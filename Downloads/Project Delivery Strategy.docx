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09D9" w14:textId="371CF9A8" w:rsidR="0015330F" w:rsidRDefault="00F43898" w:rsidP="0015330F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Project Delivery Strategy</w:t>
      </w:r>
    </w:p>
    <w:p w14:paraId="52639CE0" w14:textId="51C6931C" w:rsidR="1A002569" w:rsidRDefault="1A002569" w:rsidP="1A002569"/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155"/>
        <w:gridCol w:w="1500"/>
        <w:gridCol w:w="1680"/>
        <w:gridCol w:w="3585"/>
      </w:tblGrid>
      <w:tr w:rsidR="1A002569" w14:paraId="2298D906" w14:textId="77777777" w:rsidTr="1A00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79EF2619" w14:textId="6DD7D660" w:rsidR="1A002569" w:rsidRDefault="1A002569" w:rsidP="1A002569">
            <w:pPr>
              <w:rPr>
                <w:rFonts w:ascii="Calibri" w:eastAsia="Calibri" w:hAnsi="Calibri" w:cs="Calibri"/>
              </w:rPr>
            </w:pPr>
            <w:r w:rsidRPr="1A002569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1155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5219388" w14:textId="22C3E9E3" w:rsidR="1A002569" w:rsidRDefault="1A002569" w:rsidP="1A00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A002569">
              <w:rPr>
                <w:rFonts w:ascii="Calibri" w:eastAsia="Calibri" w:hAnsi="Calibri" w:cs="Calibri"/>
              </w:rPr>
              <w:t>Author</w:t>
            </w:r>
          </w:p>
        </w:tc>
        <w:tc>
          <w:tcPr>
            <w:tcW w:w="150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F5268F6" w14:textId="34C2E7D5" w:rsidR="1A002569" w:rsidRDefault="1A002569" w:rsidP="1A00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A002569">
              <w:rPr>
                <w:rFonts w:ascii="Calibri" w:eastAsia="Calibri" w:hAnsi="Calibri" w:cs="Calibri"/>
              </w:rPr>
              <w:t>Published</w:t>
            </w:r>
          </w:p>
        </w:tc>
        <w:tc>
          <w:tcPr>
            <w:tcW w:w="16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CB5D630" w14:textId="62F37406" w:rsidR="1A002569" w:rsidRDefault="1A002569" w:rsidP="1A00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A002569">
              <w:rPr>
                <w:rFonts w:ascii="Calibri" w:eastAsia="Calibri" w:hAnsi="Calibri" w:cs="Calibri"/>
              </w:rPr>
              <w:t>Review Date</w:t>
            </w:r>
          </w:p>
        </w:tc>
        <w:tc>
          <w:tcPr>
            <w:tcW w:w="3585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7FEDE909" w14:textId="4F680990" w:rsidR="1A002569" w:rsidRDefault="1A002569" w:rsidP="1A00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A002569">
              <w:rPr>
                <w:rFonts w:ascii="Calibri" w:eastAsia="Calibri" w:hAnsi="Calibri" w:cs="Calibri"/>
              </w:rPr>
              <w:t>Notes</w:t>
            </w:r>
          </w:p>
        </w:tc>
      </w:tr>
      <w:tr w:rsidR="00F43898" w:rsidRPr="00F43898" w14:paraId="33B23FE5" w14:textId="77777777" w:rsidTr="1A00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6B390F1" w14:textId="11962B95" w:rsidR="1A002569" w:rsidRPr="00F43898" w:rsidRDefault="1A002569" w:rsidP="1A002569">
            <w:pPr>
              <w:rPr>
                <w:rFonts w:ascii="Calibri" w:eastAsia="Calibri" w:hAnsi="Calibri" w:cs="Calibri"/>
              </w:rPr>
            </w:pPr>
            <w:r w:rsidRPr="00F43898">
              <w:rPr>
                <w:rFonts w:ascii="Calibri" w:eastAsia="Calibri" w:hAnsi="Calibri" w:cs="Calibri"/>
              </w:rPr>
              <w:t>0.</w:t>
            </w:r>
            <w:r w:rsidR="00F4389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55" w:type="dxa"/>
          </w:tcPr>
          <w:p w14:paraId="4D510110" w14:textId="437738FA" w:rsidR="1A002569" w:rsidRPr="00F43898" w:rsidRDefault="00F43898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</w:t>
            </w:r>
          </w:p>
        </w:tc>
        <w:tc>
          <w:tcPr>
            <w:tcW w:w="1500" w:type="dxa"/>
          </w:tcPr>
          <w:p w14:paraId="7C26A303" w14:textId="4FD1A330" w:rsidR="1A002569" w:rsidRPr="00F43898" w:rsidRDefault="1A002569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80" w:type="dxa"/>
          </w:tcPr>
          <w:p w14:paraId="63C9C987" w14:textId="386E5682" w:rsidR="1A002569" w:rsidRPr="00F43898" w:rsidRDefault="1A002569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585" w:type="dxa"/>
          </w:tcPr>
          <w:p w14:paraId="5FE5EE89" w14:textId="0F5A050A" w:rsidR="1A002569" w:rsidRPr="00F43898" w:rsidRDefault="1A002569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43898">
              <w:rPr>
                <w:rFonts w:ascii="Calibri" w:eastAsia="Calibri" w:hAnsi="Calibri" w:cs="Calibri"/>
              </w:rPr>
              <w:t>Draft for discussion</w:t>
            </w:r>
          </w:p>
        </w:tc>
      </w:tr>
      <w:tr w:rsidR="007E2F0B" w:rsidRPr="00F43898" w14:paraId="3E3FB56B" w14:textId="77777777" w:rsidTr="1A00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B8E07B4" w14:textId="468CC511" w:rsidR="007E2F0B" w:rsidRPr="00F43898" w:rsidRDefault="007E2F0B" w:rsidP="1A002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155" w:type="dxa"/>
          </w:tcPr>
          <w:p w14:paraId="62CA2907" w14:textId="0895858A" w:rsidR="007E2F0B" w:rsidRDefault="007E2F0B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</w:t>
            </w:r>
          </w:p>
        </w:tc>
        <w:tc>
          <w:tcPr>
            <w:tcW w:w="1500" w:type="dxa"/>
          </w:tcPr>
          <w:p w14:paraId="0094EAEE" w14:textId="7137763F" w:rsidR="007E2F0B" w:rsidRPr="00F43898" w:rsidRDefault="007E2F0B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17/09/2021</w:t>
            </w:r>
          </w:p>
        </w:tc>
        <w:tc>
          <w:tcPr>
            <w:tcW w:w="1680" w:type="dxa"/>
          </w:tcPr>
          <w:p w14:paraId="6C0569D3" w14:textId="7D2741D6" w:rsidR="007E2F0B" w:rsidRPr="00F43898" w:rsidRDefault="00865072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17/03/2022</w:t>
            </w:r>
          </w:p>
        </w:tc>
        <w:tc>
          <w:tcPr>
            <w:tcW w:w="3585" w:type="dxa"/>
          </w:tcPr>
          <w:p w14:paraId="26B9BACB" w14:textId="6C7CC95E" w:rsidR="007E2F0B" w:rsidRPr="00F43898" w:rsidRDefault="00865072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Agreed terminology changed</w:t>
            </w:r>
          </w:p>
        </w:tc>
      </w:tr>
      <w:tr w:rsidR="0088509C" w:rsidRPr="00F43898" w14:paraId="5D2CDE56" w14:textId="77777777" w:rsidTr="1A002569">
        <w:trPr>
          <w:ins w:id="7" w:author="Richard Diamond" w:date="2022-03-02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28FA4B" w14:textId="55B829DD" w:rsidR="0088509C" w:rsidRDefault="00F90DCD" w:rsidP="1A002569">
            <w:pPr>
              <w:rPr>
                <w:ins w:id="8" w:author="Richard Diamond" w:date="2022-03-02T14:53:00Z"/>
                <w:rFonts w:ascii="Calibri" w:eastAsia="Calibri" w:hAnsi="Calibri" w:cs="Calibri"/>
              </w:rPr>
            </w:pPr>
            <w:ins w:id="9" w:author="Richard Diamond" w:date="2022-03-02T14:55:00Z">
              <w:r>
                <w:rPr>
                  <w:rFonts w:ascii="Calibri" w:eastAsia="Calibri" w:hAnsi="Calibri" w:cs="Calibri"/>
                </w:rPr>
                <w:t>2.0</w:t>
              </w:r>
            </w:ins>
          </w:p>
        </w:tc>
        <w:tc>
          <w:tcPr>
            <w:tcW w:w="1155" w:type="dxa"/>
          </w:tcPr>
          <w:p w14:paraId="2C16FCB8" w14:textId="47148673" w:rsidR="0088509C" w:rsidRDefault="00F90DCD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Richard Diamond" w:date="2022-03-02T14:53:00Z"/>
                <w:rFonts w:ascii="Calibri" w:eastAsia="Calibri" w:hAnsi="Calibri" w:cs="Calibri"/>
              </w:rPr>
            </w:pPr>
            <w:ins w:id="11" w:author="Richard Diamond" w:date="2022-03-02T14:55:00Z">
              <w:r>
                <w:rPr>
                  <w:rFonts w:ascii="Calibri" w:eastAsia="Calibri" w:hAnsi="Calibri" w:cs="Calibri"/>
                </w:rPr>
                <w:t>RD</w:t>
              </w:r>
            </w:ins>
          </w:p>
        </w:tc>
        <w:tc>
          <w:tcPr>
            <w:tcW w:w="1500" w:type="dxa"/>
          </w:tcPr>
          <w:p w14:paraId="08E9E0C9" w14:textId="5F01CAEF" w:rsidR="0088509C" w:rsidRDefault="0088509C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" w:author="Richard Diamond" w:date="2022-03-02T14:53:00Z"/>
                <w:rFonts w:ascii="Calibri" w:eastAsia="Calibri" w:hAnsi="Calibri" w:cs="Calibri"/>
              </w:rPr>
            </w:pPr>
          </w:p>
        </w:tc>
        <w:tc>
          <w:tcPr>
            <w:tcW w:w="1680" w:type="dxa"/>
          </w:tcPr>
          <w:p w14:paraId="0F612C81" w14:textId="6E0EF18A" w:rsidR="0088509C" w:rsidRDefault="0088509C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Richard Diamond" w:date="2022-03-02T14:53:00Z"/>
                <w:rFonts w:ascii="Calibri" w:eastAsia="Calibri" w:hAnsi="Calibri" w:cs="Calibri"/>
              </w:rPr>
            </w:pPr>
          </w:p>
        </w:tc>
        <w:tc>
          <w:tcPr>
            <w:tcW w:w="3585" w:type="dxa"/>
          </w:tcPr>
          <w:p w14:paraId="1DF50E28" w14:textId="69888E42" w:rsidR="0088509C" w:rsidRDefault="00856708" w:rsidP="1A00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" w:author="Richard Diamond" w:date="2022-03-02T14:53:00Z"/>
                <w:rFonts w:ascii="Calibri" w:eastAsia="Calibri" w:hAnsi="Calibri" w:cs="Calibri"/>
              </w:rPr>
            </w:pPr>
            <w:ins w:id="15" w:author="Richard Diamond" w:date="2022-03-02T14:56:00Z">
              <w:r>
                <w:rPr>
                  <w:rFonts w:ascii="Calibri" w:eastAsia="Calibri" w:hAnsi="Calibri" w:cs="Calibri"/>
                </w:rPr>
                <w:t xml:space="preserve">Project </w:t>
              </w:r>
            </w:ins>
            <w:ins w:id="16" w:author="Richard Diamond" w:date="2022-03-07T16:06:00Z">
              <w:r w:rsidR="00D32563">
                <w:rPr>
                  <w:rFonts w:ascii="Calibri" w:eastAsia="Calibri" w:hAnsi="Calibri" w:cs="Calibri"/>
                </w:rPr>
                <w:t>Charter Pack</w:t>
              </w:r>
            </w:ins>
            <w:ins w:id="17" w:author="Richard Diamond" w:date="2022-03-02T14:56:00Z">
              <w:r>
                <w:rPr>
                  <w:rFonts w:ascii="Calibri" w:eastAsia="Calibri" w:hAnsi="Calibri" w:cs="Calibri"/>
                </w:rPr>
                <w:t xml:space="preserve"> Added</w:t>
              </w:r>
            </w:ins>
          </w:p>
        </w:tc>
      </w:tr>
    </w:tbl>
    <w:p w14:paraId="467F64B5" w14:textId="2294B7F2" w:rsidR="1A002569" w:rsidDel="00153042" w:rsidRDefault="1A002569" w:rsidP="1A002569">
      <w:pPr>
        <w:rPr>
          <w:del w:id="18" w:author="Richard Diamond" w:date="2022-03-08T11:41:00Z"/>
          <w:lang w:eastAsia="en-GB"/>
        </w:rPr>
      </w:pPr>
    </w:p>
    <w:customXmlInsRangeStart w:id="19" w:author="Richard Diamond" w:date="2022-03-02T14:53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7699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19"/>
        <w:p w14:paraId="035CC6ED" w14:textId="20F0E12F" w:rsidR="00917788" w:rsidRDefault="00917788">
          <w:pPr>
            <w:pStyle w:val="TOCHeading"/>
            <w:rPr>
              <w:ins w:id="20" w:author="Richard Diamond" w:date="2022-03-02T14:53:00Z"/>
            </w:rPr>
          </w:pPr>
          <w:ins w:id="21" w:author="Richard Diamond" w:date="2022-03-02T14:53:00Z">
            <w:r>
              <w:t>Contents</w:t>
            </w:r>
          </w:ins>
        </w:p>
        <w:p w14:paraId="700D17BC" w14:textId="0EACEAFE" w:rsidR="00C6031A" w:rsidRDefault="00DF593A">
          <w:pPr>
            <w:pStyle w:val="TOC1"/>
            <w:rPr>
              <w:ins w:id="22" w:author="Richard Diamond" w:date="2022-03-09T10:15:00Z"/>
              <w:rFonts w:eastAsiaTheme="minorEastAsia"/>
              <w:noProof/>
              <w:lang w:eastAsia="en-GB"/>
            </w:rPr>
          </w:pPr>
          <w:ins w:id="23" w:author="Richard Diamond" w:date="2022-03-02T15:43:00Z">
            <w:r>
              <w:fldChar w:fldCharType="begin"/>
            </w:r>
            <w:r>
              <w:instrText xml:space="preserve"> TOC \o "1-2" \h \z \u </w:instrText>
            </w:r>
          </w:ins>
          <w:r>
            <w:fldChar w:fldCharType="separate"/>
          </w:r>
          <w:ins w:id="24" w:author="Richard Diamond" w:date="2022-03-09T10:15:00Z">
            <w:r w:rsidR="00C6031A" w:rsidRPr="00D80CE0">
              <w:rPr>
                <w:rStyle w:val="Hyperlink"/>
                <w:noProof/>
              </w:rPr>
              <w:fldChar w:fldCharType="begin"/>
            </w:r>
            <w:r w:rsidR="00C6031A" w:rsidRPr="00D80CE0">
              <w:rPr>
                <w:rStyle w:val="Hyperlink"/>
                <w:noProof/>
              </w:rPr>
              <w:instrText xml:space="preserve"> </w:instrText>
            </w:r>
            <w:r w:rsidR="00C6031A">
              <w:rPr>
                <w:noProof/>
              </w:rPr>
              <w:instrText>HYPERLINK \l "_Toc97713365"</w:instrText>
            </w:r>
            <w:r w:rsidR="00C6031A" w:rsidRPr="00D80CE0">
              <w:rPr>
                <w:rStyle w:val="Hyperlink"/>
                <w:noProof/>
              </w:rPr>
              <w:instrText xml:space="preserve"> </w:instrText>
            </w:r>
            <w:r w:rsidR="00C6031A" w:rsidRPr="00D80CE0">
              <w:rPr>
                <w:rStyle w:val="Hyperlink"/>
                <w:noProof/>
              </w:rPr>
            </w:r>
            <w:r w:rsidR="00C6031A" w:rsidRPr="00D80CE0">
              <w:rPr>
                <w:rStyle w:val="Hyperlink"/>
                <w:noProof/>
              </w:rPr>
              <w:fldChar w:fldCharType="separate"/>
            </w:r>
            <w:r w:rsidR="00C6031A" w:rsidRPr="00D80CE0">
              <w:rPr>
                <w:rStyle w:val="Hyperlink"/>
                <w:rFonts w:eastAsia="Times New Roman"/>
                <w:noProof/>
                <w:lang w:eastAsia="en-GB"/>
              </w:rPr>
              <w:t>Background</w:t>
            </w:r>
            <w:r w:rsidR="00C6031A">
              <w:rPr>
                <w:noProof/>
                <w:webHidden/>
              </w:rPr>
              <w:tab/>
            </w:r>
            <w:r w:rsidR="00C6031A">
              <w:rPr>
                <w:noProof/>
                <w:webHidden/>
              </w:rPr>
              <w:fldChar w:fldCharType="begin"/>
            </w:r>
            <w:r w:rsidR="00C6031A">
              <w:rPr>
                <w:noProof/>
                <w:webHidden/>
              </w:rPr>
              <w:instrText xml:space="preserve"> PAGEREF _Toc97713365 \h </w:instrText>
            </w:r>
            <w:r w:rsidR="00C6031A">
              <w:rPr>
                <w:noProof/>
                <w:webHidden/>
              </w:rPr>
            </w:r>
          </w:ins>
          <w:r w:rsidR="00C6031A">
            <w:rPr>
              <w:noProof/>
              <w:webHidden/>
            </w:rPr>
            <w:fldChar w:fldCharType="separate"/>
          </w:r>
          <w:ins w:id="25" w:author="Richard Diamond" w:date="2022-03-09T10:15:00Z">
            <w:r w:rsidR="00C6031A">
              <w:rPr>
                <w:noProof/>
                <w:webHidden/>
              </w:rPr>
              <w:t>2</w:t>
            </w:r>
            <w:r w:rsidR="00C6031A">
              <w:rPr>
                <w:noProof/>
                <w:webHidden/>
              </w:rPr>
              <w:fldChar w:fldCharType="end"/>
            </w:r>
            <w:r w:rsidR="00C6031A" w:rsidRPr="00D80CE0">
              <w:rPr>
                <w:rStyle w:val="Hyperlink"/>
                <w:noProof/>
              </w:rPr>
              <w:fldChar w:fldCharType="end"/>
            </w:r>
          </w:ins>
        </w:p>
        <w:p w14:paraId="41547571" w14:textId="2D95B7E8" w:rsidR="00C6031A" w:rsidRDefault="00C6031A">
          <w:pPr>
            <w:pStyle w:val="TOC1"/>
            <w:rPr>
              <w:ins w:id="26" w:author="Richard Diamond" w:date="2022-03-09T10:15:00Z"/>
              <w:rFonts w:eastAsiaTheme="minorEastAsia"/>
              <w:noProof/>
              <w:lang w:eastAsia="en-GB"/>
            </w:rPr>
          </w:pPr>
          <w:ins w:id="27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"_Toc97713366"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Richard Diamond" w:date="2022-03-09T10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602A4A7D" w14:textId="18C9182B" w:rsidR="00C6031A" w:rsidRDefault="00C6031A">
          <w:pPr>
            <w:pStyle w:val="TOC1"/>
            <w:rPr>
              <w:ins w:id="29" w:author="Richard Diamond" w:date="2022-03-09T10:15:00Z"/>
              <w:rFonts w:eastAsiaTheme="minorEastAsia"/>
              <w:noProof/>
              <w:lang w:eastAsia="en-GB"/>
            </w:rPr>
          </w:pPr>
          <w:ins w:id="30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"_Toc97713367"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rFonts w:eastAsia="Times New Roman"/>
                <w:noProof/>
                <w:lang w:eastAsia="en-GB"/>
              </w:rPr>
              <w:t>Project 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Richard Diamond" w:date="2022-03-09T10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51788077" w14:textId="4040F77D" w:rsidR="00C6031A" w:rsidRDefault="00C6031A">
          <w:pPr>
            <w:pStyle w:val="TOC2"/>
            <w:rPr>
              <w:ins w:id="32" w:author="Richard Diamond" w:date="2022-03-09T10:15:00Z"/>
              <w:rFonts w:eastAsiaTheme="minorEastAsia"/>
              <w:noProof/>
              <w:lang w:eastAsia="en-GB"/>
            </w:rPr>
          </w:pPr>
          <w:ins w:id="33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"_Toc97713368"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rFonts w:eastAsia="Calibri"/>
                <w:noProof/>
              </w:rPr>
              <w:t>Senior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Richard Diamond" w:date="2022-03-09T10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16E53405" w14:textId="52E4ED2D" w:rsidR="00C6031A" w:rsidRDefault="00C6031A">
          <w:pPr>
            <w:pStyle w:val="TOC2"/>
            <w:rPr>
              <w:ins w:id="35" w:author="Richard Diamond" w:date="2022-03-09T10:15:00Z"/>
              <w:rFonts w:eastAsiaTheme="minorEastAsia"/>
              <w:noProof/>
              <w:lang w:eastAsia="en-GB"/>
            </w:rPr>
          </w:pPr>
          <w:ins w:id="36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"_Toc97713369"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rFonts w:eastAsia="Calibri"/>
                <w:noProof/>
              </w:rPr>
              <w:t>Delivery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ichard Diamond" w:date="2022-03-09T10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72094EAC" w14:textId="2607D8CA" w:rsidR="00C6031A" w:rsidRDefault="00C6031A">
          <w:pPr>
            <w:pStyle w:val="TOC2"/>
            <w:rPr>
              <w:ins w:id="38" w:author="Richard Diamond" w:date="2022-03-09T10:15:00Z"/>
              <w:rFonts w:eastAsiaTheme="minorEastAsia"/>
              <w:noProof/>
              <w:lang w:eastAsia="en-GB"/>
            </w:rPr>
          </w:pPr>
          <w:ins w:id="39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"_Toc97713370"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rFonts w:asciiTheme="majorHAnsi" w:eastAsia="Calibri" w:hAnsiTheme="majorHAnsi" w:cstheme="majorBidi"/>
                <w:noProof/>
              </w:rPr>
              <w:t>Technical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Richard Diamond" w:date="2022-03-09T10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6A1C18CA" w14:textId="50EA2865" w:rsidR="00C6031A" w:rsidRDefault="00C6031A">
          <w:pPr>
            <w:pStyle w:val="TOC2"/>
            <w:rPr>
              <w:ins w:id="41" w:author="Richard Diamond" w:date="2022-03-09T10:15:00Z"/>
              <w:rFonts w:eastAsiaTheme="minorEastAsia"/>
              <w:noProof/>
              <w:lang w:eastAsia="en-GB"/>
            </w:rPr>
          </w:pPr>
          <w:ins w:id="42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"_Toc97713371"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Roles &amp; Responsibility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Richard Diamond" w:date="2022-03-09T10:1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52EFE469" w14:textId="1CE18401" w:rsidR="00C6031A" w:rsidRDefault="00C6031A">
          <w:pPr>
            <w:pStyle w:val="TOC2"/>
            <w:rPr>
              <w:ins w:id="44" w:author="Richard Diamond" w:date="2022-03-09T10:15:00Z"/>
              <w:rFonts w:eastAsiaTheme="minorEastAsia"/>
              <w:noProof/>
              <w:lang w:eastAsia="en-GB"/>
            </w:rPr>
          </w:pPr>
          <w:ins w:id="45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"_Toc97713372"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Notes on Other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Richard Diamond" w:date="2022-03-09T10:1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581A609E" w14:textId="1BD9D401" w:rsidR="00C6031A" w:rsidRDefault="00C6031A">
          <w:pPr>
            <w:pStyle w:val="TOC1"/>
            <w:rPr>
              <w:ins w:id="47" w:author="Richard Diamond" w:date="2022-03-09T10:15:00Z"/>
              <w:rFonts w:eastAsiaTheme="minorEastAsia"/>
              <w:noProof/>
              <w:lang w:eastAsia="en-GB"/>
            </w:rPr>
          </w:pPr>
          <w:ins w:id="48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"_Toc97713373"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Charter 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Richard Diamond" w:date="2022-03-09T10:1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06F96A63" w14:textId="698D86C5" w:rsidR="00C6031A" w:rsidRDefault="00C6031A">
          <w:pPr>
            <w:pStyle w:val="TOC2"/>
            <w:rPr>
              <w:ins w:id="50" w:author="Richard Diamond" w:date="2022-03-09T10:15:00Z"/>
              <w:rFonts w:eastAsiaTheme="minorEastAsia"/>
              <w:noProof/>
              <w:lang w:eastAsia="en-GB"/>
            </w:rPr>
          </w:pPr>
          <w:ins w:id="51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"_Toc97713374"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ichard Diamond" w:date="2022-03-09T10:1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29731B67" w14:textId="6344E0B6" w:rsidR="00C6031A" w:rsidRDefault="00C6031A">
          <w:pPr>
            <w:pStyle w:val="TOC2"/>
            <w:rPr>
              <w:ins w:id="53" w:author="Richard Diamond" w:date="2022-03-09T10:15:00Z"/>
              <w:rFonts w:eastAsiaTheme="minorEastAsia"/>
              <w:noProof/>
              <w:lang w:eastAsia="en-GB"/>
            </w:rPr>
          </w:pPr>
          <w:ins w:id="54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"_Toc97713375"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Initiation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Richard Diamond" w:date="2022-03-09T10:1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3FEF042D" w14:textId="6EEF7522" w:rsidR="00C6031A" w:rsidRDefault="00C6031A">
          <w:pPr>
            <w:pStyle w:val="TOC2"/>
            <w:rPr>
              <w:ins w:id="56" w:author="Richard Diamond" w:date="2022-03-09T10:15:00Z"/>
              <w:rFonts w:eastAsiaTheme="minorEastAsia"/>
              <w:noProof/>
              <w:lang w:eastAsia="en-GB"/>
            </w:rPr>
          </w:pPr>
          <w:ins w:id="57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"_Toc97713376"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Richard Diamond" w:date="2022-03-09T10:1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4F80104F" w14:textId="36666A12" w:rsidR="00C6031A" w:rsidRDefault="00C6031A">
          <w:pPr>
            <w:pStyle w:val="TOC2"/>
            <w:rPr>
              <w:ins w:id="59" w:author="Richard Diamond" w:date="2022-03-09T10:15:00Z"/>
              <w:rFonts w:eastAsiaTheme="minorEastAsia"/>
              <w:noProof/>
              <w:lang w:eastAsia="en-GB"/>
            </w:rPr>
          </w:pPr>
          <w:ins w:id="60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"_Toc97713377"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Skills and Experience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Richard Diamond" w:date="2022-03-09T10:1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7EFE77FE" w14:textId="3E632F4F" w:rsidR="00C6031A" w:rsidRDefault="00C6031A">
          <w:pPr>
            <w:pStyle w:val="TOC2"/>
            <w:rPr>
              <w:ins w:id="62" w:author="Richard Diamond" w:date="2022-03-09T10:15:00Z"/>
              <w:rFonts w:eastAsiaTheme="minorEastAsia"/>
              <w:noProof/>
              <w:lang w:eastAsia="en-GB"/>
            </w:rPr>
          </w:pPr>
          <w:ins w:id="63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"_Toc97713378"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Project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Richard Diamond" w:date="2022-03-09T10:1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034E4E8D" w14:textId="62242E7E" w:rsidR="00C6031A" w:rsidRDefault="00C6031A">
          <w:pPr>
            <w:pStyle w:val="TOC1"/>
            <w:rPr>
              <w:ins w:id="65" w:author="Richard Diamond" w:date="2022-03-09T10:15:00Z"/>
              <w:rFonts w:eastAsiaTheme="minorEastAsia"/>
              <w:noProof/>
              <w:lang w:eastAsia="en-GB"/>
            </w:rPr>
          </w:pPr>
          <w:ins w:id="66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"_Toc97713379"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Appendix 1 - Teams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Richard Diamond" w:date="2022-03-09T10:1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6E2833B0" w14:textId="5F65167A" w:rsidR="00C6031A" w:rsidRDefault="00C6031A">
          <w:pPr>
            <w:pStyle w:val="TOC2"/>
            <w:rPr>
              <w:ins w:id="68" w:author="Richard Diamond" w:date="2022-03-09T10:15:00Z"/>
              <w:rFonts w:eastAsiaTheme="minorEastAsia"/>
              <w:noProof/>
              <w:lang w:eastAsia="en-GB"/>
            </w:rPr>
          </w:pPr>
          <w:ins w:id="69" w:author="Richard Diamond" w:date="2022-03-09T10:15:00Z">
            <w:r w:rsidRPr="00D80CE0">
              <w:rPr>
                <w:rStyle w:val="Hyperlink"/>
                <w:noProof/>
              </w:rPr>
              <w:fldChar w:fldCharType="begin"/>
            </w:r>
            <w:r w:rsidRPr="00D80CE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"_Toc97713380"</w:instrText>
            </w:r>
            <w:r w:rsidRPr="00D80CE0">
              <w:rPr>
                <w:rStyle w:val="Hyperlink"/>
                <w:noProof/>
              </w:rPr>
              <w:instrText xml:space="preserve"> </w:instrText>
            </w:r>
            <w:r w:rsidRPr="00D80CE0">
              <w:rPr>
                <w:rStyle w:val="Hyperlink"/>
                <w:noProof/>
              </w:rPr>
            </w:r>
            <w:r w:rsidRPr="00D80CE0">
              <w:rPr>
                <w:rStyle w:val="Hyperlink"/>
                <w:noProof/>
              </w:rPr>
              <w:fldChar w:fldCharType="separate"/>
            </w:r>
            <w:r w:rsidRPr="00D80CE0">
              <w:rPr>
                <w:rStyle w:val="Hyperlink"/>
                <w:noProof/>
                <w:lang w:eastAsia="en-GB"/>
              </w:rPr>
              <w:t>Service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_Toc97713380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Richard Diamond" w:date="2022-03-09T10:1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80CE0">
              <w:rPr>
                <w:rStyle w:val="Hyperlink"/>
                <w:noProof/>
              </w:rPr>
              <w:fldChar w:fldCharType="end"/>
            </w:r>
          </w:ins>
        </w:p>
        <w:p w14:paraId="2EBB4EA2" w14:textId="1753D72F" w:rsidR="00917788" w:rsidRPr="00481BFE" w:rsidRDefault="00DF593A">
          <w:pPr>
            <w:spacing w:line="240" w:lineRule="auto"/>
            <w:rPr>
              <w:ins w:id="71" w:author="Richard Diamond" w:date="2022-03-02T14:53:00Z"/>
              <w:rPrChange w:id="72" w:author="Richard Diamond" w:date="2022-03-02T15:05:00Z">
                <w:rPr>
                  <w:ins w:id="73" w:author="Richard Diamond" w:date="2022-03-02T14:53:00Z"/>
                  <w:rFonts w:asciiTheme="majorHAnsi" w:eastAsia="Times New Roman" w:hAnsiTheme="majorHAnsi" w:cstheme="majorBidi"/>
                  <w:color w:val="2F5496" w:themeColor="accent1" w:themeShade="BF"/>
                  <w:sz w:val="32"/>
                  <w:szCs w:val="32"/>
                  <w:lang w:eastAsia="en-GB"/>
                </w:rPr>
              </w:rPrChange>
            </w:rPr>
            <w:pPrChange w:id="74" w:author="Richard Diamond" w:date="2022-03-02T15:05:00Z">
              <w:pPr>
                <w:spacing w:line="259" w:lineRule="auto"/>
              </w:pPr>
            </w:pPrChange>
          </w:pPr>
          <w:ins w:id="75" w:author="Richard Diamond" w:date="2022-03-02T15:43:00Z">
            <w:r>
              <w:fldChar w:fldCharType="end"/>
            </w:r>
          </w:ins>
        </w:p>
        <w:customXmlInsRangeStart w:id="76" w:author="Richard Diamond" w:date="2022-03-02T14:53:00Z"/>
      </w:sdtContent>
    </w:sdt>
    <w:customXmlInsRangeEnd w:id="76"/>
    <w:p w14:paraId="064C3CC1" w14:textId="77777777" w:rsidR="002E6D8F" w:rsidRDefault="002E6D8F">
      <w:pPr>
        <w:spacing w:line="259" w:lineRule="auto"/>
        <w:rPr>
          <w:ins w:id="77" w:author="Richard Diamond" w:date="2022-03-02T15:07:00Z"/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ins w:id="78" w:author="Richard Diamond" w:date="2022-03-02T15:07:00Z">
        <w:r>
          <w:rPr>
            <w:rFonts w:eastAsia="Times New Roman"/>
            <w:lang w:eastAsia="en-GB"/>
          </w:rPr>
          <w:br w:type="page"/>
        </w:r>
      </w:ins>
    </w:p>
    <w:p w14:paraId="5366B61C" w14:textId="5E2681BE" w:rsidR="0015330F" w:rsidRPr="0015330F" w:rsidRDefault="003023E0" w:rsidP="003023E0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79" w:name="_Toc97713365"/>
      <w:r>
        <w:rPr>
          <w:rFonts w:eastAsia="Times New Roman"/>
          <w:lang w:eastAsia="en-GB"/>
        </w:rPr>
        <w:lastRenderedPageBreak/>
        <w:t>Background</w:t>
      </w:r>
      <w:bookmarkEnd w:id="79"/>
    </w:p>
    <w:p w14:paraId="5B882F71" w14:textId="0F6227CE" w:rsidR="00736F26" w:rsidRDefault="006A1EA9">
      <w:pPr>
        <w:rPr>
          <w:lang w:eastAsia="en-GB"/>
        </w:rPr>
        <w:pPrChange w:id="80" w:author="Richard Diamond" w:date="2022-03-02T15:12:00Z">
          <w:pPr>
            <w:spacing w:line="276" w:lineRule="auto"/>
          </w:pPr>
        </w:pPrChange>
      </w:pPr>
      <w:r>
        <w:rPr>
          <w:lang w:eastAsia="en-GB"/>
        </w:rPr>
        <w:t xml:space="preserve">This document </w:t>
      </w:r>
      <w:r w:rsidR="00F37ECF">
        <w:rPr>
          <w:lang w:eastAsia="en-GB"/>
        </w:rPr>
        <w:t xml:space="preserve">outlines </w:t>
      </w:r>
      <w:r w:rsidR="00D700FD">
        <w:rPr>
          <w:lang w:eastAsia="en-GB"/>
        </w:rPr>
        <w:t>an approach to project delivery</w:t>
      </w:r>
      <w:r w:rsidR="001E57C9">
        <w:rPr>
          <w:lang w:eastAsia="en-GB"/>
        </w:rPr>
        <w:t xml:space="preserve"> </w:t>
      </w:r>
      <w:r w:rsidR="007C1E93">
        <w:rPr>
          <w:lang w:eastAsia="en-GB"/>
        </w:rPr>
        <w:t>which</w:t>
      </w:r>
      <w:r w:rsidR="001E57C9">
        <w:rPr>
          <w:lang w:eastAsia="en-GB"/>
        </w:rPr>
        <w:t xml:space="preserve"> support</w:t>
      </w:r>
      <w:r w:rsidR="007C1E93">
        <w:rPr>
          <w:lang w:eastAsia="en-GB"/>
        </w:rPr>
        <w:t>s</w:t>
      </w:r>
      <w:r w:rsidR="001E57C9">
        <w:rPr>
          <w:lang w:eastAsia="en-GB"/>
        </w:rPr>
        <w:t xml:space="preserve"> Xyenta’s growth strategy</w:t>
      </w:r>
      <w:r w:rsidR="00667187">
        <w:rPr>
          <w:lang w:eastAsia="en-GB"/>
        </w:rPr>
        <w:t xml:space="preserve">.  In addition to forming the back-drop to internal </w:t>
      </w:r>
      <w:r w:rsidR="007C1E93">
        <w:rPr>
          <w:lang w:eastAsia="en-GB"/>
        </w:rPr>
        <w:t xml:space="preserve">standard </w:t>
      </w:r>
      <w:r w:rsidR="0071137F">
        <w:rPr>
          <w:lang w:eastAsia="en-GB"/>
        </w:rPr>
        <w:t>operational procedures</w:t>
      </w:r>
      <w:r w:rsidR="00897697">
        <w:rPr>
          <w:lang w:eastAsia="en-GB"/>
        </w:rPr>
        <w:t>, the programme also</w:t>
      </w:r>
      <w:r w:rsidR="0071137F">
        <w:rPr>
          <w:lang w:eastAsia="en-GB"/>
        </w:rPr>
        <w:t xml:space="preserve"> </w:t>
      </w:r>
      <w:r w:rsidR="00BE1BB9">
        <w:rPr>
          <w:lang w:eastAsia="en-GB"/>
        </w:rPr>
        <w:t>contributes to</w:t>
      </w:r>
      <w:r w:rsidR="00D543AE">
        <w:rPr>
          <w:lang w:eastAsia="en-GB"/>
        </w:rPr>
        <w:t xml:space="preserve"> a variety of core strategic</w:t>
      </w:r>
      <w:r w:rsidR="00BE28C2">
        <w:rPr>
          <w:lang w:eastAsia="en-GB"/>
        </w:rPr>
        <w:t xml:space="preserve"> themes</w:t>
      </w:r>
      <w:r w:rsidR="004463E6">
        <w:rPr>
          <w:lang w:eastAsia="en-GB"/>
        </w:rPr>
        <w:t xml:space="preserve"> such as</w:t>
      </w:r>
      <w:r w:rsidR="00BE28C2">
        <w:rPr>
          <w:lang w:eastAsia="en-GB"/>
        </w:rPr>
        <w:t>:</w:t>
      </w:r>
    </w:p>
    <w:p w14:paraId="7ED82769" w14:textId="5DE06856" w:rsidR="00BE28C2" w:rsidRPr="002E6D8F" w:rsidRDefault="00BE28C2">
      <w:pPr>
        <w:pStyle w:val="ListParagraph"/>
        <w:rPr>
          <w:rPrChange w:id="81" w:author="Richard Diamond" w:date="2022-03-02T15:09:00Z">
            <w:rPr>
              <w:lang w:eastAsia="en-GB"/>
            </w:rPr>
          </w:rPrChange>
        </w:rPr>
        <w:pPrChange w:id="82" w:author="Richard Diamond" w:date="2022-03-02T15:09:00Z">
          <w:pPr>
            <w:pStyle w:val="ListParagraph"/>
            <w:numPr>
              <w:numId w:val="13"/>
            </w:numPr>
            <w:spacing w:line="276" w:lineRule="auto"/>
            <w:ind w:left="720"/>
          </w:pPr>
        </w:pPrChange>
      </w:pPr>
      <w:r w:rsidRPr="002E6D8F">
        <w:rPr>
          <w:rPrChange w:id="83" w:author="Richard Diamond" w:date="2022-03-02T15:09:00Z">
            <w:rPr>
              <w:lang w:eastAsia="en-GB"/>
            </w:rPr>
          </w:rPrChange>
        </w:rPr>
        <w:t>Delivery excellence and client satisfaction</w:t>
      </w:r>
    </w:p>
    <w:p w14:paraId="050F9711" w14:textId="3921A51F" w:rsidR="00C27702" w:rsidRPr="002E6D8F" w:rsidRDefault="00C27702">
      <w:pPr>
        <w:pStyle w:val="ListParagraph"/>
        <w:rPr>
          <w:rPrChange w:id="84" w:author="Richard Diamond" w:date="2022-03-02T15:09:00Z">
            <w:rPr>
              <w:lang w:eastAsia="en-GB"/>
            </w:rPr>
          </w:rPrChange>
        </w:rPr>
        <w:pPrChange w:id="85" w:author="Richard Diamond" w:date="2022-03-02T15:09:00Z">
          <w:pPr>
            <w:pStyle w:val="ListParagraph"/>
            <w:numPr>
              <w:numId w:val="13"/>
            </w:numPr>
            <w:spacing w:line="276" w:lineRule="auto"/>
            <w:ind w:left="720"/>
          </w:pPr>
        </w:pPrChange>
      </w:pPr>
      <w:r w:rsidRPr="002E6D8F">
        <w:rPr>
          <w:rPrChange w:id="86" w:author="Richard Diamond" w:date="2022-03-02T15:09:00Z">
            <w:rPr>
              <w:lang w:eastAsia="en-GB"/>
            </w:rPr>
          </w:rPrChange>
        </w:rPr>
        <w:t xml:space="preserve">Collaborative </w:t>
      </w:r>
      <w:r w:rsidR="004463E6" w:rsidRPr="002E6D8F">
        <w:rPr>
          <w:rPrChange w:id="87" w:author="Richard Diamond" w:date="2022-03-02T15:09:00Z">
            <w:rPr>
              <w:lang w:eastAsia="en-GB"/>
            </w:rPr>
          </w:rPrChange>
        </w:rPr>
        <w:t>team working</w:t>
      </w:r>
    </w:p>
    <w:p w14:paraId="3990C665" w14:textId="71477856" w:rsidR="00C27702" w:rsidRPr="002E6D8F" w:rsidRDefault="00C27702">
      <w:pPr>
        <w:pStyle w:val="ListParagraph"/>
        <w:rPr>
          <w:rPrChange w:id="88" w:author="Richard Diamond" w:date="2022-03-02T15:09:00Z">
            <w:rPr>
              <w:lang w:eastAsia="en-GB"/>
            </w:rPr>
          </w:rPrChange>
        </w:rPr>
        <w:pPrChange w:id="89" w:author="Richard Diamond" w:date="2022-03-02T15:09:00Z">
          <w:pPr>
            <w:pStyle w:val="ListParagraph"/>
            <w:numPr>
              <w:numId w:val="13"/>
            </w:numPr>
            <w:spacing w:line="276" w:lineRule="auto"/>
            <w:ind w:left="720"/>
          </w:pPr>
        </w:pPrChange>
      </w:pPr>
      <w:r w:rsidRPr="002E6D8F">
        <w:rPr>
          <w:rPrChange w:id="90" w:author="Richard Diamond" w:date="2022-03-02T15:09:00Z">
            <w:rPr>
              <w:lang w:eastAsia="en-GB"/>
            </w:rPr>
          </w:rPrChange>
        </w:rPr>
        <w:t>Creative solution design</w:t>
      </w:r>
    </w:p>
    <w:p w14:paraId="31600936" w14:textId="3936E7AB" w:rsidR="00166E71" w:rsidRPr="002E6D8F" w:rsidDel="002E6D8F" w:rsidRDefault="00557C7B">
      <w:pPr>
        <w:pStyle w:val="ListParagraph"/>
        <w:rPr>
          <w:del w:id="91" w:author="Richard Diamond" w:date="2022-03-02T15:07:00Z"/>
          <w:rPrChange w:id="92" w:author="Richard Diamond" w:date="2022-03-02T15:09:00Z">
            <w:rPr>
              <w:del w:id="93" w:author="Richard Diamond" w:date="2022-03-02T15:07:00Z"/>
              <w:lang w:eastAsia="en-GB"/>
            </w:rPr>
          </w:rPrChange>
        </w:rPr>
        <w:pPrChange w:id="94" w:author="Richard Diamond" w:date="2022-03-02T15:09:00Z">
          <w:pPr>
            <w:pStyle w:val="ListParagraph"/>
            <w:numPr>
              <w:numId w:val="13"/>
            </w:numPr>
            <w:tabs>
              <w:tab w:val="left" w:pos="5625"/>
            </w:tabs>
            <w:spacing w:line="276" w:lineRule="auto"/>
            <w:ind w:left="720"/>
          </w:pPr>
        </w:pPrChange>
      </w:pPr>
      <w:r w:rsidRPr="002E6D8F">
        <w:rPr>
          <w:rPrChange w:id="95" w:author="Richard Diamond" w:date="2022-03-02T15:09:00Z">
            <w:rPr>
              <w:lang w:eastAsia="en-GB"/>
            </w:rPr>
          </w:rPrChange>
        </w:rPr>
        <w:t>Achieving p</w:t>
      </w:r>
      <w:r w:rsidR="00C27702" w:rsidRPr="002E6D8F">
        <w:rPr>
          <w:rPrChange w:id="96" w:author="Richard Diamond" w:date="2022-03-02T15:09:00Z">
            <w:rPr>
              <w:lang w:eastAsia="en-GB"/>
            </w:rPr>
          </w:rPrChange>
        </w:rPr>
        <w:t>ersonal career goals</w:t>
      </w:r>
    </w:p>
    <w:p w14:paraId="31AAA3C1" w14:textId="031FF21B" w:rsidR="00481BFE" w:rsidRPr="002E6D8F" w:rsidRDefault="00481BFE">
      <w:pPr>
        <w:pStyle w:val="ListParagraph"/>
        <w:rPr>
          <w:ins w:id="97" w:author="Richard Diamond" w:date="2022-03-02T15:05:00Z"/>
          <w:rPrChange w:id="98" w:author="Richard Diamond" w:date="2022-03-02T15:09:00Z">
            <w:rPr>
              <w:ins w:id="99" w:author="Richard Diamond" w:date="2022-03-02T15:05:00Z"/>
              <w:lang w:eastAsia="en-GB"/>
            </w:rPr>
          </w:rPrChange>
        </w:rPr>
        <w:pPrChange w:id="100" w:author="Richard Diamond" w:date="2022-03-02T15:09:00Z">
          <w:pPr>
            <w:spacing w:line="259" w:lineRule="auto"/>
          </w:pPr>
        </w:pPrChange>
      </w:pPr>
    </w:p>
    <w:p w14:paraId="6A6BEB30" w14:textId="59A8895D" w:rsidR="00111A7D" w:rsidRPr="0015330F" w:rsidRDefault="003023E0" w:rsidP="00195502">
      <w:pPr>
        <w:pStyle w:val="Heading1"/>
        <w:rPr>
          <w:rFonts w:ascii="Segoe UI" w:eastAsia="Times New Roman" w:hAnsi="Segoe UI" w:cs="Segoe UI"/>
          <w:color w:val="2E75B5"/>
          <w:sz w:val="18"/>
          <w:szCs w:val="18"/>
          <w:lang w:eastAsia="en-GB"/>
        </w:rPr>
      </w:pPr>
      <w:bookmarkStart w:id="101" w:name="_Toc97713366"/>
      <w:r>
        <w:rPr>
          <w:lang w:eastAsia="en-GB"/>
        </w:rPr>
        <w:t>Rationale</w:t>
      </w:r>
      <w:bookmarkEnd w:id="101"/>
    </w:p>
    <w:p w14:paraId="41BF3A73" w14:textId="09A53D6B" w:rsidR="007839CE" w:rsidRDefault="007850F5">
      <w:pPr>
        <w:rPr>
          <w:ins w:id="102" w:author="Richard Diamond" w:date="2022-03-02T14:56:00Z"/>
          <w:lang w:eastAsia="en-GB"/>
        </w:rPr>
        <w:pPrChange w:id="103" w:author="Richard Diamond" w:date="2022-03-02T15:12:00Z">
          <w:pPr>
            <w:spacing w:line="276" w:lineRule="auto"/>
          </w:pPr>
        </w:pPrChange>
      </w:pPr>
      <w:r>
        <w:rPr>
          <w:lang w:eastAsia="en-GB"/>
        </w:rPr>
        <w:t xml:space="preserve">The </w:t>
      </w:r>
      <w:r w:rsidR="00B77BA5">
        <w:rPr>
          <w:lang w:eastAsia="en-GB"/>
        </w:rPr>
        <w:t xml:space="preserve">strategy </w:t>
      </w:r>
      <w:r w:rsidR="00403981">
        <w:rPr>
          <w:lang w:eastAsia="en-GB"/>
        </w:rPr>
        <w:t xml:space="preserve">ensures the responsibilities of </w:t>
      </w:r>
      <w:r w:rsidR="0001103A">
        <w:rPr>
          <w:lang w:eastAsia="en-GB"/>
        </w:rPr>
        <w:t xml:space="preserve">each </w:t>
      </w:r>
      <w:r w:rsidR="00403981">
        <w:rPr>
          <w:lang w:eastAsia="en-GB"/>
        </w:rPr>
        <w:t>project team member</w:t>
      </w:r>
      <w:r w:rsidR="00A9268A">
        <w:rPr>
          <w:lang w:eastAsia="en-GB"/>
        </w:rPr>
        <w:t xml:space="preserve"> -</w:t>
      </w:r>
      <w:r w:rsidR="00403981">
        <w:rPr>
          <w:lang w:eastAsia="en-GB"/>
        </w:rPr>
        <w:t xml:space="preserve"> </w:t>
      </w:r>
      <w:r w:rsidR="006047B8">
        <w:rPr>
          <w:lang w:eastAsia="en-GB"/>
        </w:rPr>
        <w:t>and</w:t>
      </w:r>
      <w:r w:rsidR="00435318">
        <w:rPr>
          <w:lang w:eastAsia="en-GB"/>
        </w:rPr>
        <w:t xml:space="preserve"> how th</w:t>
      </w:r>
      <w:r w:rsidR="009F320D">
        <w:rPr>
          <w:lang w:eastAsia="en-GB"/>
        </w:rPr>
        <w:t>e</w:t>
      </w:r>
      <w:r w:rsidR="00A9268A">
        <w:rPr>
          <w:lang w:eastAsia="en-GB"/>
        </w:rPr>
        <w:t>ir</w:t>
      </w:r>
      <w:r w:rsidR="0094362F">
        <w:rPr>
          <w:lang w:eastAsia="en-GB"/>
        </w:rPr>
        <w:t xml:space="preserve"> </w:t>
      </w:r>
      <w:r w:rsidR="009F320D">
        <w:rPr>
          <w:lang w:eastAsia="en-GB"/>
        </w:rPr>
        <w:t xml:space="preserve">commitments are communicated to </w:t>
      </w:r>
      <w:r w:rsidR="00125C21">
        <w:rPr>
          <w:lang w:eastAsia="en-GB"/>
        </w:rPr>
        <w:t>the client’s team</w:t>
      </w:r>
      <w:r w:rsidR="00A9268A">
        <w:rPr>
          <w:lang w:eastAsia="en-GB"/>
        </w:rPr>
        <w:t xml:space="preserve"> -</w:t>
      </w:r>
      <w:r w:rsidR="00125C21">
        <w:rPr>
          <w:lang w:eastAsia="en-GB"/>
        </w:rPr>
        <w:t xml:space="preserve"> </w:t>
      </w:r>
      <w:r w:rsidR="00BA6D8D">
        <w:rPr>
          <w:lang w:eastAsia="en-GB"/>
        </w:rPr>
        <w:t>is clear and transparent to stakeholders</w:t>
      </w:r>
      <w:r w:rsidR="00227C05">
        <w:rPr>
          <w:lang w:eastAsia="en-GB"/>
        </w:rPr>
        <w:t>.</w:t>
      </w:r>
      <w:r w:rsidR="003D5E4B">
        <w:rPr>
          <w:lang w:eastAsia="en-GB"/>
        </w:rPr>
        <w:t xml:space="preserve"> </w:t>
      </w:r>
      <w:r w:rsidR="00F45F4D">
        <w:rPr>
          <w:lang w:eastAsia="en-GB"/>
        </w:rPr>
        <w:t>Whilst t</w:t>
      </w:r>
      <w:r w:rsidR="00AC3BF5">
        <w:rPr>
          <w:lang w:eastAsia="en-GB"/>
        </w:rPr>
        <w:t>he level of engagement and number of resources</w:t>
      </w:r>
      <w:r w:rsidR="004471D8">
        <w:rPr>
          <w:lang w:eastAsia="en-GB"/>
        </w:rPr>
        <w:t xml:space="preserve"> contracted to a particular client project can vary</w:t>
      </w:r>
      <w:r w:rsidR="00F45F4D">
        <w:rPr>
          <w:lang w:eastAsia="en-GB"/>
        </w:rPr>
        <w:t>,</w:t>
      </w:r>
      <w:r w:rsidR="004471D8">
        <w:rPr>
          <w:lang w:eastAsia="en-GB"/>
        </w:rPr>
        <w:t xml:space="preserve">  </w:t>
      </w:r>
      <w:r w:rsidR="00AD2412">
        <w:rPr>
          <w:lang w:eastAsia="en-GB"/>
        </w:rPr>
        <w:t xml:space="preserve">Xyenta’s proposition </w:t>
      </w:r>
      <w:r w:rsidR="00096D27">
        <w:rPr>
          <w:lang w:eastAsia="en-GB"/>
        </w:rPr>
        <w:t xml:space="preserve">promises clients a level of </w:t>
      </w:r>
      <w:r w:rsidR="002A4EA3">
        <w:rPr>
          <w:lang w:eastAsia="en-GB"/>
        </w:rPr>
        <w:t>back-office</w:t>
      </w:r>
      <w:r w:rsidR="00A541D4">
        <w:rPr>
          <w:lang w:eastAsia="en-GB"/>
        </w:rPr>
        <w:t xml:space="preserve"> delivery</w:t>
      </w:r>
      <w:r w:rsidR="002A4EA3">
        <w:rPr>
          <w:lang w:eastAsia="en-GB"/>
        </w:rPr>
        <w:t xml:space="preserve"> support </w:t>
      </w:r>
      <w:r w:rsidR="00D43D53">
        <w:rPr>
          <w:lang w:eastAsia="en-GB"/>
        </w:rPr>
        <w:t>such as solution design input</w:t>
      </w:r>
      <w:r w:rsidR="005C3F5E">
        <w:rPr>
          <w:lang w:eastAsia="en-GB"/>
        </w:rPr>
        <w:t xml:space="preserve"> or coordinating team resource and communications</w:t>
      </w:r>
      <w:r w:rsidR="003D5E4B">
        <w:rPr>
          <w:lang w:eastAsia="en-GB"/>
        </w:rPr>
        <w:t>.</w:t>
      </w:r>
    </w:p>
    <w:p w14:paraId="2D3BC655" w14:textId="0ED71B40" w:rsidR="004C7FB2" w:rsidDel="004C7FB2" w:rsidRDefault="006D409A">
      <w:pPr>
        <w:rPr>
          <w:del w:id="104" w:author="Richard Diamond" w:date="2022-03-02T14:56:00Z"/>
          <w:lang w:eastAsia="en-GB"/>
        </w:rPr>
        <w:pPrChange w:id="105" w:author="Richard Diamond" w:date="2022-03-02T15:12:00Z">
          <w:pPr>
            <w:spacing w:line="276" w:lineRule="auto"/>
          </w:pPr>
        </w:pPrChange>
      </w:pPr>
      <w:ins w:id="106" w:author="Richard Diamond" w:date="2022-03-02T14:58:00Z">
        <w:r>
          <w:rPr>
            <w:lang w:eastAsia="en-GB"/>
          </w:rPr>
          <w:t xml:space="preserve">Also within the scope of the </w:t>
        </w:r>
        <w:r w:rsidR="003B3068">
          <w:rPr>
            <w:lang w:eastAsia="en-GB"/>
          </w:rPr>
          <w:t>Project Delivery Strategy is the</w:t>
        </w:r>
      </w:ins>
      <w:ins w:id="107" w:author="Richard Diamond" w:date="2022-03-02T15:47:00Z">
        <w:r w:rsidR="00FD5634">
          <w:rPr>
            <w:lang w:eastAsia="en-GB"/>
          </w:rPr>
          <w:t xml:space="preserve"> maintenance of a Project Charter</w:t>
        </w:r>
      </w:ins>
      <w:ins w:id="108" w:author="Richard Diamond" w:date="2022-03-03T14:20:00Z">
        <w:r w:rsidR="006B08B3">
          <w:rPr>
            <w:lang w:eastAsia="en-GB"/>
          </w:rPr>
          <w:t xml:space="preserve"> Pack</w:t>
        </w:r>
      </w:ins>
      <w:ins w:id="109" w:author="Richard Diamond" w:date="2022-03-02T15:47:00Z">
        <w:r w:rsidR="00E00D39">
          <w:rPr>
            <w:lang w:eastAsia="en-GB"/>
          </w:rPr>
          <w:t xml:space="preserve"> to allow the</w:t>
        </w:r>
      </w:ins>
      <w:ins w:id="110" w:author="Richard Diamond" w:date="2022-03-02T14:58:00Z">
        <w:r w:rsidR="003B3068">
          <w:rPr>
            <w:lang w:eastAsia="en-GB"/>
          </w:rPr>
          <w:t xml:space="preserve"> sta</w:t>
        </w:r>
      </w:ins>
      <w:ins w:id="111" w:author="Richard Diamond" w:date="2022-03-02T14:59:00Z">
        <w:r w:rsidR="003B3068">
          <w:rPr>
            <w:lang w:eastAsia="en-GB"/>
          </w:rPr>
          <w:t>ndardisation and continual improvement of project initiation and onboarding processes.  In this context onboarding can include the establishment and initiation of the project and it’s team</w:t>
        </w:r>
      </w:ins>
      <w:ins w:id="112" w:author="Richard Diamond" w:date="2022-03-02T15:00:00Z">
        <w:r w:rsidR="007E790D">
          <w:rPr>
            <w:lang w:eastAsia="en-GB"/>
          </w:rPr>
          <w:t xml:space="preserve"> or</w:t>
        </w:r>
      </w:ins>
      <w:ins w:id="113" w:author="Richard Diamond" w:date="2022-03-02T15:01:00Z">
        <w:r w:rsidR="00CC19C8">
          <w:rPr>
            <w:lang w:eastAsia="en-GB"/>
          </w:rPr>
          <w:t xml:space="preserve"> of</w:t>
        </w:r>
      </w:ins>
      <w:ins w:id="114" w:author="Richard Diamond" w:date="2022-03-02T15:00:00Z">
        <w:r w:rsidR="007E790D">
          <w:rPr>
            <w:lang w:eastAsia="en-GB"/>
          </w:rPr>
          <w:t xml:space="preserve"> new members</w:t>
        </w:r>
      </w:ins>
      <w:ins w:id="115" w:author="Richard Diamond" w:date="2022-03-03T14:20:00Z">
        <w:r w:rsidR="00EE257A">
          <w:rPr>
            <w:lang w:eastAsia="en-GB"/>
          </w:rPr>
          <w:t xml:space="preserve"> to the team</w:t>
        </w:r>
      </w:ins>
      <w:ins w:id="116" w:author="Richard Diamond" w:date="2022-03-02T15:01:00Z">
        <w:r w:rsidR="00CC19C8">
          <w:rPr>
            <w:lang w:eastAsia="en-GB"/>
          </w:rPr>
          <w:t xml:space="preserve">.  </w:t>
        </w:r>
      </w:ins>
      <w:ins w:id="117" w:author="Richard Diamond" w:date="2022-03-02T15:02:00Z">
        <w:r w:rsidR="000B119A">
          <w:rPr>
            <w:lang w:eastAsia="en-GB"/>
          </w:rPr>
          <w:t xml:space="preserve">The integration of a new project delivery team with a client relies on </w:t>
        </w:r>
        <w:r w:rsidR="002A1D27">
          <w:rPr>
            <w:lang w:eastAsia="en-GB"/>
          </w:rPr>
          <w:t>assimilation</w:t>
        </w:r>
      </w:ins>
      <w:ins w:id="118" w:author="Richard Diamond" w:date="2022-03-02T15:03:00Z">
        <w:r w:rsidR="002A1D27">
          <w:rPr>
            <w:lang w:eastAsia="en-GB"/>
          </w:rPr>
          <w:t xml:space="preserve"> and agreement of </w:t>
        </w:r>
        <w:r w:rsidR="00F07D35">
          <w:rPr>
            <w:lang w:eastAsia="en-GB"/>
          </w:rPr>
          <w:t xml:space="preserve">standards, policies, procedures and other ways of working such as communication pipelines, project management methodologies or </w:t>
        </w:r>
      </w:ins>
      <w:ins w:id="119" w:author="Richard Diamond" w:date="2022-03-02T15:04:00Z">
        <w:r w:rsidR="00F07D35">
          <w:rPr>
            <w:lang w:eastAsia="en-GB"/>
          </w:rPr>
          <w:t>DevOps</w:t>
        </w:r>
        <w:r w:rsidR="00317B47">
          <w:rPr>
            <w:lang w:eastAsia="en-GB"/>
          </w:rPr>
          <w:t xml:space="preserve"> arrangements.</w:t>
        </w:r>
      </w:ins>
    </w:p>
    <w:p w14:paraId="2D1249B0" w14:textId="376C8C70" w:rsidR="00500DA5" w:rsidDel="00CC45A4" w:rsidRDefault="00500DA5">
      <w:pPr>
        <w:rPr>
          <w:del w:id="120" w:author="Richard Diamond" w:date="2022-03-02T14:50:00Z"/>
          <w:lang w:eastAsia="en-GB"/>
        </w:rPr>
        <w:pPrChange w:id="121" w:author="Richard Diamond" w:date="2022-03-02T15:12:00Z">
          <w:pPr>
            <w:spacing w:line="276" w:lineRule="auto"/>
          </w:pPr>
        </w:pPrChange>
      </w:pPr>
      <w:del w:id="122" w:author="Richard Diamond" w:date="2022-03-02T14:50:00Z">
        <w:r w:rsidDel="00CC45A4">
          <w:rPr>
            <w:lang w:eastAsia="en-GB"/>
          </w:rPr>
          <w:delText>The allocation of project roles</w:delText>
        </w:r>
        <w:r w:rsidR="00200A44" w:rsidDel="00CC45A4">
          <w:rPr>
            <w:lang w:eastAsia="en-GB"/>
          </w:rPr>
          <w:delText xml:space="preserve"> to </w:delText>
        </w:r>
        <w:r w:rsidR="00575EB2" w:rsidDel="00CC45A4">
          <w:rPr>
            <w:lang w:eastAsia="en-GB"/>
          </w:rPr>
          <w:delText>both</w:delText>
        </w:r>
        <w:r w:rsidR="00200A44" w:rsidDel="00CC45A4">
          <w:rPr>
            <w:lang w:eastAsia="en-GB"/>
          </w:rPr>
          <w:delText xml:space="preserve"> contracted </w:delText>
        </w:r>
        <w:r w:rsidR="00ED4953" w:rsidDel="00CC45A4">
          <w:rPr>
            <w:lang w:eastAsia="en-GB"/>
          </w:rPr>
          <w:delText xml:space="preserve">project </w:delText>
        </w:r>
        <w:r w:rsidR="00200A44" w:rsidDel="00CC45A4">
          <w:rPr>
            <w:lang w:eastAsia="en-GB"/>
          </w:rPr>
          <w:delText xml:space="preserve">team members and </w:delText>
        </w:r>
        <w:r w:rsidR="00ED4953" w:rsidDel="00CC45A4">
          <w:rPr>
            <w:lang w:eastAsia="en-GB"/>
          </w:rPr>
          <w:delText xml:space="preserve">the wider Xyenta delivery support staff ensures </w:delText>
        </w:r>
        <w:r w:rsidR="001C7DD0" w:rsidDel="00CC45A4">
          <w:rPr>
            <w:lang w:eastAsia="en-GB"/>
          </w:rPr>
          <w:delText xml:space="preserve">our end-to-end delivery </w:delText>
        </w:r>
        <w:r w:rsidR="009372CA" w:rsidDel="00CC45A4">
          <w:rPr>
            <w:lang w:eastAsia="en-GB"/>
          </w:rPr>
          <w:delText>commitments are met</w:delText>
        </w:r>
        <w:r w:rsidR="00ED4953" w:rsidDel="00CC45A4">
          <w:rPr>
            <w:lang w:eastAsia="en-GB"/>
          </w:rPr>
          <w:delText>,</w:delText>
        </w:r>
        <w:r w:rsidR="009372CA" w:rsidDel="00CC45A4">
          <w:rPr>
            <w:lang w:eastAsia="en-GB"/>
          </w:rPr>
          <w:delText xml:space="preserve"> regardless of team size</w:delText>
        </w:r>
        <w:r w:rsidR="004A53DE" w:rsidDel="00CC45A4">
          <w:rPr>
            <w:lang w:eastAsia="en-GB"/>
          </w:rPr>
          <w:delText>.</w:delText>
        </w:r>
        <w:r w:rsidR="00624201" w:rsidDel="00CC45A4">
          <w:rPr>
            <w:lang w:eastAsia="en-GB"/>
          </w:rPr>
          <w:delText xml:space="preserve">  A team charter – agreed and acknowledged by all team members will detail how these responsibilities are distributed</w:delText>
        </w:r>
        <w:r w:rsidR="003D7E14" w:rsidDel="00CC45A4">
          <w:rPr>
            <w:lang w:eastAsia="en-GB"/>
          </w:rPr>
          <w:delText>.</w:delText>
        </w:r>
        <w:r w:rsidR="00711FC4" w:rsidDel="00CC45A4">
          <w:rPr>
            <w:lang w:eastAsia="en-GB"/>
          </w:rPr>
          <w:delText xml:space="preserve">  This means that:</w:delText>
        </w:r>
      </w:del>
    </w:p>
    <w:p w14:paraId="64AAD9F6" w14:textId="025DEB5C" w:rsidR="00F0124D" w:rsidDel="00CC45A4" w:rsidRDefault="00A9026E">
      <w:pPr>
        <w:rPr>
          <w:del w:id="123" w:author="Richard Diamond" w:date="2022-03-02T14:50:00Z"/>
          <w:lang w:eastAsia="en-GB"/>
        </w:rPr>
        <w:pPrChange w:id="124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25" w:author="Richard Diamond" w:date="2022-03-02T14:50:00Z">
        <w:r w:rsidDel="00CC45A4">
          <w:rPr>
            <w:lang w:eastAsia="en-GB"/>
          </w:rPr>
          <w:delText xml:space="preserve">Depending on the nature of each project and the resources required to manage them, </w:delText>
        </w:r>
        <w:r w:rsidR="00086896" w:rsidDel="00CC45A4">
          <w:rPr>
            <w:lang w:eastAsia="en-GB"/>
          </w:rPr>
          <w:delText>Delivery</w:delText>
        </w:r>
        <w:r w:rsidDel="00CC45A4">
          <w:rPr>
            <w:lang w:eastAsia="en-GB"/>
          </w:rPr>
          <w:delText xml:space="preserve"> Coordinators will have responsibilities across multiple projects</w:delText>
        </w:r>
        <w:r w:rsidR="00086896" w:rsidDel="00CC45A4">
          <w:rPr>
            <w:lang w:eastAsia="en-GB"/>
          </w:rPr>
          <w:delText>.</w:delText>
        </w:r>
        <w:r w:rsidDel="00CC45A4">
          <w:rPr>
            <w:lang w:eastAsia="en-GB"/>
          </w:rPr>
          <w:delText xml:space="preserve"> </w:delText>
        </w:r>
      </w:del>
    </w:p>
    <w:p w14:paraId="4AEE15A2" w14:textId="29E6658B" w:rsidR="00354EB6" w:rsidDel="00CC45A4" w:rsidRDefault="00BF47BB">
      <w:pPr>
        <w:rPr>
          <w:del w:id="126" w:author="Richard Diamond" w:date="2022-03-02T14:50:00Z"/>
          <w:lang w:eastAsia="en-GB"/>
        </w:rPr>
        <w:pPrChange w:id="127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28" w:author="Richard Diamond" w:date="2022-03-02T14:50:00Z">
        <w:r w:rsidDel="00CC45A4">
          <w:rPr>
            <w:lang w:eastAsia="en-GB"/>
          </w:rPr>
          <w:delText>Senior develop</w:delText>
        </w:r>
        <w:r w:rsidR="00BD5FEA" w:rsidDel="00CC45A4">
          <w:rPr>
            <w:lang w:eastAsia="en-GB"/>
          </w:rPr>
          <w:delText>ers</w:delText>
        </w:r>
        <w:r w:rsidR="00D53904" w:rsidDel="00CC45A4">
          <w:rPr>
            <w:lang w:eastAsia="en-GB"/>
          </w:rPr>
          <w:delText xml:space="preserve"> (Technical </w:delText>
        </w:r>
        <w:r w:rsidR="00A348F9" w:rsidDel="00CC45A4">
          <w:rPr>
            <w:lang w:eastAsia="en-GB"/>
          </w:rPr>
          <w:delText>Coordinators</w:delText>
        </w:r>
        <w:r w:rsidR="00D53904" w:rsidDel="00CC45A4">
          <w:rPr>
            <w:lang w:eastAsia="en-GB"/>
          </w:rPr>
          <w:delText>)</w:delText>
        </w:r>
        <w:r w:rsidR="00BD5FEA" w:rsidDel="00CC45A4">
          <w:rPr>
            <w:lang w:eastAsia="en-GB"/>
          </w:rPr>
          <w:delText xml:space="preserve"> will benefit from a formal oversight/mentorship</w:delText>
        </w:r>
        <w:r w:rsidR="00D53904" w:rsidDel="00CC45A4">
          <w:rPr>
            <w:lang w:eastAsia="en-GB"/>
          </w:rPr>
          <w:delText xml:space="preserve"> </w:delText>
        </w:r>
        <w:r w:rsidR="003B33BC" w:rsidDel="00CC45A4">
          <w:rPr>
            <w:lang w:eastAsia="en-GB"/>
          </w:rPr>
          <w:delText>with</w:delText>
        </w:r>
        <w:r w:rsidR="00D53904" w:rsidDel="00CC45A4">
          <w:rPr>
            <w:lang w:eastAsia="en-GB"/>
          </w:rPr>
          <w:delText xml:space="preserve"> shared responsibility for </w:delText>
        </w:r>
        <w:r w:rsidR="00F8600C" w:rsidDel="00CC45A4">
          <w:rPr>
            <w:lang w:eastAsia="en-GB"/>
          </w:rPr>
          <w:delText>technical approach or solution design.</w:delText>
        </w:r>
      </w:del>
    </w:p>
    <w:p w14:paraId="0ACE6C68" w14:textId="2213F21F" w:rsidR="004A53DE" w:rsidDel="00CC45A4" w:rsidRDefault="00354EB6">
      <w:pPr>
        <w:rPr>
          <w:del w:id="129" w:author="Richard Diamond" w:date="2022-03-02T14:50:00Z"/>
          <w:lang w:eastAsia="en-GB"/>
        </w:rPr>
        <w:pPrChange w:id="130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31" w:author="Richard Diamond" w:date="2022-03-02T14:50:00Z">
        <w:r w:rsidDel="00CC45A4">
          <w:rPr>
            <w:lang w:eastAsia="en-GB"/>
          </w:rPr>
          <w:delText xml:space="preserve">Solution design </w:delText>
        </w:r>
        <w:r w:rsidR="00CE1A70" w:rsidDel="00CC45A4">
          <w:rPr>
            <w:lang w:eastAsia="en-GB"/>
          </w:rPr>
          <w:delText>will be able to consider emerging requirements and</w:delText>
        </w:r>
        <w:r w:rsidR="00AF4B34" w:rsidDel="00CC45A4">
          <w:rPr>
            <w:lang w:eastAsia="en-GB"/>
          </w:rPr>
          <w:delText xml:space="preserve"> allow the</w:delText>
        </w:r>
        <w:r w:rsidR="00CE1A70" w:rsidDel="00CC45A4">
          <w:rPr>
            <w:lang w:eastAsia="en-GB"/>
          </w:rPr>
          <w:delText xml:space="preserve"> </w:delText>
        </w:r>
        <w:r w:rsidR="00F104D8" w:rsidDel="00CC45A4">
          <w:rPr>
            <w:lang w:eastAsia="en-GB"/>
          </w:rPr>
          <w:delText>consist</w:delText>
        </w:r>
        <w:r w:rsidR="00AF4B34" w:rsidDel="00CC45A4">
          <w:rPr>
            <w:lang w:eastAsia="en-GB"/>
          </w:rPr>
          <w:delText>ent application of technologies</w:delText>
        </w:r>
        <w:r w:rsidR="00736D2C" w:rsidDel="00CC45A4">
          <w:rPr>
            <w:lang w:eastAsia="en-GB"/>
          </w:rPr>
          <w:delText>.</w:delText>
        </w:r>
      </w:del>
    </w:p>
    <w:p w14:paraId="66567C08" w14:textId="27938CF6" w:rsidR="007E5237" w:rsidDel="00CC45A4" w:rsidRDefault="00192051">
      <w:pPr>
        <w:rPr>
          <w:del w:id="132" w:author="Richard Diamond" w:date="2022-03-02T14:50:00Z"/>
          <w:lang w:eastAsia="en-GB"/>
        </w:rPr>
        <w:pPrChange w:id="133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34" w:author="Richard Diamond" w:date="2022-03-02T14:50:00Z">
        <w:r w:rsidDel="00CC45A4">
          <w:rPr>
            <w:lang w:eastAsia="en-GB"/>
          </w:rPr>
          <w:delText>Project delivery</w:delText>
        </w:r>
        <w:r w:rsidR="00C52138" w:rsidDel="00CC45A4">
          <w:rPr>
            <w:lang w:eastAsia="en-GB"/>
          </w:rPr>
          <w:delText xml:space="preserve"> roles</w:delText>
        </w:r>
        <w:r w:rsidDel="00CC45A4">
          <w:rPr>
            <w:lang w:eastAsia="en-GB"/>
          </w:rPr>
          <w:delText xml:space="preserve"> will benefit from a structured </w:delText>
        </w:r>
        <w:r w:rsidR="004803F2" w:rsidDel="00CC45A4">
          <w:rPr>
            <w:lang w:eastAsia="en-GB"/>
          </w:rPr>
          <w:delText>and defined distinction between team coordination</w:delText>
        </w:r>
        <w:r w:rsidR="00563C40" w:rsidDel="00CC45A4">
          <w:rPr>
            <w:lang w:eastAsia="en-GB"/>
          </w:rPr>
          <w:delText>/</w:delText>
        </w:r>
        <w:r w:rsidR="004803F2" w:rsidDel="00CC45A4">
          <w:rPr>
            <w:lang w:eastAsia="en-GB"/>
          </w:rPr>
          <w:delText>communication activities and standard project management respon</w:delText>
        </w:r>
        <w:r w:rsidR="00C52138" w:rsidDel="00CC45A4">
          <w:rPr>
            <w:lang w:eastAsia="en-GB"/>
          </w:rPr>
          <w:delText>sibilities</w:delText>
        </w:r>
        <w:r w:rsidR="00563C40" w:rsidDel="00CC45A4">
          <w:rPr>
            <w:lang w:eastAsia="en-GB"/>
          </w:rPr>
          <w:delText>.</w:delText>
        </w:r>
      </w:del>
    </w:p>
    <w:p w14:paraId="6B2AB03F" w14:textId="30495A37" w:rsidR="00563C40" w:rsidDel="00CC45A4" w:rsidRDefault="000252D8">
      <w:pPr>
        <w:rPr>
          <w:del w:id="135" w:author="Richard Diamond" w:date="2022-03-02T14:50:00Z"/>
          <w:lang w:eastAsia="en-GB"/>
        </w:rPr>
        <w:pPrChange w:id="136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37" w:author="Richard Diamond" w:date="2022-03-02T14:50:00Z">
        <w:r w:rsidDel="00CC45A4">
          <w:rPr>
            <w:lang w:eastAsia="en-GB"/>
          </w:rPr>
          <w:delText xml:space="preserve">Xyenta’s talent pool will have </w:delText>
        </w:r>
        <w:r w:rsidR="004C70BA" w:rsidDel="00CC45A4">
          <w:rPr>
            <w:lang w:eastAsia="en-GB"/>
          </w:rPr>
          <w:delText>progression pathways allowing transition between project roles</w:delText>
        </w:r>
        <w:r w:rsidR="00055550" w:rsidDel="00CC45A4">
          <w:rPr>
            <w:lang w:eastAsia="en-GB"/>
          </w:rPr>
          <w:delText>.</w:delText>
        </w:r>
      </w:del>
    </w:p>
    <w:p w14:paraId="59567B93" w14:textId="78B36418" w:rsidR="00055550" w:rsidDel="00CC45A4" w:rsidRDefault="00A379C0">
      <w:pPr>
        <w:rPr>
          <w:del w:id="138" w:author="Richard Diamond" w:date="2022-03-02T14:50:00Z"/>
          <w:lang w:eastAsia="en-GB"/>
        </w:rPr>
        <w:pPrChange w:id="139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40" w:author="Richard Diamond" w:date="2022-03-02T14:50:00Z">
        <w:r w:rsidDel="00CC45A4">
          <w:rPr>
            <w:lang w:eastAsia="en-GB"/>
          </w:rPr>
          <w:lastRenderedPageBreak/>
          <w:delText>Clients will be</w:delText>
        </w:r>
        <w:r w:rsidR="00DC621A" w:rsidDel="00CC45A4">
          <w:rPr>
            <w:lang w:eastAsia="en-GB"/>
          </w:rPr>
          <w:delText>nefit from a consistent</w:delText>
        </w:r>
        <w:r w:rsidR="003017FA" w:rsidDel="00CC45A4">
          <w:rPr>
            <w:lang w:eastAsia="en-GB"/>
          </w:rPr>
          <w:delText xml:space="preserve"> approach </w:delText>
        </w:r>
        <w:r w:rsidR="001F5BD8" w:rsidDel="00CC45A4">
          <w:rPr>
            <w:lang w:eastAsia="en-GB"/>
          </w:rPr>
          <w:delText>to delivery monitoring and communication</w:delText>
        </w:r>
        <w:r w:rsidR="002C79DD" w:rsidDel="00CC45A4">
          <w:rPr>
            <w:lang w:eastAsia="en-GB"/>
          </w:rPr>
          <w:delText xml:space="preserve">s </w:delText>
        </w:r>
        <w:r w:rsidR="003017FA" w:rsidDel="00CC45A4">
          <w:rPr>
            <w:lang w:eastAsia="en-GB"/>
          </w:rPr>
          <w:delText>across all projects</w:delText>
        </w:r>
        <w:r w:rsidR="002C79DD" w:rsidDel="00CC45A4">
          <w:rPr>
            <w:lang w:eastAsia="en-GB"/>
          </w:rPr>
          <w:delText>.</w:delText>
        </w:r>
      </w:del>
    </w:p>
    <w:p w14:paraId="5B53CC13" w14:textId="6A9CCDE4" w:rsidR="00BF1259" w:rsidDel="00CC45A4" w:rsidRDefault="002C79DD">
      <w:pPr>
        <w:rPr>
          <w:del w:id="141" w:author="Richard Diamond" w:date="2022-03-02T14:50:00Z"/>
          <w:lang w:eastAsia="en-GB"/>
        </w:rPr>
        <w:pPrChange w:id="142" w:author="Richard Diamond" w:date="2022-03-02T15:12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del w:id="143" w:author="Richard Diamond" w:date="2022-03-02T14:50:00Z">
        <w:r w:rsidDel="00CC45A4">
          <w:rPr>
            <w:lang w:eastAsia="en-GB"/>
          </w:rPr>
          <w:delText xml:space="preserve">A defined operating model will allow continual </w:delText>
        </w:r>
        <w:r w:rsidR="00F758B6" w:rsidDel="00CC45A4">
          <w:rPr>
            <w:lang w:eastAsia="en-GB"/>
          </w:rPr>
          <w:delText>review and improvement</w:delText>
        </w:r>
        <w:r w:rsidR="005E284A" w:rsidDel="00CC45A4">
          <w:rPr>
            <w:lang w:eastAsia="en-GB"/>
          </w:rPr>
          <w:delText xml:space="preserve"> of our own proposition and standard operating model</w:delText>
        </w:r>
        <w:r w:rsidR="00354EB6" w:rsidDel="00CC45A4">
          <w:rPr>
            <w:lang w:eastAsia="en-GB"/>
          </w:rPr>
          <w:delText>.</w:delText>
        </w:r>
      </w:del>
    </w:p>
    <w:p w14:paraId="1AB468ED" w14:textId="77777777" w:rsidR="0069092A" w:rsidRDefault="006909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  <w:pPrChange w:id="144" w:author="Richard Diamond" w:date="2022-03-02T15:12:00Z">
          <w:pPr>
            <w:spacing w:line="259" w:lineRule="auto"/>
          </w:pPr>
        </w:pPrChange>
      </w:pPr>
      <w:del w:id="145" w:author="Richard Diamond" w:date="2022-03-02T14:53:00Z">
        <w:r w:rsidDel="00917788">
          <w:rPr>
            <w:lang w:eastAsia="en-GB"/>
          </w:rPr>
          <w:br w:type="page"/>
        </w:r>
      </w:del>
    </w:p>
    <w:p w14:paraId="3BA25F1F" w14:textId="2DECB110" w:rsidR="00AB0C61" w:rsidDel="00CC45A4" w:rsidRDefault="00ED2C2F" w:rsidP="00AB0C61">
      <w:pPr>
        <w:pStyle w:val="Heading2"/>
        <w:rPr>
          <w:del w:id="146" w:author="Richard Diamond" w:date="2022-03-02T14:50:00Z"/>
          <w:lang w:eastAsia="en-GB"/>
        </w:rPr>
      </w:pPr>
      <w:del w:id="147" w:author="Richard Diamond" w:date="2022-03-02T14:50:00Z">
        <w:r w:rsidDel="00CC45A4">
          <w:rPr>
            <w:lang w:eastAsia="en-GB"/>
          </w:rPr>
          <w:lastRenderedPageBreak/>
          <w:delText>Potential</w:delText>
        </w:r>
        <w:r w:rsidR="00AB0C61" w:rsidDel="00CC45A4">
          <w:rPr>
            <w:lang w:eastAsia="en-GB"/>
          </w:rPr>
          <w:delText xml:space="preserve"> Challenges</w:delText>
        </w:r>
      </w:del>
    </w:p>
    <w:p w14:paraId="26A27784" w14:textId="69300860" w:rsidR="00BF1259" w:rsidDel="00CC45A4" w:rsidRDefault="00FC1E8F" w:rsidP="00BF1259">
      <w:pPr>
        <w:rPr>
          <w:del w:id="148" w:author="Richard Diamond" w:date="2022-03-02T14:50:00Z"/>
          <w:lang w:eastAsia="en-GB"/>
        </w:rPr>
      </w:pPr>
      <w:del w:id="149" w:author="Richard Diamond" w:date="2022-03-02T14:50:00Z">
        <w:r w:rsidDel="00CC45A4">
          <w:rPr>
            <w:lang w:eastAsia="en-GB"/>
          </w:rPr>
          <w:delText>Whilst this strategy doesn’t rep</w:delText>
        </w:r>
        <w:r w:rsidR="00A525F8" w:rsidDel="00CC45A4">
          <w:rPr>
            <w:lang w:eastAsia="en-GB"/>
          </w:rPr>
          <w:delText>resent a seismic shift in Xyenta’s approach to project delivery,</w:delText>
        </w:r>
        <w:r w:rsidR="00C44C9F" w:rsidDel="00CC45A4">
          <w:rPr>
            <w:lang w:eastAsia="en-GB"/>
          </w:rPr>
          <w:delText xml:space="preserve"> it is </w:delText>
        </w:r>
        <w:r w:rsidR="0069092A" w:rsidDel="00CC45A4">
          <w:rPr>
            <w:lang w:eastAsia="en-GB"/>
          </w:rPr>
          <w:delText>possible</w:delText>
        </w:r>
        <w:r w:rsidR="00C44C9F" w:rsidDel="00CC45A4">
          <w:rPr>
            <w:lang w:eastAsia="en-GB"/>
          </w:rPr>
          <w:delText xml:space="preserve"> that </w:delText>
        </w:r>
        <w:r w:rsidR="006426F1" w:rsidDel="00CC45A4">
          <w:rPr>
            <w:lang w:eastAsia="en-GB"/>
          </w:rPr>
          <w:delText>there will be some challenges</w:delText>
        </w:r>
        <w:r w:rsidR="0069092A" w:rsidDel="00CC45A4">
          <w:rPr>
            <w:lang w:eastAsia="en-GB"/>
          </w:rPr>
          <w:delText>:</w:delText>
        </w:r>
      </w:del>
    </w:p>
    <w:p w14:paraId="5A89E2A0" w14:textId="4B2D2CEA" w:rsidR="0069092A" w:rsidDel="00CC45A4" w:rsidRDefault="008E72C0" w:rsidP="0069092A">
      <w:pPr>
        <w:pStyle w:val="ListParagraph"/>
        <w:numPr>
          <w:ilvl w:val="0"/>
          <w:numId w:val="15"/>
        </w:numPr>
        <w:rPr>
          <w:del w:id="150" w:author="Richard Diamond" w:date="2022-03-02T14:50:00Z"/>
          <w:lang w:eastAsia="en-GB"/>
        </w:rPr>
      </w:pPr>
      <w:del w:id="151" w:author="Richard Diamond" w:date="2022-03-02T14:50:00Z">
        <w:r w:rsidDel="00CC45A4">
          <w:rPr>
            <w:lang w:eastAsia="en-GB"/>
          </w:rPr>
          <w:delText>Determining the capacity of individuals with responsibilities across multiple projects</w:delText>
        </w:r>
        <w:r w:rsidR="00887340" w:rsidDel="00CC45A4">
          <w:rPr>
            <w:lang w:eastAsia="en-GB"/>
          </w:rPr>
          <w:delText>.  Intermittent project workload</w:delText>
        </w:r>
        <w:r w:rsidR="007A5D50" w:rsidDel="00CC45A4">
          <w:rPr>
            <w:lang w:eastAsia="en-GB"/>
          </w:rPr>
          <w:delText>s</w:delText>
        </w:r>
        <w:r w:rsidR="00887340" w:rsidDel="00CC45A4">
          <w:rPr>
            <w:lang w:eastAsia="en-GB"/>
          </w:rPr>
          <w:delText xml:space="preserve"> will further complicate this assessment</w:delText>
        </w:r>
        <w:r w:rsidR="007A5D50" w:rsidDel="00CC45A4">
          <w:rPr>
            <w:lang w:eastAsia="en-GB"/>
          </w:rPr>
          <w:delText>.</w:delText>
        </w:r>
      </w:del>
    </w:p>
    <w:p w14:paraId="7F4CF426" w14:textId="67172A13" w:rsidR="007A5D50" w:rsidDel="00CC45A4" w:rsidRDefault="007A5D50" w:rsidP="0069092A">
      <w:pPr>
        <w:pStyle w:val="ListParagraph"/>
        <w:numPr>
          <w:ilvl w:val="0"/>
          <w:numId w:val="15"/>
        </w:numPr>
        <w:rPr>
          <w:del w:id="152" w:author="Richard Diamond" w:date="2022-03-02T14:50:00Z"/>
          <w:lang w:eastAsia="en-GB"/>
        </w:rPr>
      </w:pPr>
      <w:del w:id="153" w:author="Richard Diamond" w:date="2022-03-02T14:50:00Z">
        <w:r w:rsidDel="00CC45A4">
          <w:rPr>
            <w:lang w:eastAsia="en-GB"/>
          </w:rPr>
          <w:delText xml:space="preserve">Any change to existing practices can be unsettling – both for team members and </w:delText>
        </w:r>
        <w:r w:rsidR="00251983" w:rsidDel="00CC45A4">
          <w:rPr>
            <w:lang w:eastAsia="en-GB"/>
          </w:rPr>
          <w:delText>client</w:delText>
        </w:r>
        <w:r w:rsidDel="00CC45A4">
          <w:rPr>
            <w:lang w:eastAsia="en-GB"/>
          </w:rPr>
          <w:delText xml:space="preserve"> stakeholders</w:delText>
        </w:r>
        <w:r w:rsidR="00251983" w:rsidDel="00CC45A4">
          <w:rPr>
            <w:lang w:eastAsia="en-GB"/>
          </w:rPr>
          <w:delText>.</w:delText>
        </w:r>
      </w:del>
    </w:p>
    <w:p w14:paraId="30EDAE40" w14:textId="79B3675A" w:rsidR="00251983" w:rsidDel="00CC45A4" w:rsidRDefault="00FB7C7D" w:rsidP="00152529">
      <w:pPr>
        <w:pStyle w:val="ListParagraph"/>
        <w:numPr>
          <w:ilvl w:val="1"/>
          <w:numId w:val="15"/>
        </w:numPr>
        <w:rPr>
          <w:del w:id="154" w:author="Richard Diamond" w:date="2022-03-02T14:50:00Z"/>
          <w:lang w:eastAsia="en-GB"/>
        </w:rPr>
      </w:pPr>
      <w:del w:id="155" w:author="Richard Diamond" w:date="2022-03-02T14:50:00Z">
        <w:r w:rsidDel="00CC45A4">
          <w:rPr>
            <w:lang w:eastAsia="en-GB"/>
          </w:rPr>
          <w:delText>Some activities currently performed by Xyenta</w:delText>
        </w:r>
        <w:r w:rsidR="00415D0D" w:rsidDel="00CC45A4">
          <w:rPr>
            <w:lang w:eastAsia="en-GB"/>
          </w:rPr>
          <w:delText xml:space="preserve"> (</w:delText>
        </w:r>
        <w:r w:rsidDel="00CC45A4">
          <w:rPr>
            <w:lang w:eastAsia="en-GB"/>
          </w:rPr>
          <w:delText>but not currently covered contr</w:delText>
        </w:r>
        <w:r w:rsidR="00415D0D" w:rsidDel="00CC45A4">
          <w:rPr>
            <w:lang w:eastAsia="en-GB"/>
          </w:rPr>
          <w:delText>actually) may stop and require careful positioning</w:delText>
        </w:r>
        <w:r w:rsidR="001F757F" w:rsidDel="00CC45A4">
          <w:rPr>
            <w:lang w:eastAsia="en-GB"/>
          </w:rPr>
          <w:delText xml:space="preserve"> with the client.</w:delText>
        </w:r>
      </w:del>
    </w:p>
    <w:p w14:paraId="1B0199B6" w14:textId="6CB21A25" w:rsidR="001F757F" w:rsidDel="00CC45A4" w:rsidRDefault="001F757F" w:rsidP="00152529">
      <w:pPr>
        <w:pStyle w:val="ListParagraph"/>
        <w:numPr>
          <w:ilvl w:val="1"/>
          <w:numId w:val="15"/>
        </w:numPr>
        <w:rPr>
          <w:del w:id="156" w:author="Richard Diamond" w:date="2022-03-02T14:50:00Z"/>
          <w:lang w:eastAsia="en-GB"/>
        </w:rPr>
      </w:pPr>
      <w:del w:id="157" w:author="Richard Diamond" w:date="2022-03-02T14:50:00Z">
        <w:r w:rsidDel="00CC45A4">
          <w:rPr>
            <w:lang w:eastAsia="en-GB"/>
          </w:rPr>
          <w:delText xml:space="preserve">Team members with aspirations of progression may </w:delText>
        </w:r>
        <w:r w:rsidR="00231F1B" w:rsidDel="00CC45A4">
          <w:rPr>
            <w:lang w:eastAsia="en-GB"/>
          </w:rPr>
          <w:delText>not be offered leadership roles</w:delText>
        </w:r>
        <w:r w:rsidR="0040375D" w:rsidDel="00CC45A4">
          <w:rPr>
            <w:lang w:eastAsia="en-GB"/>
          </w:rPr>
          <w:delText xml:space="preserve"> leading to </w:delText>
        </w:r>
        <w:r w:rsidR="00D37E74" w:rsidDel="00CC45A4">
          <w:rPr>
            <w:lang w:eastAsia="en-GB"/>
          </w:rPr>
          <w:delText>disenchantment.</w:delText>
        </w:r>
      </w:del>
    </w:p>
    <w:p w14:paraId="672F9A30" w14:textId="298E38C2" w:rsidR="0069092A" w:rsidDel="00CC45A4" w:rsidRDefault="00DB670D" w:rsidP="00385220">
      <w:pPr>
        <w:pStyle w:val="ListParagraph"/>
        <w:numPr>
          <w:ilvl w:val="0"/>
          <w:numId w:val="15"/>
        </w:numPr>
        <w:rPr>
          <w:del w:id="158" w:author="Richard Diamond" w:date="2022-03-02T14:50:00Z"/>
          <w:lang w:eastAsia="en-GB"/>
        </w:rPr>
      </w:pPr>
      <w:del w:id="159" w:author="Richard Diamond" w:date="2022-03-02T14:50:00Z">
        <w:r w:rsidDel="00CC45A4">
          <w:rPr>
            <w:lang w:eastAsia="en-GB"/>
          </w:rPr>
          <w:delText>Recruiting</w:delText>
        </w:r>
        <w:r w:rsidR="007F248F" w:rsidDel="00CC45A4">
          <w:rPr>
            <w:lang w:eastAsia="en-GB"/>
          </w:rPr>
          <w:delText>, training or allocating personnel into Delivery Coordinator role</w:delText>
        </w:r>
        <w:r w:rsidR="00067918" w:rsidDel="00CC45A4">
          <w:rPr>
            <w:lang w:eastAsia="en-GB"/>
          </w:rPr>
          <w:delText>s may be difficult.</w:delText>
        </w:r>
      </w:del>
    </w:p>
    <w:p w14:paraId="7163A609" w14:textId="50242512" w:rsidR="00385220" w:rsidDel="00CC45A4" w:rsidRDefault="00385220" w:rsidP="00385220">
      <w:pPr>
        <w:rPr>
          <w:del w:id="160" w:author="Richard Diamond" w:date="2022-03-02T14:50:00Z"/>
          <w:lang w:eastAsia="en-GB"/>
        </w:rPr>
      </w:pPr>
    </w:p>
    <w:p w14:paraId="42F186A3" w14:textId="73A0B033" w:rsidR="005B7C22" w:rsidRPr="005B7C22" w:rsidDel="00CC45A4" w:rsidRDefault="006233A3" w:rsidP="00385220">
      <w:pPr>
        <w:rPr>
          <w:del w:id="161" w:author="Richard Diamond" w:date="2022-03-02T14:50:00Z"/>
          <w:lang w:eastAsia="en-GB"/>
        </w:rPr>
      </w:pPr>
      <w:del w:id="162" w:author="Richard Diamond" w:date="2022-03-02T14:50:00Z">
        <w:r w:rsidRPr="005B7C22" w:rsidDel="00CC45A4">
          <w:rPr>
            <w:lang w:eastAsia="en-GB"/>
          </w:rPr>
          <w:delText xml:space="preserve">A gradual roll out of the strategy across </w:delText>
        </w:r>
        <w:r w:rsidR="00C7508C" w:rsidRPr="005B7C22" w:rsidDel="00CC45A4">
          <w:rPr>
            <w:lang w:eastAsia="en-GB"/>
          </w:rPr>
          <w:delText>projects prioritised</w:delText>
        </w:r>
        <w:r w:rsidR="00FA2130" w:rsidRPr="005B7C22" w:rsidDel="00CC45A4">
          <w:rPr>
            <w:lang w:eastAsia="en-GB"/>
          </w:rPr>
          <w:delText xml:space="preserve"> according to </w:delText>
        </w:r>
        <w:r w:rsidR="00512497" w:rsidRPr="005B7C22" w:rsidDel="00CC45A4">
          <w:rPr>
            <w:lang w:eastAsia="en-GB"/>
          </w:rPr>
          <w:delText>likely benefits to be realised</w:delText>
        </w:r>
        <w:r w:rsidR="00FA2130" w:rsidRPr="005B7C22" w:rsidDel="00CC45A4">
          <w:rPr>
            <w:lang w:eastAsia="en-GB"/>
          </w:rPr>
          <w:delText xml:space="preserve"> and the profile of projects as perceived by clients</w:delText>
        </w:r>
        <w:r w:rsidR="000525A1" w:rsidRPr="005B7C22" w:rsidDel="00CC45A4">
          <w:rPr>
            <w:lang w:eastAsia="en-GB"/>
          </w:rPr>
          <w:delText>,</w:delText>
        </w:r>
        <w:r w:rsidR="002246FC" w:rsidRPr="005B7C22" w:rsidDel="00CC45A4">
          <w:rPr>
            <w:lang w:eastAsia="en-GB"/>
          </w:rPr>
          <w:delText xml:space="preserve"> will </w:delText>
        </w:r>
        <w:r w:rsidR="00512497" w:rsidRPr="005B7C22" w:rsidDel="00CC45A4">
          <w:rPr>
            <w:lang w:eastAsia="en-GB"/>
          </w:rPr>
          <w:delText>help to mitigate these challenges.</w:delText>
        </w:r>
      </w:del>
    </w:p>
    <w:p w14:paraId="6F9A24EC" w14:textId="162A1335" w:rsidR="00111A7D" w:rsidRPr="0015330F" w:rsidRDefault="00FF7CA6" w:rsidP="00C82ED7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63" w:name="_Toc97713367"/>
      <w:r>
        <w:rPr>
          <w:rFonts w:eastAsia="Times New Roman"/>
          <w:lang w:eastAsia="en-GB"/>
        </w:rPr>
        <w:t>Project Team Roles</w:t>
      </w:r>
      <w:bookmarkEnd w:id="163"/>
    </w:p>
    <w:p w14:paraId="78BDB7F9" w14:textId="4A7C0137" w:rsidR="00CC45A4" w:rsidRDefault="00CC45A4">
      <w:pPr>
        <w:rPr>
          <w:ins w:id="164" w:author="Richard Diamond" w:date="2022-03-02T14:50:00Z"/>
          <w:lang w:eastAsia="en-GB"/>
        </w:rPr>
        <w:pPrChange w:id="165" w:author="Richard Diamond" w:date="2022-03-02T15:13:00Z">
          <w:pPr>
            <w:spacing w:line="276" w:lineRule="auto"/>
          </w:pPr>
        </w:pPrChange>
      </w:pPr>
      <w:ins w:id="166" w:author="Richard Diamond" w:date="2022-03-02T14:50:00Z">
        <w:r>
          <w:rPr>
            <w:lang w:eastAsia="en-GB"/>
          </w:rPr>
          <w:t xml:space="preserve">The allocation of project roles to both contracted project team members and the wider Xyenta delivery support staff ensures our end-to-end delivery commitments are met, regardless of team size.  </w:t>
        </w:r>
        <w:del w:id="167" w:author="Richard Diamond" w:date="2022-03-02T14:51:00Z">
          <w:r w:rsidDel="009B740A">
            <w:rPr>
              <w:lang w:eastAsia="en-GB"/>
            </w:rPr>
            <w:delText xml:space="preserve">A team charter – agreed and acknowledged by all team members will detail how these responsibilities are distributed.  </w:delText>
          </w:r>
        </w:del>
        <w:r>
          <w:rPr>
            <w:lang w:eastAsia="en-GB"/>
          </w:rPr>
          <w:t>This means that:</w:t>
        </w:r>
      </w:ins>
    </w:p>
    <w:p w14:paraId="2147B51C" w14:textId="77777777" w:rsidR="00CC45A4" w:rsidRPr="004A72C5" w:rsidRDefault="00CC45A4">
      <w:pPr>
        <w:pStyle w:val="ListParagraph"/>
        <w:rPr>
          <w:ins w:id="168" w:author="Richard Diamond" w:date="2022-03-02T14:50:00Z"/>
          <w:rPrChange w:id="169" w:author="Richard Diamond" w:date="2022-03-02T15:09:00Z">
            <w:rPr>
              <w:ins w:id="170" w:author="Richard Diamond" w:date="2022-03-02T14:50:00Z"/>
              <w:lang w:eastAsia="en-GB"/>
            </w:rPr>
          </w:rPrChange>
        </w:rPr>
        <w:pPrChange w:id="171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172" w:author="Richard Diamond" w:date="2022-03-02T14:50:00Z">
        <w:r w:rsidRPr="004A72C5">
          <w:rPr>
            <w:rPrChange w:id="173" w:author="Richard Diamond" w:date="2022-03-02T15:09:00Z">
              <w:rPr>
                <w:lang w:eastAsia="en-GB"/>
              </w:rPr>
            </w:rPrChange>
          </w:rPr>
          <w:t xml:space="preserve">Depending on the nature of each project and the resources required to manage them, Delivery Coordinators will have responsibilities across multiple projects. </w:t>
        </w:r>
      </w:ins>
    </w:p>
    <w:p w14:paraId="56FBAB24" w14:textId="77777777" w:rsidR="00CC45A4" w:rsidRPr="004A72C5" w:rsidRDefault="00CC45A4">
      <w:pPr>
        <w:pStyle w:val="ListParagraph"/>
        <w:rPr>
          <w:ins w:id="174" w:author="Richard Diamond" w:date="2022-03-02T14:50:00Z"/>
          <w:rPrChange w:id="175" w:author="Richard Diamond" w:date="2022-03-02T15:09:00Z">
            <w:rPr>
              <w:ins w:id="176" w:author="Richard Diamond" w:date="2022-03-02T14:50:00Z"/>
              <w:lang w:eastAsia="en-GB"/>
            </w:rPr>
          </w:rPrChange>
        </w:rPr>
        <w:pPrChange w:id="177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178" w:author="Richard Diamond" w:date="2022-03-02T14:50:00Z">
        <w:r w:rsidRPr="004A72C5">
          <w:rPr>
            <w:rPrChange w:id="179" w:author="Richard Diamond" w:date="2022-03-02T15:09:00Z">
              <w:rPr>
                <w:lang w:eastAsia="en-GB"/>
              </w:rPr>
            </w:rPrChange>
          </w:rPr>
          <w:t>Senior developers (Technical Coordinators) will benefit from a formal oversight/mentorship with shared responsibility for technical approach or solution design.</w:t>
        </w:r>
      </w:ins>
    </w:p>
    <w:p w14:paraId="0FE17838" w14:textId="77777777" w:rsidR="00CC45A4" w:rsidRPr="004A72C5" w:rsidRDefault="00CC45A4">
      <w:pPr>
        <w:pStyle w:val="ListParagraph"/>
        <w:rPr>
          <w:ins w:id="180" w:author="Richard Diamond" w:date="2022-03-02T14:50:00Z"/>
          <w:rPrChange w:id="181" w:author="Richard Diamond" w:date="2022-03-02T15:09:00Z">
            <w:rPr>
              <w:ins w:id="182" w:author="Richard Diamond" w:date="2022-03-02T14:50:00Z"/>
              <w:lang w:eastAsia="en-GB"/>
            </w:rPr>
          </w:rPrChange>
        </w:rPr>
        <w:pPrChange w:id="183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184" w:author="Richard Diamond" w:date="2022-03-02T14:50:00Z">
        <w:r w:rsidRPr="004A72C5">
          <w:rPr>
            <w:rPrChange w:id="185" w:author="Richard Diamond" w:date="2022-03-02T15:09:00Z">
              <w:rPr>
                <w:lang w:eastAsia="en-GB"/>
              </w:rPr>
            </w:rPrChange>
          </w:rPr>
          <w:t>Solution design will be able to consider emerging requirements and allow the consistent application of technologies.</w:t>
        </w:r>
      </w:ins>
    </w:p>
    <w:p w14:paraId="57CDC4A6" w14:textId="77777777" w:rsidR="00CC45A4" w:rsidRPr="004A72C5" w:rsidRDefault="00CC45A4">
      <w:pPr>
        <w:pStyle w:val="ListParagraph"/>
        <w:rPr>
          <w:ins w:id="186" w:author="Richard Diamond" w:date="2022-03-02T14:50:00Z"/>
          <w:rPrChange w:id="187" w:author="Richard Diamond" w:date="2022-03-02T15:09:00Z">
            <w:rPr>
              <w:ins w:id="188" w:author="Richard Diamond" w:date="2022-03-02T14:50:00Z"/>
              <w:lang w:eastAsia="en-GB"/>
            </w:rPr>
          </w:rPrChange>
        </w:rPr>
        <w:pPrChange w:id="189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190" w:author="Richard Diamond" w:date="2022-03-02T14:50:00Z">
        <w:r w:rsidRPr="004A72C5">
          <w:rPr>
            <w:rPrChange w:id="191" w:author="Richard Diamond" w:date="2022-03-02T15:09:00Z">
              <w:rPr>
                <w:lang w:eastAsia="en-GB"/>
              </w:rPr>
            </w:rPrChange>
          </w:rPr>
          <w:t>Project delivery roles will benefit from a structured and defined distinction between team coordination/communication activities and standard project management responsibilities.</w:t>
        </w:r>
      </w:ins>
    </w:p>
    <w:p w14:paraId="0BFDF903" w14:textId="77777777" w:rsidR="00CC45A4" w:rsidRPr="004A72C5" w:rsidRDefault="00CC45A4">
      <w:pPr>
        <w:pStyle w:val="ListParagraph"/>
        <w:rPr>
          <w:ins w:id="192" w:author="Richard Diamond" w:date="2022-03-02T14:50:00Z"/>
          <w:rPrChange w:id="193" w:author="Richard Diamond" w:date="2022-03-02T15:09:00Z">
            <w:rPr>
              <w:ins w:id="194" w:author="Richard Diamond" w:date="2022-03-02T14:50:00Z"/>
              <w:lang w:eastAsia="en-GB"/>
            </w:rPr>
          </w:rPrChange>
        </w:rPr>
        <w:pPrChange w:id="195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196" w:author="Richard Diamond" w:date="2022-03-02T14:50:00Z">
        <w:r w:rsidRPr="004A72C5">
          <w:rPr>
            <w:rPrChange w:id="197" w:author="Richard Diamond" w:date="2022-03-02T15:09:00Z">
              <w:rPr>
                <w:lang w:eastAsia="en-GB"/>
              </w:rPr>
            </w:rPrChange>
          </w:rPr>
          <w:t>Xyenta’s talent pool will have progression pathways allowing transition between project roles.</w:t>
        </w:r>
      </w:ins>
    </w:p>
    <w:p w14:paraId="2946A05D" w14:textId="77777777" w:rsidR="00CC45A4" w:rsidRPr="004A72C5" w:rsidRDefault="00CC45A4">
      <w:pPr>
        <w:pStyle w:val="ListParagraph"/>
        <w:rPr>
          <w:ins w:id="198" w:author="Richard Diamond" w:date="2022-03-02T14:50:00Z"/>
          <w:rPrChange w:id="199" w:author="Richard Diamond" w:date="2022-03-02T15:09:00Z">
            <w:rPr>
              <w:ins w:id="200" w:author="Richard Diamond" w:date="2022-03-02T14:50:00Z"/>
              <w:lang w:eastAsia="en-GB"/>
            </w:rPr>
          </w:rPrChange>
        </w:rPr>
        <w:pPrChange w:id="201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202" w:author="Richard Diamond" w:date="2022-03-02T14:50:00Z">
        <w:r w:rsidRPr="004A72C5">
          <w:rPr>
            <w:rPrChange w:id="203" w:author="Richard Diamond" w:date="2022-03-02T15:09:00Z">
              <w:rPr>
                <w:lang w:eastAsia="en-GB"/>
              </w:rPr>
            </w:rPrChange>
          </w:rPr>
          <w:t>Clients will benefit from a consistent approach to delivery monitoring and communications across all projects.</w:t>
        </w:r>
      </w:ins>
    </w:p>
    <w:p w14:paraId="1582D313" w14:textId="77777777" w:rsidR="00CC45A4" w:rsidRPr="004A72C5" w:rsidDel="002E6D8F" w:rsidRDefault="00CC45A4">
      <w:pPr>
        <w:pStyle w:val="ListParagraph"/>
        <w:rPr>
          <w:ins w:id="204" w:author="Richard Diamond" w:date="2022-03-02T14:50:00Z"/>
          <w:del w:id="205" w:author="Richard Diamond" w:date="2022-03-02T15:07:00Z"/>
          <w:rPrChange w:id="206" w:author="Richard Diamond" w:date="2022-03-02T15:09:00Z">
            <w:rPr>
              <w:ins w:id="207" w:author="Richard Diamond" w:date="2022-03-02T14:50:00Z"/>
              <w:del w:id="208" w:author="Richard Diamond" w:date="2022-03-02T15:07:00Z"/>
              <w:lang w:eastAsia="en-GB"/>
            </w:rPr>
          </w:rPrChange>
        </w:rPr>
        <w:pPrChange w:id="209" w:author="Richard Diamond" w:date="2022-03-02T15:09:00Z">
          <w:pPr>
            <w:pStyle w:val="ListParagraph"/>
            <w:numPr>
              <w:numId w:val="14"/>
            </w:numPr>
            <w:spacing w:line="276" w:lineRule="auto"/>
            <w:ind w:left="720"/>
          </w:pPr>
        </w:pPrChange>
      </w:pPr>
      <w:ins w:id="210" w:author="Richard Diamond" w:date="2022-03-02T14:50:00Z">
        <w:r w:rsidRPr="004A72C5">
          <w:rPr>
            <w:rPrChange w:id="211" w:author="Richard Diamond" w:date="2022-03-02T15:09:00Z">
              <w:rPr>
                <w:lang w:eastAsia="en-GB"/>
              </w:rPr>
            </w:rPrChange>
          </w:rPr>
          <w:t>A defined operating model will allow continual review and improvement of our own proposition and standard operating model.</w:t>
        </w:r>
      </w:ins>
    </w:p>
    <w:p w14:paraId="3D4AC80E" w14:textId="77777777" w:rsidR="00CC45A4" w:rsidRPr="004A72C5" w:rsidRDefault="00CC45A4">
      <w:pPr>
        <w:pStyle w:val="ListParagraph"/>
        <w:rPr>
          <w:ins w:id="212" w:author="Richard Diamond" w:date="2022-03-02T14:50:00Z"/>
          <w:rPrChange w:id="213" w:author="Richard Diamond" w:date="2022-03-02T15:09:00Z">
            <w:rPr>
              <w:ins w:id="214" w:author="Richard Diamond" w:date="2022-03-02T14:50:00Z"/>
              <w:lang w:eastAsia="en-GB"/>
            </w:rPr>
          </w:rPrChange>
        </w:rPr>
        <w:pPrChange w:id="215" w:author="Richard Diamond" w:date="2022-03-02T15:09:00Z">
          <w:pPr/>
        </w:pPrChange>
      </w:pPr>
    </w:p>
    <w:p w14:paraId="4474B994" w14:textId="5001374F" w:rsidR="0033691A" w:rsidRDefault="00A5358F" w:rsidP="00555FE2">
      <w:pPr>
        <w:rPr>
          <w:lang w:eastAsia="en-GB"/>
        </w:rPr>
      </w:pPr>
      <w:del w:id="216" w:author="Richard Diamond" w:date="2022-03-02T14:52:00Z">
        <w:r w:rsidDel="00A14DBF">
          <w:rPr>
            <w:lang w:eastAsia="en-GB"/>
          </w:rPr>
          <w:delText>This section outlines the strategic project team roles and their respo</w:delText>
        </w:r>
        <w:r w:rsidR="00940934" w:rsidDel="00A14DBF">
          <w:rPr>
            <w:lang w:eastAsia="en-GB"/>
          </w:rPr>
          <w:delText>nsibilities.  As already discussed, in</w:delText>
        </w:r>
      </w:del>
      <w:ins w:id="217" w:author="Richard Diamond" w:date="2022-03-02T14:52:00Z">
        <w:r w:rsidR="00A14DBF">
          <w:rPr>
            <w:lang w:eastAsia="en-GB"/>
          </w:rPr>
          <w:t>In</w:t>
        </w:r>
      </w:ins>
      <w:r w:rsidR="00940934">
        <w:rPr>
          <w:lang w:eastAsia="en-GB"/>
        </w:rPr>
        <w:t xml:space="preserve"> some cases </w:t>
      </w:r>
      <w:del w:id="218" w:author="Richard Diamond" w:date="2022-03-02T14:52:00Z">
        <w:r w:rsidR="00940934" w:rsidDel="00A14DBF">
          <w:rPr>
            <w:lang w:eastAsia="en-GB"/>
          </w:rPr>
          <w:delText xml:space="preserve">these </w:delText>
        </w:r>
      </w:del>
      <w:ins w:id="219" w:author="Richard Diamond" w:date="2022-03-02T14:52:00Z">
        <w:r w:rsidR="00A14DBF">
          <w:rPr>
            <w:lang w:eastAsia="en-GB"/>
          </w:rPr>
          <w:t>project</w:t>
        </w:r>
        <w:r w:rsidR="00364EC9">
          <w:rPr>
            <w:lang w:eastAsia="en-GB"/>
          </w:rPr>
          <w:t xml:space="preserve"> team</w:t>
        </w:r>
        <w:r w:rsidR="00A14DBF">
          <w:rPr>
            <w:lang w:eastAsia="en-GB"/>
          </w:rPr>
          <w:t xml:space="preserve"> </w:t>
        </w:r>
      </w:ins>
      <w:r w:rsidR="00940934">
        <w:rPr>
          <w:lang w:eastAsia="en-GB"/>
        </w:rPr>
        <w:t xml:space="preserve">roles will be notional and some projects will require multiple </w:t>
      </w:r>
      <w:r w:rsidR="00940934">
        <w:rPr>
          <w:lang w:eastAsia="en-GB"/>
        </w:rPr>
        <w:lastRenderedPageBreak/>
        <w:t>roles to be held</w:t>
      </w:r>
      <w:r w:rsidR="00D014AF">
        <w:rPr>
          <w:lang w:eastAsia="en-GB"/>
        </w:rPr>
        <w:t xml:space="preserve"> by individual team members.  It will be important to identify and acknowledge how </w:t>
      </w:r>
      <w:r w:rsidR="00A861F6">
        <w:rPr>
          <w:lang w:eastAsia="en-GB"/>
        </w:rPr>
        <w:t>role objectives will be met in these cases, in order to set expectations with all stakeholders.</w:t>
      </w:r>
    </w:p>
    <w:p w14:paraId="1259A7B5" w14:textId="0864A3BD" w:rsidR="005916A5" w:rsidDel="00231237" w:rsidRDefault="005916A5" w:rsidP="00555FE2">
      <w:pPr>
        <w:rPr>
          <w:del w:id="220" w:author="Richard Diamond" w:date="2022-03-02T15:44:00Z"/>
          <w:lang w:eastAsia="en-GB"/>
        </w:rPr>
      </w:pPr>
      <w:r>
        <w:rPr>
          <w:lang w:eastAsia="en-GB"/>
        </w:rPr>
        <w:t>The following diagram illustr</w:t>
      </w:r>
      <w:r w:rsidR="00B47D47">
        <w:rPr>
          <w:lang w:eastAsia="en-GB"/>
        </w:rPr>
        <w:t>ates how roles might be allocated within and across</w:t>
      </w:r>
      <w:r w:rsidR="002E6881">
        <w:rPr>
          <w:lang w:eastAsia="en-GB"/>
        </w:rPr>
        <w:t xml:space="preserve"> specific projects:</w:t>
      </w:r>
    </w:p>
    <w:p w14:paraId="17EA4D40" w14:textId="77777777" w:rsidR="002E6881" w:rsidRDefault="002E6881" w:rsidP="00A861F6">
      <w:pPr>
        <w:rPr>
          <w:lang w:eastAsia="en-GB"/>
        </w:rPr>
      </w:pPr>
    </w:p>
    <w:p w14:paraId="4327EE44" w14:textId="516812DF" w:rsidR="005916A5" w:rsidRDefault="005916A5" w:rsidP="005916A5">
      <w:pPr>
        <w:jc w:val="center"/>
        <w:rPr>
          <w:lang w:eastAsia="en-GB"/>
        </w:rPr>
      </w:pPr>
      <w:r w:rsidRPr="00867AE2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1FABA4C9" wp14:editId="16DD672C">
                <wp:extent cx="5305740" cy="2701488"/>
                <wp:effectExtent l="0" t="0" r="3175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740" cy="2701488"/>
                          <a:chOff x="0" y="0"/>
                          <a:chExt cx="5305740" cy="2701488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1" y="1796315"/>
                            <a:ext cx="1021896" cy="905173"/>
                          </a:xfrm>
                          <a:prstGeom prst="roundRect">
                            <a:avLst>
                              <a:gd name="adj" fmla="val 9350"/>
                            </a:avLst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7B7EF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Developer Analysts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" y="1200434"/>
                            <a:ext cx="102189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83E18" w14:textId="7B01401E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Technical </w:t>
                              </w:r>
                              <w:r w:rsidR="00674D81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070961" y="1796315"/>
                            <a:ext cx="1021896" cy="905173"/>
                          </a:xfrm>
                          <a:prstGeom prst="roundRect">
                            <a:avLst>
                              <a:gd name="adj" fmla="val 9350"/>
                            </a:avLst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2D245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Developer Analysts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1070962" y="1200434"/>
                            <a:ext cx="102189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979B5" w14:textId="4A197343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Technical </w:t>
                              </w:r>
                              <w:r w:rsidR="00674D81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141921" y="1796315"/>
                            <a:ext cx="1021896" cy="905173"/>
                          </a:xfrm>
                          <a:prstGeom prst="roundRect">
                            <a:avLst>
                              <a:gd name="adj" fmla="val 935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EEA05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Developer Analysts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2141923" y="1200434"/>
                            <a:ext cx="1021896" cy="55745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4B6C7" w14:textId="5FB16343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Technical </w:t>
                              </w:r>
                              <w:r w:rsidR="00674D81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3212881" y="1796315"/>
                            <a:ext cx="1021896" cy="905173"/>
                          </a:xfrm>
                          <a:prstGeom prst="roundRect">
                            <a:avLst>
                              <a:gd name="adj" fmla="val 9350"/>
                            </a:avLst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4DEF6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Developer Analysts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3212884" y="1200434"/>
                            <a:ext cx="102189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A6811" w14:textId="1ED3C1BA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Technical </w:t>
                              </w:r>
                              <w:r w:rsidR="00674D81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1070961" y="0"/>
                            <a:ext cx="316381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592D" w14:textId="0D5E6A8F" w:rsidR="005916A5" w:rsidRDefault="00310C5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Senior</w:t>
                              </w:r>
                              <w:r w:rsidR="005916A5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Architect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283842" y="0"/>
                            <a:ext cx="1021897" cy="557454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4D6B5" w14:textId="21161069" w:rsidR="005916A5" w:rsidRDefault="00310C5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Senior</w:t>
                              </w:r>
                              <w:r w:rsidR="005916A5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Architect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0" y="3530"/>
                            <a:ext cx="102189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DC2E7" w14:textId="508FC57A" w:rsidR="005916A5" w:rsidRDefault="00310C5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Senior</w:t>
                              </w:r>
                              <w:r w:rsidR="005916A5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 Architect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0" y="600217"/>
                            <a:ext cx="3163817" cy="557454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B205E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Delivery 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3212883" y="600217"/>
                            <a:ext cx="209285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560C8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Delivery 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283843" y="1796315"/>
                            <a:ext cx="1021896" cy="905173"/>
                          </a:xfrm>
                          <a:prstGeom prst="roundRect">
                            <a:avLst>
                              <a:gd name="adj" fmla="val 9350"/>
                            </a:avLst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EC00F" w14:textId="77777777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Developer Analysts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283844" y="1200434"/>
                            <a:ext cx="1021896" cy="55745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686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ACC67" w14:textId="0B292253" w:rsidR="005916A5" w:rsidRDefault="005916A5" w:rsidP="005916A5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 xml:space="preserve">Technical </w:t>
                              </w:r>
                              <w:r w:rsidR="00674D81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BA4C9" id="Group 1" o:spid="_x0000_s1026" style="width:417.75pt;height:212.7pt;mso-position-horizontal-relative:char;mso-position-vertical-relative:line" coordsize="53057,2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">
                <v:roundrect id="Rectangle: Rounded Corners 17" o:spid="_x0000_s1027" style="position:absolute;top:17963;width:10218;height:9051;visibility:visible;mso-wrap-style:square;v-text-anchor:middle" arcsize="61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" fillcolor="#4472c4 [3204]" stroked="f" strokeweight="1pt">
                  <v:fill opacity="11051f"/>
                  <v:stroke joinstyle="miter"/>
                  <v:textbox>
                    <w:txbxContent>
                      <w:p w14:paraId="5B27B7EF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Developer Analysts</w:t>
                        </w:r>
                      </w:p>
                    </w:txbxContent>
                  </v:textbox>
                </v:roundrect>
                <v:roundrect id="Rectangle: Rounded Corners 18" o:spid="_x0000_s1028" style="position:absolute;top:12004;width:10218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" fillcolor="#4472c4 [3204]" stroked="f" strokeweight="1pt">
                  <v:fill opacity="11051f"/>
                  <v:stroke joinstyle="miter"/>
                  <v:textbox>
                    <w:txbxContent>
                      <w:p w14:paraId="1DC83E18" w14:textId="7B01401E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Technical </w:t>
                        </w:r>
                        <w:r w:rsidR="00674D81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Coordinator</w:t>
                        </w:r>
                      </w:p>
                    </w:txbxContent>
                  </v:textbox>
                </v:roundrect>
                <v:roundrect id="Rectangle: Rounded Corners 19" o:spid="_x0000_s1029" style="position:absolute;left:10709;top:17963;width:10219;height:9051;visibility:visible;mso-wrap-style:square;v-text-anchor:middle" arcsize="61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" fillcolor="#4472c4 [3204]" stroked="f" strokeweight="1pt">
                  <v:fill opacity="11051f"/>
                  <v:stroke joinstyle="miter"/>
                  <v:textbox>
                    <w:txbxContent>
                      <w:p w14:paraId="2602D245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Developer Analysts</w:t>
                        </w:r>
                      </w:p>
                    </w:txbxContent>
                  </v:textbox>
                </v:roundrect>
                <v:roundrect id="Rectangle: Rounded Corners 20" o:spid="_x0000_s1030" style="position:absolute;left:10709;top:12004;width:1021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" fillcolor="#4472c4 [3204]" stroked="f" strokeweight="1pt">
                  <v:fill opacity="11051f"/>
                  <v:stroke joinstyle="miter"/>
                  <v:textbox>
                    <w:txbxContent>
                      <w:p w14:paraId="554979B5" w14:textId="4A197343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Technical </w:t>
                        </w:r>
                        <w:r w:rsidR="00674D81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Coordinator</w:t>
                        </w:r>
                      </w:p>
                    </w:txbxContent>
                  </v:textbox>
                </v:roundrect>
                <v:roundrect id="Rectangle: Rounded Corners 21" o:spid="_x0000_s1031" style="position:absolute;left:21419;top:17963;width:10219;height:9051;visibility:visible;mso-wrap-style:square;v-text-anchor:middle" arcsize="61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14:paraId="7ECEEA05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Developer Analysts</w:t>
                        </w:r>
                      </w:p>
                    </w:txbxContent>
                  </v:textbox>
                </v:roundrect>
                <v:roundrect id="Rectangle: Rounded Corners 22" o:spid="_x0000_s1032" style="position:absolute;left:21419;top:12004;width:1021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" fillcolor="#4472c4 [3204]" stroked="f" strokeweight="1pt">
                  <v:stroke joinstyle="miter"/>
                  <v:textbox>
                    <w:txbxContent>
                      <w:p w14:paraId="62F4B6C7" w14:textId="5FB16343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Technical </w:t>
                        </w:r>
                        <w:r w:rsidR="00674D81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Coordinator</w:t>
                        </w:r>
                      </w:p>
                    </w:txbxContent>
                  </v:textbox>
                </v:roundrect>
                <v:roundrect id="Rectangle: Rounded Corners 23" o:spid="_x0000_s1033" style="position:absolute;left:32128;top:17963;width:10219;height:9051;visibility:visible;mso-wrap-style:square;v-text-anchor:middle" arcsize="61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" fillcolor="#4472c4 [3204]" stroked="f" strokeweight="1pt">
                  <v:fill opacity="11051f"/>
                  <v:stroke joinstyle="miter"/>
                  <v:textbox>
                    <w:txbxContent>
                      <w:p w14:paraId="6114DEF6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Developer Analysts</w:t>
                        </w:r>
                      </w:p>
                    </w:txbxContent>
                  </v:textbox>
                </v:roundrect>
                <v:roundrect id="Rectangle: Rounded Corners 24" o:spid="_x0000_s1034" style="position:absolute;left:32128;top:12004;width:1021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" fillcolor="#4472c4 [3204]" stroked="f" strokeweight="1pt">
                  <v:fill opacity="11051f"/>
                  <v:stroke joinstyle="miter"/>
                  <v:textbox>
                    <w:txbxContent>
                      <w:p w14:paraId="78BA6811" w14:textId="1ED3C1BA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Technical </w:t>
                        </w:r>
                        <w:r w:rsidR="00674D81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Coordinator</w:t>
                        </w:r>
                      </w:p>
                    </w:txbxContent>
                  </v:textbox>
                </v:roundrect>
                <v:roundrect id="Rectangle: Rounded Corners 25" o:spid="_x0000_s1035" style="position:absolute;left:10709;width:31638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" fillcolor="#ed7d31 [3205]" stroked="f" strokeweight="1pt">
                  <v:stroke joinstyle="miter"/>
                  <v:textbox>
                    <w:txbxContent>
                      <w:p w14:paraId="2237592D" w14:textId="0D5E6A8F" w:rsidR="005916A5" w:rsidRDefault="00310C5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Senior</w:t>
                        </w:r>
                        <w:r w:rsidR="005916A5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Architect</w:t>
                        </w:r>
                      </w:p>
                    </w:txbxContent>
                  </v:textbox>
                </v:roundrect>
                <v:roundrect id="Rectangle: Rounded Corners 26" o:spid="_x0000_s1036" style="position:absolute;left:42838;width:1021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" fillcolor="#ed7d31 [3205]" stroked="f" strokeweight="1pt">
                  <v:fill opacity="11051f"/>
                  <v:stroke joinstyle="miter"/>
                  <v:textbox>
                    <w:txbxContent>
                      <w:p w14:paraId="4064D6B5" w14:textId="21161069" w:rsidR="005916A5" w:rsidRDefault="00310C5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Senior</w:t>
                        </w:r>
                        <w:r w:rsidR="005916A5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Architect</w:t>
                        </w:r>
                      </w:p>
                    </w:txbxContent>
                  </v:textbox>
                </v:roundrect>
                <v:roundrect id="Rectangle: Rounded Corners 27" o:spid="_x0000_s1037" style="position:absolute;top:35;width:10218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" fillcolor="#ed7d31 [3205]" stroked="f" strokeweight="1pt">
                  <v:fill opacity="11051f"/>
                  <v:stroke joinstyle="miter"/>
                  <v:textbox>
                    <w:txbxContent>
                      <w:p w14:paraId="778DC2E7" w14:textId="508FC57A" w:rsidR="005916A5" w:rsidRDefault="00310C5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Senior</w:t>
                        </w:r>
                        <w:r w:rsidR="005916A5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 Architect</w:t>
                        </w:r>
                      </w:p>
                    </w:txbxContent>
                  </v:textbox>
                </v:roundrect>
                <v:roundrect id="Rectangle: Rounded Corners 28" o:spid="_x0000_s1038" style="position:absolute;top:6002;width:31638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" fillcolor="#70ad47 [3209]" stroked="f" strokeweight="1pt">
                  <v:stroke joinstyle="miter"/>
                  <v:textbox>
                    <w:txbxContent>
                      <w:p w14:paraId="147B205E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Delivery Coordinator</w:t>
                        </w:r>
                      </w:p>
                    </w:txbxContent>
                  </v:textbox>
                </v:roundrect>
                <v:roundrect id="Rectangle: Rounded Corners 30" o:spid="_x0000_s1039" style="position:absolute;left:32128;top:6002;width:2092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" fillcolor="#70ad47 [3209]" stroked="f" strokeweight="1pt">
                  <v:fill opacity="11051f"/>
                  <v:stroke joinstyle="miter"/>
                  <v:textbox>
                    <w:txbxContent>
                      <w:p w14:paraId="529560C8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Delivery Coordinator</w:t>
                        </w:r>
                      </w:p>
                    </w:txbxContent>
                  </v:textbox>
                </v:roundrect>
                <v:roundrect id="Rectangle: Rounded Corners 31" o:spid="_x0000_s1040" style="position:absolute;left:42838;top:17963;width:10219;height:9051;visibility:visible;mso-wrap-style:square;v-text-anchor:middle" arcsize="61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" fillcolor="#4472c4 [3204]" stroked="f" strokeweight="1pt">
                  <v:fill opacity="11051f"/>
                  <v:stroke joinstyle="miter"/>
                  <v:textbox>
                    <w:txbxContent>
                      <w:p w14:paraId="47AEC00F" w14:textId="77777777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Developer Analysts</w:t>
                        </w:r>
                      </w:p>
                    </w:txbxContent>
                  </v:textbox>
                </v:roundrect>
                <v:roundrect id="Rectangle: Rounded Corners 32" o:spid="_x0000_s1041" style="position:absolute;left:42838;top:12004;width:10219;height:5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" fillcolor="#4472c4 [3204]" stroked="f" strokeweight="1pt">
                  <v:fill opacity="11051f"/>
                  <v:stroke joinstyle="miter"/>
                  <v:textbox>
                    <w:txbxContent>
                      <w:p w14:paraId="160ACC67" w14:textId="0B292253" w:rsidR="005916A5" w:rsidRDefault="005916A5" w:rsidP="005916A5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 xml:space="preserve">Technical </w:t>
                        </w:r>
                        <w:r w:rsidR="00674D81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Coordinator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6FB798F" w14:textId="051375FE" w:rsidR="006F3BB2" w:rsidDel="00231237" w:rsidRDefault="006F3BB2" w:rsidP="00901E6C">
      <w:pPr>
        <w:tabs>
          <w:tab w:val="left" w:pos="3525"/>
        </w:tabs>
        <w:rPr>
          <w:del w:id="221" w:author="Richard Diamond" w:date="2022-03-02T15:44:00Z"/>
          <w:lang w:eastAsia="en-GB"/>
        </w:rPr>
      </w:pPr>
    </w:p>
    <w:p w14:paraId="20A8D79F" w14:textId="2488566F" w:rsidR="002E6881" w:rsidRPr="0033691A" w:rsidRDefault="006F3BB2">
      <w:pPr>
        <w:rPr>
          <w:lang w:eastAsia="en-GB"/>
        </w:rPr>
        <w:pPrChange w:id="222" w:author="Richard Diamond" w:date="2022-03-02T15:12:00Z">
          <w:pPr>
            <w:spacing w:line="276" w:lineRule="auto"/>
          </w:pPr>
        </w:pPrChange>
      </w:pPr>
      <w:r>
        <w:rPr>
          <w:lang w:eastAsia="en-GB"/>
        </w:rPr>
        <w:t xml:space="preserve">The term Delivery Coordinator </w:t>
      </w:r>
      <w:r w:rsidR="00497836">
        <w:rPr>
          <w:lang w:eastAsia="en-GB"/>
        </w:rPr>
        <w:t xml:space="preserve">used throughout this document </w:t>
      </w:r>
      <w:r w:rsidR="00D6662C">
        <w:rPr>
          <w:lang w:eastAsia="en-GB"/>
        </w:rPr>
        <w:t>is proposed instead of Project Delivery Manager.  Avoiding the use of ‘Project’ and ‘Manager’</w:t>
      </w:r>
      <w:r w:rsidR="000052D4">
        <w:rPr>
          <w:lang w:eastAsia="en-GB"/>
        </w:rPr>
        <w:t xml:space="preserve"> or ‘Analyst’</w:t>
      </w:r>
      <w:r w:rsidR="00D6662C">
        <w:rPr>
          <w:lang w:eastAsia="en-GB"/>
        </w:rPr>
        <w:t xml:space="preserve"> in this case is intended to </w:t>
      </w:r>
      <w:r w:rsidR="00002254">
        <w:rPr>
          <w:lang w:eastAsia="en-GB"/>
        </w:rPr>
        <w:t xml:space="preserve">avoid any implied </w:t>
      </w:r>
      <w:r w:rsidR="000052D4">
        <w:rPr>
          <w:lang w:eastAsia="en-GB"/>
        </w:rPr>
        <w:t>additional responsibilities.</w:t>
      </w:r>
      <w:r w:rsidR="00957050">
        <w:rPr>
          <w:lang w:eastAsia="en-GB"/>
        </w:rPr>
        <w:t xml:space="preserve"> Also note that the </w:t>
      </w:r>
      <w:r w:rsidR="008247C9">
        <w:rPr>
          <w:lang w:eastAsia="en-GB"/>
        </w:rPr>
        <w:t>titles</w:t>
      </w:r>
      <w:r w:rsidR="00957050">
        <w:rPr>
          <w:lang w:eastAsia="en-GB"/>
        </w:rPr>
        <w:t xml:space="preserve"> discussed here</w:t>
      </w:r>
      <w:r w:rsidR="008247C9">
        <w:rPr>
          <w:lang w:eastAsia="en-GB"/>
        </w:rPr>
        <w:t xml:space="preserve"> are project team roles as opposed to corporate job titles</w:t>
      </w:r>
      <w:r w:rsidR="00C52DD9">
        <w:rPr>
          <w:lang w:eastAsia="en-GB"/>
        </w:rPr>
        <w:t xml:space="preserve"> (e.g. a Project Delivery Manager might hold multiple Delivery Coordinator roles).</w:t>
      </w:r>
    </w:p>
    <w:p w14:paraId="374DE741" w14:textId="3713FE09" w:rsidR="005E38CE" w:rsidRDefault="00310C55" w:rsidP="005E38CE">
      <w:pPr>
        <w:pStyle w:val="Heading2"/>
        <w:rPr>
          <w:rFonts w:eastAsia="Calibri"/>
        </w:rPr>
      </w:pPr>
      <w:bookmarkStart w:id="223" w:name="_Toc97713368"/>
      <w:r>
        <w:rPr>
          <w:rFonts w:eastAsia="Calibri"/>
        </w:rPr>
        <w:t>Senior</w:t>
      </w:r>
      <w:r w:rsidR="007A63C1">
        <w:rPr>
          <w:rFonts w:eastAsia="Calibri"/>
        </w:rPr>
        <w:t xml:space="preserve"> Architect</w:t>
      </w:r>
      <w:bookmarkEnd w:id="223"/>
    </w:p>
    <w:p w14:paraId="42AD71D2" w14:textId="6A71344A" w:rsidR="005E38CE" w:rsidRDefault="005E38CE" w:rsidP="00555FE2">
      <w:r w:rsidRPr="79F40C93">
        <w:t xml:space="preserve">A </w:t>
      </w:r>
      <w:r>
        <w:t xml:space="preserve">nominated </w:t>
      </w:r>
      <w:r w:rsidRPr="79F40C93">
        <w:t xml:space="preserve">senior architect will be </w:t>
      </w:r>
      <w:r w:rsidR="00310C55">
        <w:t>responsible for oversight of technical approach and solution design. The role will provide support to the</w:t>
      </w:r>
      <w:r w:rsidRPr="79F40C93">
        <w:t xml:space="preserve"> Technical </w:t>
      </w:r>
      <w:r w:rsidR="00E4106A">
        <w:t>Coordinator</w:t>
      </w:r>
      <w:r w:rsidRPr="79F40C93">
        <w:t xml:space="preserve"> and wider team for ad-hoc technical design decision</w:t>
      </w:r>
      <w:r w:rsidR="00310C55">
        <w:t>s</w:t>
      </w:r>
      <w:r w:rsidRPr="79F40C93">
        <w:t>.</w:t>
      </w:r>
      <w:r>
        <w:t xml:space="preserve"> This role includes:</w:t>
      </w:r>
    </w:p>
    <w:p w14:paraId="12F44A87" w14:textId="77777777" w:rsidR="005E38CE" w:rsidRPr="004A72C5" w:rsidRDefault="005E38CE">
      <w:pPr>
        <w:pStyle w:val="ListParagraph"/>
        <w:rPr>
          <w:rPrChange w:id="224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pPrChange w:id="225" w:author="Richard Diamond" w:date="2022-03-02T15:09:00Z">
          <w:pPr>
            <w:pStyle w:val="ListParagraph"/>
            <w:numPr>
              <w:numId w:val="12"/>
            </w:numPr>
            <w:ind w:left="426"/>
          </w:pPr>
        </w:pPrChange>
      </w:pPr>
      <w:r w:rsidRPr="004A72C5">
        <w:rPr>
          <w:rPrChange w:id="226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t>Ensuring best practice design and development operations principles are followed</w:t>
      </w:r>
    </w:p>
    <w:p w14:paraId="40DBCA3A" w14:textId="77777777" w:rsidR="005E38CE" w:rsidRPr="004A72C5" w:rsidRDefault="005E38CE">
      <w:pPr>
        <w:pStyle w:val="ListParagraph"/>
        <w:rPr>
          <w:rPrChange w:id="227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pPrChange w:id="228" w:author="Richard Diamond" w:date="2022-03-02T15:09:00Z">
          <w:pPr>
            <w:pStyle w:val="ListParagraph"/>
            <w:numPr>
              <w:numId w:val="12"/>
            </w:numPr>
            <w:ind w:left="426"/>
          </w:pPr>
        </w:pPrChange>
      </w:pPr>
      <w:r w:rsidRPr="004A72C5">
        <w:rPr>
          <w:rPrChange w:id="229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t>Providing architectural and technical design expertise</w:t>
      </w:r>
    </w:p>
    <w:p w14:paraId="087DB77D" w14:textId="10BFDECC" w:rsidR="005E38CE" w:rsidRPr="004A72C5" w:rsidRDefault="005E38CE">
      <w:pPr>
        <w:pStyle w:val="ListParagraph"/>
        <w:rPr>
          <w:rPrChange w:id="230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pPrChange w:id="231" w:author="Richard Diamond" w:date="2022-03-02T15:09:00Z">
          <w:pPr>
            <w:pStyle w:val="ListParagraph"/>
            <w:numPr>
              <w:numId w:val="12"/>
            </w:numPr>
            <w:ind w:left="426"/>
          </w:pPr>
        </w:pPrChange>
      </w:pPr>
      <w:r w:rsidRPr="004A72C5">
        <w:rPr>
          <w:rPrChange w:id="232" w:author="Richard Diamond" w:date="2022-03-02T15:09:00Z">
            <w:rPr>
              <w:rFonts w:ascii="Calibri" w:eastAsia="Calibri" w:hAnsi="Calibri" w:cs="Calibri"/>
              <w:color w:val="000000" w:themeColor="text1"/>
            </w:rPr>
          </w:rPrChange>
        </w:rPr>
        <w:t>Confirming proposals in approach to requirements resolution</w:t>
      </w:r>
    </w:p>
    <w:p w14:paraId="22DBBBBF" w14:textId="0CDCA4C3" w:rsidR="005E38CE" w:rsidRDefault="007A63C1" w:rsidP="005E38CE">
      <w:pPr>
        <w:pStyle w:val="Heading2"/>
        <w:rPr>
          <w:rFonts w:eastAsia="Calibri"/>
        </w:rPr>
      </w:pPr>
      <w:bookmarkStart w:id="233" w:name="_Toc97713369"/>
      <w:r>
        <w:rPr>
          <w:rFonts w:eastAsia="Calibri"/>
        </w:rPr>
        <w:t>Delivery Coordinator</w:t>
      </w:r>
      <w:bookmarkEnd w:id="233"/>
    </w:p>
    <w:p w14:paraId="62BE40D0" w14:textId="1348D657" w:rsidR="005E38CE" w:rsidRDefault="005E38CE" w:rsidP="00555FE2">
      <w:r>
        <w:t xml:space="preserve">The Delivery </w:t>
      </w:r>
      <w:r w:rsidR="007525CE">
        <w:t>Coordinator</w:t>
      </w:r>
      <w:r>
        <w:t xml:space="preserve"> is responsible for project-level client engagement and the </w:t>
      </w:r>
      <w:r w:rsidR="005661F9">
        <w:t>management</w:t>
      </w:r>
      <w:r>
        <w:t xml:space="preserve"> of project team resources/activities:</w:t>
      </w:r>
    </w:p>
    <w:p w14:paraId="37C94EC5" w14:textId="77777777" w:rsidR="005E38CE" w:rsidRPr="004A72C5" w:rsidRDefault="005E38CE">
      <w:pPr>
        <w:pStyle w:val="ListParagraph"/>
        <w:pPrChange w:id="234" w:author="Richard Diamond" w:date="2022-03-02T15:10:00Z">
          <w:pPr>
            <w:pStyle w:val="ListParagraph"/>
            <w:numPr>
              <w:numId w:val="7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Understanding project goals to support team member onboarding and manage skills gaps.</w:t>
      </w:r>
    </w:p>
    <w:p w14:paraId="40DFA1ED" w14:textId="77777777" w:rsidR="005E38CE" w:rsidRPr="004A72C5" w:rsidRDefault="005E38CE">
      <w:pPr>
        <w:pStyle w:val="ListParagraph"/>
        <w:pPrChange w:id="235" w:author="Richard Diamond" w:date="2022-03-02T15:10:00Z">
          <w:pPr>
            <w:pStyle w:val="ListParagraph"/>
            <w:numPr>
              <w:numId w:val="7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Helping plan delivery iterations, ways of working, release management and DevOps strategies</w:t>
      </w:r>
    </w:p>
    <w:p w14:paraId="5E53CA14" w14:textId="56B54030" w:rsidR="005E38CE" w:rsidRPr="004A72C5" w:rsidRDefault="005E38CE">
      <w:pPr>
        <w:pStyle w:val="ListParagraph"/>
        <w:pPrChange w:id="236" w:author="Richard Diamond" w:date="2022-03-02T15:10:00Z">
          <w:pPr>
            <w:pStyle w:val="ListParagraph"/>
            <w:numPr>
              <w:numId w:val="7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Maintain the Team Charter</w:t>
      </w:r>
      <w:ins w:id="237" w:author="Richard Diamond" w:date="2022-03-09T09:57:00Z">
        <w:r w:rsidR="00384B97">
          <w:t xml:space="preserve"> Pack</w:t>
        </w:r>
      </w:ins>
    </w:p>
    <w:p w14:paraId="4F7C37F5" w14:textId="77777777" w:rsidR="005E38CE" w:rsidRPr="004A72C5" w:rsidRDefault="005E38CE">
      <w:pPr>
        <w:pStyle w:val="ListParagraph"/>
        <w:pPrChange w:id="238" w:author="Richard Diamond" w:date="2022-03-02T15:10:00Z">
          <w:pPr>
            <w:pStyle w:val="ListParagraph"/>
            <w:numPr>
              <w:numId w:val="8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lastRenderedPageBreak/>
        <w:t>Monitor project and team progress</w:t>
      </w:r>
    </w:p>
    <w:p w14:paraId="6B7B91E9" w14:textId="77777777" w:rsidR="005E38CE" w:rsidRPr="004A72C5" w:rsidRDefault="005E38CE">
      <w:pPr>
        <w:pStyle w:val="ListParagraph"/>
        <w:pPrChange w:id="239" w:author="Richard Diamond" w:date="2022-03-02T15:09:00Z">
          <w:pPr>
            <w:pStyle w:val="ListParagraph"/>
            <w:numPr>
              <w:numId w:val="8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 xml:space="preserve">Collating management information, client feedback and reviews </w:t>
      </w:r>
    </w:p>
    <w:p w14:paraId="7E9984A9" w14:textId="77777777" w:rsidR="005E38CE" w:rsidRPr="004A72C5" w:rsidRDefault="005E38CE">
      <w:pPr>
        <w:pStyle w:val="ListParagraph"/>
        <w:pPrChange w:id="240" w:author="Richard Diamond" w:date="2022-03-02T15:09:00Z">
          <w:pPr>
            <w:pStyle w:val="ListParagraph"/>
            <w:numPr>
              <w:numId w:val="8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Supporting cross-project and project communication such as coordinating DevOps priorities and client Technical Design Authority input</w:t>
      </w:r>
    </w:p>
    <w:p w14:paraId="628352AF" w14:textId="0FE2F53A" w:rsidR="005E38CE" w:rsidRPr="004A72C5" w:rsidRDefault="005E38CE">
      <w:pPr>
        <w:pStyle w:val="ListParagraph"/>
        <w:pPrChange w:id="241" w:author="Richard Diamond" w:date="2022-03-02T15:09:00Z">
          <w:pPr>
            <w:pStyle w:val="ListParagraph"/>
            <w:numPr>
              <w:numId w:val="10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 xml:space="preserve">Assisting the Technical </w:t>
      </w:r>
      <w:r w:rsidR="00E4106A" w:rsidRPr="004A72C5">
        <w:t>Coordinator</w:t>
      </w:r>
      <w:r w:rsidRPr="004A72C5">
        <w:t xml:space="preserve"> in resource allocation </w:t>
      </w:r>
    </w:p>
    <w:p w14:paraId="5FAEF1D6" w14:textId="401A6FDF" w:rsidR="00446C7E" w:rsidRPr="004A72C5" w:rsidRDefault="00446C7E">
      <w:pPr>
        <w:pStyle w:val="ListParagraph"/>
        <w:pPrChange w:id="242" w:author="Richard Diamond" w:date="2022-03-02T15:09:00Z">
          <w:pPr>
            <w:pStyle w:val="ListParagraph"/>
            <w:numPr>
              <w:numId w:val="10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Identifying and profiling new resource requirements</w:t>
      </w:r>
    </w:p>
    <w:p w14:paraId="6307F730" w14:textId="77777777" w:rsidR="005E38CE" w:rsidRPr="004A72C5" w:rsidRDefault="005E38CE">
      <w:pPr>
        <w:pStyle w:val="ListParagraph"/>
        <w:pPrChange w:id="243" w:author="Richard Diamond" w:date="2022-03-02T15:09:00Z">
          <w:pPr>
            <w:pStyle w:val="ListParagraph"/>
            <w:numPr>
              <w:numId w:val="10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Ensuring standard procedures are followed such as quality assurance/peer reviews and development standards</w:t>
      </w:r>
    </w:p>
    <w:p w14:paraId="43A2D0B1" w14:textId="77777777" w:rsidR="005E38CE" w:rsidRPr="004A72C5" w:rsidRDefault="005E38CE">
      <w:pPr>
        <w:pStyle w:val="ListParagraph"/>
        <w:pPrChange w:id="244" w:author="Richard Diamond" w:date="2022-03-02T15:09:00Z">
          <w:pPr>
            <w:pStyle w:val="ListParagraph"/>
            <w:numPr>
              <w:numId w:val="10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Coordinating team familiarisation and estimation/design activities</w:t>
      </w:r>
    </w:p>
    <w:p w14:paraId="582CF17D" w14:textId="653A29C0" w:rsidR="005E38CE" w:rsidRPr="004A72C5" w:rsidRDefault="005E38CE">
      <w:pPr>
        <w:pStyle w:val="ListParagraph"/>
        <w:pPrChange w:id="245" w:author="Richard Diamond" w:date="2022-03-02T15:09:00Z">
          <w:pPr>
            <w:pStyle w:val="ListParagraph"/>
            <w:numPr>
              <w:numId w:val="10"/>
            </w:numPr>
            <w:tabs>
              <w:tab w:val="left" w:pos="426"/>
            </w:tabs>
            <w:spacing w:line="259" w:lineRule="auto"/>
            <w:ind w:left="426"/>
          </w:pPr>
        </w:pPrChange>
      </w:pPr>
      <w:r w:rsidRPr="004A72C5">
        <w:t>Coordinating project documentation</w:t>
      </w:r>
    </w:p>
    <w:p w14:paraId="193EA16D" w14:textId="225844B1" w:rsidR="007525CE" w:rsidRPr="007525CE" w:rsidRDefault="00310C55" w:rsidP="007525CE">
      <w:pPr>
        <w:keepNext/>
        <w:keepLines/>
        <w:tabs>
          <w:tab w:val="left" w:pos="3960"/>
        </w:tabs>
        <w:spacing w:before="40" w:after="0"/>
        <w:outlineLvl w:val="1"/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bookmarkStart w:id="246" w:name="_Toc97713370"/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Technical </w:t>
      </w:r>
      <w:r w:rsidR="00BC33B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Coordinator</w:t>
      </w:r>
      <w:bookmarkEnd w:id="246"/>
      <w:r w:rsidR="007525CE" w:rsidRPr="007525CE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ab/>
      </w:r>
    </w:p>
    <w:p w14:paraId="12C3A360" w14:textId="76873DDD" w:rsidR="007525CE" w:rsidRPr="007525CE" w:rsidRDefault="007525CE" w:rsidP="00DD0F16">
      <w:r w:rsidRPr="007525CE">
        <w:t xml:space="preserve">The project Technical </w:t>
      </w:r>
      <w:r w:rsidR="00BC33B5">
        <w:t>Coordinator</w:t>
      </w:r>
      <w:r w:rsidRPr="007525CE">
        <w:t xml:space="preserve"> is responsible for </w:t>
      </w:r>
      <w:r w:rsidR="00A348F9">
        <w:t>managing</w:t>
      </w:r>
      <w:r w:rsidRPr="007525CE">
        <w:t xml:space="preserve"> technical input into the project and assisting the </w:t>
      </w:r>
      <w:r w:rsidR="00A348F9">
        <w:t xml:space="preserve">Delivery Coordinator </w:t>
      </w:r>
      <w:r w:rsidRPr="007525CE">
        <w:t>including activities such as:</w:t>
      </w:r>
    </w:p>
    <w:p w14:paraId="765F4601" w14:textId="77777777" w:rsidR="007525CE" w:rsidRPr="007525CE" w:rsidRDefault="007525CE">
      <w:pPr>
        <w:pStyle w:val="ListParagraph"/>
        <w:pPrChange w:id="247" w:author="Richard Diamond" w:date="2022-03-02T15:09:00Z">
          <w:pPr>
            <w:numPr>
              <w:numId w:val="11"/>
            </w:numPr>
            <w:ind w:left="426" w:hanging="360"/>
            <w:contextualSpacing/>
          </w:pPr>
        </w:pPrChange>
      </w:pPr>
      <w:r w:rsidRPr="007525CE">
        <w:t>Understanding requirements and assisting in the development of User Stories</w:t>
      </w:r>
    </w:p>
    <w:p w14:paraId="400D940B" w14:textId="4E874C98" w:rsidR="007525CE" w:rsidRPr="007525CE" w:rsidRDefault="007525CE">
      <w:pPr>
        <w:pStyle w:val="ListParagraph"/>
        <w:pPrChange w:id="248" w:author="Richard Diamond" w:date="2022-03-02T15:09:00Z">
          <w:pPr>
            <w:numPr>
              <w:numId w:val="11"/>
            </w:numPr>
            <w:ind w:left="426" w:hanging="360"/>
            <w:contextualSpacing/>
          </w:pPr>
        </w:pPrChange>
      </w:pPr>
      <w:r w:rsidRPr="007525CE">
        <w:t xml:space="preserve">Providing technical design solutions in collaboration with </w:t>
      </w:r>
      <w:r w:rsidR="00310C55">
        <w:t xml:space="preserve">the </w:t>
      </w:r>
      <w:r w:rsidRPr="007525CE">
        <w:t xml:space="preserve">project </w:t>
      </w:r>
      <w:r w:rsidR="00310C55">
        <w:t xml:space="preserve">Senior </w:t>
      </w:r>
      <w:r w:rsidRPr="007525CE">
        <w:t>Architect and client technical design authorities (or their representatives)</w:t>
      </w:r>
    </w:p>
    <w:p w14:paraId="63F53140" w14:textId="33B2E000" w:rsidR="007525CE" w:rsidRPr="007525CE" w:rsidRDefault="00310C55">
      <w:pPr>
        <w:pStyle w:val="ListParagraph"/>
        <w:pPrChange w:id="249" w:author="Richard Diamond" w:date="2022-03-02T15:09:00Z">
          <w:pPr>
            <w:numPr>
              <w:numId w:val="11"/>
            </w:numPr>
            <w:ind w:left="426" w:hanging="360"/>
            <w:contextualSpacing/>
          </w:pPr>
        </w:pPrChange>
      </w:pPr>
      <w:r>
        <w:t>P</w:t>
      </w:r>
      <w:r w:rsidR="007525CE" w:rsidRPr="007525CE">
        <w:t>roviding technical support</w:t>
      </w:r>
      <w:r>
        <w:t xml:space="preserve"> and direction</w:t>
      </w:r>
      <w:r w:rsidR="007525CE" w:rsidRPr="007525CE">
        <w:t xml:space="preserve"> to the development team</w:t>
      </w:r>
    </w:p>
    <w:p w14:paraId="3756DDA2" w14:textId="02FA712A" w:rsidR="00111A7D" w:rsidDel="002172A3" w:rsidRDefault="007525CE" w:rsidP="004A72C5">
      <w:pPr>
        <w:pStyle w:val="ListParagraph"/>
        <w:rPr>
          <w:del w:id="250" w:author="Richard Diamond" w:date="2022-03-02T15:07:00Z"/>
        </w:rPr>
      </w:pPr>
      <w:r w:rsidRPr="007525CE">
        <w:t xml:space="preserve">Collaborating with the </w:t>
      </w:r>
      <w:r w:rsidR="00310C55">
        <w:t>Delivery Coordinator</w:t>
      </w:r>
      <w:r w:rsidRPr="007525CE">
        <w:t xml:space="preserve"> to </w:t>
      </w:r>
      <w:r w:rsidR="00310C55">
        <w:t>e</w:t>
      </w:r>
      <w:r w:rsidRPr="007525CE">
        <w:t>nsure standard procedures</w:t>
      </w:r>
      <w:r w:rsidR="00310C55">
        <w:t xml:space="preserve"> and best practices</w:t>
      </w:r>
      <w:r w:rsidRPr="007525CE">
        <w:t xml:space="preserve"> are followed such as quality assurance/peer reviews and development standard</w:t>
      </w:r>
      <w:r w:rsidR="00310C55">
        <w:t>s.</w:t>
      </w:r>
    </w:p>
    <w:p w14:paraId="510E3AE4" w14:textId="77777777" w:rsidR="002172A3" w:rsidRPr="002D37B0" w:rsidRDefault="002172A3">
      <w:pPr>
        <w:pStyle w:val="ListParagraph"/>
        <w:rPr>
          <w:ins w:id="251" w:author="Richard Diamond" w:date="2022-03-02T15:45:00Z"/>
        </w:rPr>
        <w:pPrChange w:id="252" w:author="Richard Diamond" w:date="2022-03-02T15:09:00Z">
          <w:pPr>
            <w:numPr>
              <w:numId w:val="11"/>
            </w:numPr>
            <w:ind w:left="426" w:hanging="360"/>
            <w:contextualSpacing/>
          </w:pPr>
        </w:pPrChange>
      </w:pPr>
    </w:p>
    <w:p w14:paraId="39D062A1" w14:textId="77777777" w:rsidR="00234872" w:rsidRDefault="00234872">
      <w:pPr>
        <w:spacing w:line="259" w:lineRule="auto"/>
        <w:rPr>
          <w:ins w:id="253" w:author="Richard Diamond" w:date="2022-03-09T10:06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  <w:ins w:id="254" w:author="Richard Diamond" w:date="2022-03-09T10:06:00Z">
        <w:r>
          <w:rPr>
            <w:lang w:eastAsia="en-GB"/>
          </w:rPr>
          <w:br w:type="page"/>
        </w:r>
      </w:ins>
    </w:p>
    <w:p w14:paraId="35EE83D3" w14:textId="29D3B4EB" w:rsidR="002A271C" w:rsidRDefault="00A82946">
      <w:pPr>
        <w:pStyle w:val="Heading2"/>
        <w:rPr>
          <w:ins w:id="255" w:author="Richard Diamond" w:date="2022-03-09T09:51:00Z"/>
          <w:lang w:eastAsia="en-GB"/>
        </w:rPr>
      </w:pPr>
      <w:bookmarkStart w:id="256" w:name="_Toc97713371"/>
      <w:ins w:id="257" w:author="Richard Diamond" w:date="2022-03-09T09:51:00Z">
        <w:r>
          <w:rPr>
            <w:lang w:eastAsia="en-GB"/>
          </w:rPr>
          <w:t>Project Roles &amp; Responsibility Matrix</w:t>
        </w:r>
        <w:bookmarkEnd w:id="256"/>
      </w:ins>
    </w:p>
    <w:p w14:paraId="75BDCC54" w14:textId="20C9B023" w:rsidR="00A82946" w:rsidRDefault="00A82946" w:rsidP="00A82946">
      <w:pPr>
        <w:rPr>
          <w:ins w:id="258" w:author="Richard Diamond" w:date="2022-03-09T09:52:00Z"/>
          <w:lang w:eastAsia="en-GB"/>
        </w:rPr>
      </w:pPr>
      <w:ins w:id="259" w:author="Richard Diamond" w:date="2022-03-09T09:51:00Z">
        <w:r>
          <w:rPr>
            <w:lang w:eastAsia="en-GB"/>
          </w:rPr>
          <w:t>A matrix such as th</w:t>
        </w:r>
      </w:ins>
      <w:ins w:id="260" w:author="Richard Diamond" w:date="2022-03-09T09:52:00Z">
        <w:r>
          <w:rPr>
            <w:lang w:eastAsia="en-GB"/>
          </w:rPr>
          <w:t xml:space="preserve">is </w:t>
        </w:r>
        <w:r w:rsidR="00164D76">
          <w:rPr>
            <w:lang w:eastAsia="en-GB"/>
          </w:rPr>
          <w:t xml:space="preserve">should be completed to help the team understand how project roles are understood to be </w:t>
        </w:r>
      </w:ins>
      <w:ins w:id="261" w:author="Richard Diamond" w:date="2022-03-09T10:02:00Z">
        <w:r w:rsidR="004E6B44">
          <w:rPr>
            <w:lang w:eastAsia="en-GB"/>
          </w:rPr>
          <w:t>owned (</w:t>
        </w:r>
      </w:ins>
      <w:ins w:id="262" w:author="Richard Diamond" w:date="2022-03-09T10:13:00Z">
        <w:r w:rsidR="00B76A50">
          <w:rPr>
            <w:rFonts w:ascii="Segoe UI Emoji" w:hAnsi="Segoe UI Emoji"/>
            <w:lang w:eastAsia="en-GB"/>
          </w:rPr>
          <w:t>●</w:t>
        </w:r>
      </w:ins>
      <w:ins w:id="263" w:author="Richard Diamond" w:date="2022-03-09T10:02:00Z">
        <w:r w:rsidR="004E6B44">
          <w:rPr>
            <w:lang w:eastAsia="en-GB"/>
          </w:rPr>
          <w:t>)</w:t>
        </w:r>
      </w:ins>
      <w:ins w:id="264" w:author="Richard Diamond" w:date="2022-03-09T09:57:00Z">
        <w:r w:rsidR="00384B97">
          <w:rPr>
            <w:lang w:eastAsia="en-GB"/>
          </w:rPr>
          <w:t xml:space="preserve"> or s</w:t>
        </w:r>
      </w:ins>
      <w:ins w:id="265" w:author="Richard Diamond" w:date="2022-03-09T10:04:00Z">
        <w:r w:rsidR="00957C7A">
          <w:rPr>
            <w:lang w:eastAsia="en-GB"/>
          </w:rPr>
          <w:t>upported</w:t>
        </w:r>
      </w:ins>
      <w:ins w:id="266" w:author="Richard Diamond" w:date="2022-03-09T10:02:00Z">
        <w:r w:rsidR="004E6B44">
          <w:rPr>
            <w:lang w:eastAsia="en-GB"/>
          </w:rPr>
          <w:t>(</w:t>
        </w:r>
      </w:ins>
      <w:ins w:id="267" w:author="Richard Diamond" w:date="2022-03-09T10:14:00Z">
        <w:r w:rsidR="00B76A50">
          <w:rPr>
            <w:rFonts w:ascii="Segoe UI Emoji" w:hAnsi="Segoe UI Emoji"/>
            <w:lang w:eastAsia="en-GB"/>
          </w:rPr>
          <w:t>○</w:t>
        </w:r>
      </w:ins>
      <w:ins w:id="268" w:author="Richard Diamond" w:date="2022-03-09T10:02:00Z">
        <w:r w:rsidR="004E6B44">
          <w:rPr>
            <w:lang w:eastAsia="en-GB"/>
          </w:rPr>
          <w:t xml:space="preserve">) </w:t>
        </w:r>
      </w:ins>
      <w:ins w:id="269" w:author="Richard Diamond" w:date="2022-03-09T09:52:00Z">
        <w:r w:rsidR="00164D76">
          <w:rPr>
            <w:lang w:eastAsia="en-GB"/>
          </w:rPr>
          <w:t>for a given project</w:t>
        </w:r>
      </w:ins>
      <w:ins w:id="270" w:author="Richard Diamond" w:date="2022-03-09T10:02:00Z">
        <w:r w:rsidR="004E6B44">
          <w:rPr>
            <w:lang w:eastAsia="en-GB"/>
          </w:rPr>
          <w:t xml:space="preserve"> e.g.</w:t>
        </w:r>
      </w:ins>
      <w:ins w:id="271" w:author="Richard Diamond" w:date="2022-03-09T09:52:00Z">
        <w:r w:rsidR="00164D76">
          <w:rPr>
            <w:lang w:eastAsia="en-GB"/>
          </w:rPr>
          <w:t>:</w:t>
        </w:r>
      </w:ins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  <w:tblPrChange w:id="272" w:author="Richard Diamond" w:date="2022-03-09T09:54:00Z">
          <w:tblPr>
            <w:tblStyle w:val="GridTable2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820"/>
        <w:gridCol w:w="1402"/>
        <w:gridCol w:w="1402"/>
        <w:gridCol w:w="1402"/>
        <w:tblGridChange w:id="273">
          <w:tblGrid>
            <w:gridCol w:w="4820"/>
            <w:gridCol w:w="1402"/>
            <w:gridCol w:w="15"/>
            <w:gridCol w:w="1387"/>
            <w:gridCol w:w="31"/>
            <w:gridCol w:w="1371"/>
          </w:tblGrid>
        </w:tblGridChange>
      </w:tblGrid>
      <w:tr w:rsidR="00164D76" w:rsidRPr="00135195" w14:paraId="26859727" w14:textId="02F4172B" w:rsidTr="0016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74" w:author="Richard Diamond" w:date="2022-03-09T09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PrChange w:id="275" w:author="Richard Diamond" w:date="2022-03-09T09:54:00Z">
              <w:tcPr>
                <w:tcW w:w="4820" w:type="dxa"/>
              </w:tcPr>
            </w:tcPrChange>
          </w:tcPr>
          <w:p w14:paraId="34A41F35" w14:textId="335CC0C3" w:rsidR="00164D76" w:rsidRPr="00135195" w:rsidRDefault="00164D76" w:rsidP="00FD312B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276" w:author="Richard Diamond" w:date="2022-03-09T09:52:00Z"/>
                <w:lang w:eastAsia="en-GB"/>
              </w:rPr>
            </w:pPr>
            <w:ins w:id="277" w:author="Richard Diamond" w:date="2022-03-09T09:53:00Z">
              <w:r>
                <w:rPr>
                  <w:lang w:eastAsia="en-GB"/>
                </w:rPr>
                <w:t>Role</w:t>
              </w:r>
            </w:ins>
          </w:p>
        </w:tc>
        <w:tc>
          <w:tcPr>
            <w:tcW w:w="1402" w:type="dxa"/>
            <w:tcPrChange w:id="278" w:author="Richard Diamond" w:date="2022-03-09T09:54:00Z">
              <w:tcPr>
                <w:tcW w:w="1417" w:type="dxa"/>
                <w:gridSpan w:val="2"/>
              </w:tcPr>
            </w:tcPrChange>
          </w:tcPr>
          <w:p w14:paraId="205FD6A6" w14:textId="77777777" w:rsidR="00164D76" w:rsidRDefault="00164D76" w:rsidP="0035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Richard Diamond" w:date="2022-03-09T09:53:00Z"/>
                <w:b w:val="0"/>
                <w:bCs w:val="0"/>
                <w:lang w:eastAsia="en-GB"/>
              </w:rPr>
              <w:pPrChange w:id="280" w:author="Richard Diamond" w:date="2022-03-09T10:03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1" w:author="Richard Diamond" w:date="2022-03-09T09:53:00Z">
              <w:r>
                <w:rPr>
                  <w:lang w:eastAsia="en-GB"/>
                </w:rPr>
                <w:t>Senior</w:t>
              </w:r>
            </w:ins>
          </w:p>
          <w:p w14:paraId="174E00E9" w14:textId="3062E602" w:rsidR="00164D76" w:rsidRPr="00135195" w:rsidRDefault="00164D76" w:rsidP="0035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Richard Diamond" w:date="2022-03-09T09:52:00Z"/>
                <w:lang w:eastAsia="en-GB"/>
              </w:rPr>
              <w:pPrChange w:id="283" w:author="Richard Diamond" w:date="2022-03-09T10:03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4" w:author="Richard Diamond" w:date="2022-03-09T09:53:00Z">
              <w:r>
                <w:rPr>
                  <w:lang w:eastAsia="en-GB"/>
                </w:rPr>
                <w:t>Architect</w:t>
              </w:r>
            </w:ins>
          </w:p>
        </w:tc>
        <w:tc>
          <w:tcPr>
            <w:tcW w:w="1402" w:type="dxa"/>
            <w:tcPrChange w:id="285" w:author="Richard Diamond" w:date="2022-03-09T09:54:00Z">
              <w:tcPr>
                <w:tcW w:w="1418" w:type="dxa"/>
                <w:gridSpan w:val="2"/>
              </w:tcPr>
            </w:tcPrChange>
          </w:tcPr>
          <w:p w14:paraId="600B412E" w14:textId="77777777" w:rsidR="00164D76" w:rsidRDefault="00164D76" w:rsidP="0035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Richard Diamond" w:date="2022-03-09T09:53:00Z"/>
                <w:b w:val="0"/>
                <w:bCs w:val="0"/>
                <w:lang w:eastAsia="en-GB"/>
              </w:rPr>
              <w:pPrChange w:id="287" w:author="Richard Diamond" w:date="2022-03-09T10:03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8" w:author="Richard Diamond" w:date="2022-03-09T09:53:00Z">
              <w:r>
                <w:rPr>
                  <w:lang w:eastAsia="en-GB"/>
                </w:rPr>
                <w:t>Delivery</w:t>
              </w:r>
            </w:ins>
          </w:p>
          <w:p w14:paraId="09FEF60A" w14:textId="6D9D3962" w:rsidR="00164D76" w:rsidRDefault="00164D76" w:rsidP="0035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Richard Diamond" w:date="2022-03-09T09:53:00Z"/>
                <w:lang w:eastAsia="en-GB"/>
              </w:rPr>
              <w:pPrChange w:id="290" w:author="Richard Diamond" w:date="2022-03-09T10:03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91" w:author="Richard Diamond" w:date="2022-03-09T09:53:00Z">
              <w:r>
                <w:rPr>
                  <w:lang w:eastAsia="en-GB"/>
                </w:rPr>
                <w:t>Coordinator</w:t>
              </w:r>
            </w:ins>
          </w:p>
        </w:tc>
        <w:tc>
          <w:tcPr>
            <w:tcW w:w="1402" w:type="dxa"/>
            <w:tcPrChange w:id="292" w:author="Richard Diamond" w:date="2022-03-09T09:54:00Z">
              <w:tcPr>
                <w:tcW w:w="1371" w:type="dxa"/>
              </w:tcPr>
            </w:tcPrChange>
          </w:tcPr>
          <w:p w14:paraId="69297574" w14:textId="2DE85841" w:rsidR="00164D76" w:rsidRDefault="00164D76" w:rsidP="0035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Richard Diamond" w:date="2022-03-09T09:53:00Z"/>
                <w:lang w:eastAsia="en-GB"/>
              </w:rPr>
              <w:pPrChange w:id="294" w:author="Richard Diamond" w:date="2022-03-09T10:03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95" w:author="Richard Diamond" w:date="2022-03-09T09:53:00Z">
              <w:r>
                <w:rPr>
                  <w:lang w:eastAsia="en-GB"/>
                </w:rPr>
                <w:t>Technical Coordinator</w:t>
              </w:r>
            </w:ins>
          </w:p>
        </w:tc>
      </w:tr>
      <w:tr w:rsidR="00164D76" w:rsidRPr="00164D76" w14:paraId="0F25675A" w14:textId="3FC93FBE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6" w:author="Richard Diamond" w:date="2022-03-09T09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PrChange w:id="297" w:author="Richard Diamond" w:date="2022-03-09T09:54:00Z">
              <w:tcPr>
                <w:tcW w:w="4820" w:type="dxa"/>
              </w:tcPr>
            </w:tcPrChange>
          </w:tcPr>
          <w:p w14:paraId="6E0488F5" w14:textId="1B5B0512" w:rsidR="00164D76" w:rsidRPr="00164D76" w:rsidRDefault="00164D76" w:rsidP="00FD312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98" w:author="Richard Diamond" w:date="2022-03-09T09:52:00Z"/>
                <w:b w:val="0"/>
                <w:bCs w:val="0"/>
                <w:lang w:eastAsia="en-GB"/>
                <w:rPrChange w:id="299" w:author="Richard Diamond" w:date="2022-03-09T09:55:00Z">
                  <w:rPr>
                    <w:ins w:id="300" w:author="Richard Diamond" w:date="2022-03-09T09:52:00Z"/>
                    <w:lang w:eastAsia="en-GB"/>
                  </w:rPr>
                </w:rPrChange>
              </w:rPr>
            </w:pPr>
            <w:ins w:id="301" w:author="Richard Diamond" w:date="2022-03-09T09:55:00Z">
              <w:r w:rsidRPr="00164D76">
                <w:rPr>
                  <w:b w:val="0"/>
                  <w:bCs w:val="0"/>
                  <w:lang w:eastAsia="en-GB"/>
                </w:rPr>
                <w:t>Ensuring best practice principles are followed</w:t>
              </w:r>
            </w:ins>
          </w:p>
        </w:tc>
        <w:tc>
          <w:tcPr>
            <w:tcW w:w="1402" w:type="dxa"/>
            <w:tcPrChange w:id="302" w:author="Richard Diamond" w:date="2022-03-09T09:54:00Z">
              <w:tcPr>
                <w:tcW w:w="1417" w:type="dxa"/>
                <w:gridSpan w:val="2"/>
              </w:tcPr>
            </w:tcPrChange>
          </w:tcPr>
          <w:p w14:paraId="3F071E62" w14:textId="092E0E7D" w:rsidR="00164D76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3" w:author="Richard Diamond" w:date="2022-03-09T09:52:00Z"/>
                <w:lang w:eastAsia="en-GB"/>
              </w:rPr>
              <w:pPrChange w:id="304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05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  <w:tcPrChange w:id="306" w:author="Richard Diamond" w:date="2022-03-09T09:54:00Z">
              <w:tcPr>
                <w:tcW w:w="1418" w:type="dxa"/>
                <w:gridSpan w:val="2"/>
              </w:tcPr>
            </w:tcPrChange>
          </w:tcPr>
          <w:p w14:paraId="72A8D9AE" w14:textId="2C1E9C8E" w:rsidR="00164D76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7" w:author="Richard Diamond" w:date="2022-03-09T09:53:00Z"/>
                <w:lang w:eastAsia="en-GB"/>
              </w:rPr>
              <w:pPrChange w:id="308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09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  <w:tcPrChange w:id="310" w:author="Richard Diamond" w:date="2022-03-09T09:54:00Z">
              <w:tcPr>
                <w:tcW w:w="1371" w:type="dxa"/>
              </w:tcPr>
            </w:tcPrChange>
          </w:tcPr>
          <w:p w14:paraId="269F37F6" w14:textId="3679F539" w:rsidR="00164D76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1" w:author="Richard Diamond" w:date="2022-03-09T09:53:00Z"/>
                <w:lang w:eastAsia="en-GB"/>
              </w:rPr>
              <w:pPrChange w:id="312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13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164D76" w:rsidRPr="00164D76" w14:paraId="326D0C8A" w14:textId="16DDB699" w:rsidTr="00164D76">
        <w:trPr>
          <w:ins w:id="314" w:author="Richard Diamond" w:date="2022-03-09T09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PrChange w:id="315" w:author="Richard Diamond" w:date="2022-03-09T09:54:00Z">
              <w:tcPr>
                <w:tcW w:w="4820" w:type="dxa"/>
              </w:tcPr>
            </w:tcPrChange>
          </w:tcPr>
          <w:p w14:paraId="28FAA1B1" w14:textId="48FEA6CC" w:rsidR="00164D76" w:rsidRPr="00164D76" w:rsidRDefault="00384B97" w:rsidP="00FD312B">
            <w:pPr>
              <w:rPr>
                <w:ins w:id="316" w:author="Richard Diamond" w:date="2022-03-09T09:52:00Z"/>
                <w:b w:val="0"/>
                <w:bCs w:val="0"/>
                <w:lang w:eastAsia="en-GB"/>
                <w:rPrChange w:id="317" w:author="Richard Diamond" w:date="2022-03-09T09:55:00Z">
                  <w:rPr>
                    <w:ins w:id="318" w:author="Richard Diamond" w:date="2022-03-09T09:52:00Z"/>
                    <w:lang w:eastAsia="en-GB"/>
                  </w:rPr>
                </w:rPrChange>
              </w:rPr>
            </w:pPr>
            <w:ins w:id="319" w:author="Richard Diamond" w:date="2022-03-09T09:56:00Z">
              <w:r>
                <w:rPr>
                  <w:b w:val="0"/>
                  <w:bCs w:val="0"/>
                  <w:lang w:eastAsia="en-GB"/>
                </w:rPr>
                <w:t>A</w:t>
              </w:r>
            </w:ins>
            <w:ins w:id="320" w:author="Richard Diamond" w:date="2022-03-09T09:55:00Z">
              <w:r w:rsidR="00164D76" w:rsidRPr="00164D76">
                <w:rPr>
                  <w:b w:val="0"/>
                  <w:bCs w:val="0"/>
                  <w:lang w:eastAsia="en-GB"/>
                </w:rPr>
                <w:t>rchitectural and technical design expertise</w:t>
              </w:r>
            </w:ins>
          </w:p>
        </w:tc>
        <w:tc>
          <w:tcPr>
            <w:tcW w:w="1402" w:type="dxa"/>
            <w:tcPrChange w:id="321" w:author="Richard Diamond" w:date="2022-03-09T09:54:00Z">
              <w:tcPr>
                <w:tcW w:w="1417" w:type="dxa"/>
                <w:gridSpan w:val="2"/>
              </w:tcPr>
            </w:tcPrChange>
          </w:tcPr>
          <w:p w14:paraId="4C494872" w14:textId="36CF4D17" w:rsidR="00164D76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2" w:author="Richard Diamond" w:date="2022-03-09T09:52:00Z"/>
                <w:lang w:eastAsia="en-GB"/>
              </w:rPr>
              <w:pPrChange w:id="323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24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  <w:tcPrChange w:id="325" w:author="Richard Diamond" w:date="2022-03-09T09:54:00Z">
              <w:tcPr>
                <w:tcW w:w="1418" w:type="dxa"/>
                <w:gridSpan w:val="2"/>
              </w:tcPr>
            </w:tcPrChange>
          </w:tcPr>
          <w:p w14:paraId="3D8D2790" w14:textId="77777777" w:rsidR="00164D76" w:rsidRPr="00164D76" w:rsidRDefault="00164D76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6" w:author="Richard Diamond" w:date="2022-03-09T09:53:00Z"/>
                <w:lang w:eastAsia="en-GB"/>
              </w:rPr>
              <w:pPrChange w:id="327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  <w:tcPrChange w:id="328" w:author="Richard Diamond" w:date="2022-03-09T09:54:00Z">
              <w:tcPr>
                <w:tcW w:w="1371" w:type="dxa"/>
              </w:tcPr>
            </w:tcPrChange>
          </w:tcPr>
          <w:p w14:paraId="52B2C174" w14:textId="31EF65B1" w:rsidR="00164D76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Richard Diamond" w:date="2022-03-09T09:53:00Z"/>
                <w:lang w:eastAsia="en-GB"/>
              </w:rPr>
              <w:pPrChange w:id="330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31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2439F0" w:rsidRPr="00164D76" w14:paraId="0ABF10FF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2" w:author="Richard Diamond" w:date="2022-03-09T0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FDB0F24" w14:textId="18234676" w:rsidR="002439F0" w:rsidRDefault="002439F0" w:rsidP="00FD312B">
            <w:pPr>
              <w:rPr>
                <w:ins w:id="333" w:author="Richard Diamond" w:date="2022-03-09T09:59:00Z"/>
                <w:b w:val="0"/>
                <w:bCs w:val="0"/>
                <w:lang w:eastAsia="en-GB"/>
              </w:rPr>
            </w:pPr>
            <w:ins w:id="334" w:author="Richard Diamond" w:date="2022-03-09T09:59:00Z">
              <w:r w:rsidRPr="0045728C">
                <w:rPr>
                  <w:b w:val="0"/>
                  <w:bCs w:val="0"/>
                  <w:lang w:eastAsia="en-GB"/>
                </w:rPr>
                <w:t>Maintain the Team Charter Pack</w:t>
              </w:r>
            </w:ins>
          </w:p>
        </w:tc>
        <w:tc>
          <w:tcPr>
            <w:tcW w:w="1402" w:type="dxa"/>
          </w:tcPr>
          <w:p w14:paraId="11E0E626" w14:textId="77777777" w:rsidR="002439F0" w:rsidRPr="00164D76" w:rsidRDefault="002439F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" w:author="Richard Diamond" w:date="2022-03-09T09:59:00Z"/>
                <w:lang w:eastAsia="en-GB"/>
              </w:rPr>
              <w:pPrChange w:id="336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7BE9F2FA" w14:textId="51DAE054" w:rsidR="002439F0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7" w:author="Richard Diamond" w:date="2022-03-09T09:59:00Z"/>
                <w:lang w:eastAsia="en-GB"/>
              </w:rPr>
              <w:pPrChange w:id="338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39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591B6358" w14:textId="3B63CE3F" w:rsidR="002439F0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0" w:author="Richard Diamond" w:date="2022-03-09T09:59:00Z"/>
                <w:lang w:eastAsia="en-GB"/>
              </w:rPr>
              <w:pPrChange w:id="341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2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164D76" w:rsidRPr="00164D76" w14:paraId="4E212C88" w14:textId="77777777" w:rsidTr="00164D76">
        <w:trPr>
          <w:ins w:id="343" w:author="Richard Diamond" w:date="2022-03-09T09:5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3C6BB2E" w14:textId="081E8BE2" w:rsidR="00164D76" w:rsidRPr="00164D76" w:rsidRDefault="00164D76" w:rsidP="00FD312B">
            <w:pPr>
              <w:rPr>
                <w:ins w:id="344" w:author="Richard Diamond" w:date="2022-03-09T09:55:00Z"/>
                <w:b w:val="0"/>
                <w:bCs w:val="0"/>
                <w:lang w:eastAsia="en-GB"/>
                <w:rPrChange w:id="345" w:author="Richard Diamond" w:date="2022-03-09T09:55:00Z">
                  <w:rPr>
                    <w:ins w:id="346" w:author="Richard Diamond" w:date="2022-03-09T09:55:00Z"/>
                    <w:lang w:eastAsia="en-GB"/>
                  </w:rPr>
                </w:rPrChange>
              </w:rPr>
            </w:pPr>
            <w:ins w:id="347" w:author="Richard Diamond" w:date="2022-03-09T09:55:00Z">
              <w:r w:rsidRPr="00164D76">
                <w:rPr>
                  <w:b w:val="0"/>
                  <w:bCs w:val="0"/>
                  <w:lang w:eastAsia="en-GB"/>
                  <w:rPrChange w:id="348" w:author="Richard Diamond" w:date="2022-03-09T09:55:00Z">
                    <w:rPr>
                      <w:lang w:eastAsia="en-GB"/>
                    </w:rPr>
                  </w:rPrChange>
                </w:rPr>
                <w:t xml:space="preserve">Understanding project goals </w:t>
              </w:r>
            </w:ins>
          </w:p>
        </w:tc>
        <w:tc>
          <w:tcPr>
            <w:tcW w:w="1402" w:type="dxa"/>
          </w:tcPr>
          <w:p w14:paraId="6A0791E6" w14:textId="12B3A8A0" w:rsidR="00164D76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9" w:author="Richard Diamond" w:date="2022-03-09T09:55:00Z"/>
                <w:lang w:eastAsia="en-GB"/>
              </w:rPr>
              <w:pPrChange w:id="350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51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3F751B9E" w14:textId="1A1E3E1D" w:rsidR="00164D76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Richard Diamond" w:date="2022-03-09T09:55:00Z"/>
                <w:lang w:eastAsia="en-GB"/>
              </w:rPr>
              <w:pPrChange w:id="353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54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0AB147EE" w14:textId="7F54DEC0" w:rsidR="00164D76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5" w:author="Richard Diamond" w:date="2022-03-09T09:55:00Z"/>
                <w:lang w:eastAsia="en-GB"/>
              </w:rPr>
              <w:pPrChange w:id="356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57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164D76" w:rsidRPr="00164D76" w14:paraId="711DFBF2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8" w:author="Richard Diamond" w:date="2022-03-09T09:5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D7354C5" w14:textId="3C2627A9" w:rsidR="00164D76" w:rsidRPr="00384B97" w:rsidRDefault="002439F0" w:rsidP="00164D76">
            <w:pPr>
              <w:rPr>
                <w:ins w:id="359" w:author="Richard Diamond" w:date="2022-03-09T09:55:00Z"/>
                <w:b w:val="0"/>
                <w:bCs w:val="0"/>
                <w:lang w:eastAsia="en-GB"/>
                <w:rPrChange w:id="360" w:author="Richard Diamond" w:date="2022-03-09T09:57:00Z">
                  <w:rPr>
                    <w:ins w:id="361" w:author="Richard Diamond" w:date="2022-03-09T09:55:00Z"/>
                    <w:lang w:eastAsia="en-GB"/>
                  </w:rPr>
                </w:rPrChange>
              </w:rPr>
            </w:pPr>
            <w:ins w:id="362" w:author="Richard Diamond" w:date="2022-03-09T09:59:00Z">
              <w:r>
                <w:rPr>
                  <w:b w:val="0"/>
                  <w:bCs w:val="0"/>
                  <w:lang w:eastAsia="en-GB"/>
                </w:rPr>
                <w:t>Delivery</w:t>
              </w:r>
            </w:ins>
            <w:ins w:id="363" w:author="Richard Diamond" w:date="2022-03-09T09:56:00Z">
              <w:r w:rsidR="00164D76" w:rsidRPr="00384B97">
                <w:rPr>
                  <w:b w:val="0"/>
                  <w:bCs w:val="0"/>
                  <w:lang w:eastAsia="en-GB"/>
                  <w:rPrChange w:id="364" w:author="Richard Diamond" w:date="2022-03-09T09:57:00Z">
                    <w:rPr>
                      <w:lang w:eastAsia="en-GB"/>
                    </w:rPr>
                  </w:rPrChange>
                </w:rPr>
                <w:t xml:space="preserve"> iteration</w:t>
              </w:r>
            </w:ins>
            <w:ins w:id="365" w:author="Richard Diamond" w:date="2022-03-09T09:59:00Z">
              <w:r>
                <w:rPr>
                  <w:b w:val="0"/>
                  <w:bCs w:val="0"/>
                  <w:lang w:eastAsia="en-GB"/>
                </w:rPr>
                <w:t xml:space="preserve"> planning</w:t>
              </w:r>
            </w:ins>
          </w:p>
        </w:tc>
        <w:tc>
          <w:tcPr>
            <w:tcW w:w="1402" w:type="dxa"/>
          </w:tcPr>
          <w:p w14:paraId="0C87CB82" w14:textId="77777777" w:rsidR="00164D76" w:rsidRPr="00164D76" w:rsidRDefault="00164D76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6" w:author="Richard Diamond" w:date="2022-03-09T09:55:00Z"/>
                <w:lang w:eastAsia="en-GB"/>
              </w:rPr>
              <w:pPrChange w:id="367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5096E7B5" w14:textId="4D43B602" w:rsidR="00164D76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8" w:author="Richard Diamond" w:date="2022-03-09T09:55:00Z"/>
                <w:lang w:eastAsia="en-GB"/>
              </w:rPr>
              <w:pPrChange w:id="369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70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4843EE69" w14:textId="7069AFB7" w:rsidR="00164D76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1" w:author="Richard Diamond" w:date="2022-03-09T09:55:00Z"/>
                <w:lang w:eastAsia="en-GB"/>
              </w:rPr>
              <w:pPrChange w:id="372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73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  <w:tr w:rsidR="006568E7" w:rsidRPr="00164D76" w14:paraId="6099470A" w14:textId="77777777" w:rsidTr="00164D76">
        <w:trPr>
          <w:ins w:id="374" w:author="Richard Diamond" w:date="2022-03-09T10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C2940D4" w14:textId="64915216" w:rsidR="006568E7" w:rsidRDefault="006568E7" w:rsidP="00164D76">
            <w:pPr>
              <w:rPr>
                <w:ins w:id="375" w:author="Richard Diamond" w:date="2022-03-09T10:00:00Z"/>
                <w:b w:val="0"/>
                <w:bCs w:val="0"/>
                <w:lang w:eastAsia="en-GB"/>
              </w:rPr>
            </w:pPr>
            <w:ins w:id="376" w:author="Richard Diamond" w:date="2022-03-09T10:00:00Z">
              <w:r>
                <w:rPr>
                  <w:b w:val="0"/>
                  <w:bCs w:val="0"/>
                  <w:lang w:eastAsia="en-GB"/>
                </w:rPr>
                <w:t>DevOps and Release Management</w:t>
              </w:r>
              <w:r w:rsidR="006D4322">
                <w:rPr>
                  <w:b w:val="0"/>
                  <w:bCs w:val="0"/>
                  <w:lang w:eastAsia="en-GB"/>
                </w:rPr>
                <w:t xml:space="preserve"> planning</w:t>
              </w:r>
            </w:ins>
          </w:p>
        </w:tc>
        <w:tc>
          <w:tcPr>
            <w:tcW w:w="1402" w:type="dxa"/>
          </w:tcPr>
          <w:p w14:paraId="35A8EE11" w14:textId="77777777" w:rsidR="006568E7" w:rsidRPr="00164D76" w:rsidRDefault="006568E7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7" w:author="Richard Diamond" w:date="2022-03-09T10:00:00Z"/>
                <w:lang w:eastAsia="en-GB"/>
              </w:rPr>
              <w:pPrChange w:id="378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2CC1CEFB" w14:textId="31AD2220" w:rsidR="006568E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9" w:author="Richard Diamond" w:date="2022-03-09T10:00:00Z"/>
                <w:lang w:eastAsia="en-GB"/>
              </w:rPr>
              <w:pPrChange w:id="380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81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222E2DA1" w14:textId="6EE47F34" w:rsidR="006568E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" w:author="Richard Diamond" w:date="2022-03-09T10:00:00Z"/>
                <w:lang w:eastAsia="en-GB"/>
              </w:rPr>
              <w:pPrChange w:id="383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84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  <w:tr w:rsidR="006D4322" w:rsidRPr="00164D76" w14:paraId="221BB022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5" w:author="Richard Diamond" w:date="2022-03-09T10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D2F6BAF" w14:textId="15CAEAD7" w:rsidR="006D4322" w:rsidRDefault="006D4322" w:rsidP="00164D76">
            <w:pPr>
              <w:rPr>
                <w:ins w:id="386" w:author="Richard Diamond" w:date="2022-03-09T10:00:00Z"/>
                <w:b w:val="0"/>
                <w:bCs w:val="0"/>
                <w:lang w:eastAsia="en-GB"/>
              </w:rPr>
            </w:pPr>
            <w:ins w:id="387" w:author="Richard Diamond" w:date="2022-03-09T10:00:00Z">
              <w:r w:rsidRPr="00FD312B">
                <w:rPr>
                  <w:b w:val="0"/>
                  <w:bCs w:val="0"/>
                  <w:lang w:eastAsia="en-GB"/>
                </w:rPr>
                <w:t>Collating management information</w:t>
              </w:r>
            </w:ins>
          </w:p>
        </w:tc>
        <w:tc>
          <w:tcPr>
            <w:tcW w:w="1402" w:type="dxa"/>
          </w:tcPr>
          <w:p w14:paraId="3F42E3CD" w14:textId="77777777" w:rsidR="006D4322" w:rsidRPr="00164D76" w:rsidRDefault="006D4322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8" w:author="Richard Diamond" w:date="2022-03-09T10:00:00Z"/>
                <w:lang w:eastAsia="en-GB"/>
              </w:rPr>
              <w:pPrChange w:id="389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042A1767" w14:textId="68C22285" w:rsidR="006D4322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0" w:author="Richard Diamond" w:date="2022-03-09T10:00:00Z"/>
                <w:lang w:eastAsia="en-GB"/>
              </w:rPr>
              <w:pPrChange w:id="391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92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5DD07B6B" w14:textId="00C0DFCE" w:rsidR="006D4322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3" w:author="Richard Diamond" w:date="2022-03-09T10:00:00Z"/>
                <w:lang w:eastAsia="en-GB"/>
              </w:rPr>
              <w:pPrChange w:id="394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95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6D4322" w:rsidRPr="00164D76" w14:paraId="0D5BB60C" w14:textId="77777777" w:rsidTr="00164D76">
        <w:trPr>
          <w:ins w:id="396" w:author="Richard Diamond" w:date="2022-03-09T10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697E18" w14:textId="1E31A04F" w:rsidR="006D4322" w:rsidRPr="00FD312B" w:rsidRDefault="001C2185" w:rsidP="00164D76">
            <w:pPr>
              <w:rPr>
                <w:ins w:id="397" w:author="Richard Diamond" w:date="2022-03-09T10:00:00Z"/>
                <w:b w:val="0"/>
                <w:lang w:eastAsia="en-GB"/>
              </w:rPr>
            </w:pPr>
            <w:ins w:id="398" w:author="Richard Diamond" w:date="2022-03-09T10:01:00Z">
              <w:r w:rsidRPr="00FD312B">
                <w:rPr>
                  <w:b w:val="0"/>
                  <w:bCs w:val="0"/>
                  <w:lang w:eastAsia="en-GB"/>
                </w:rPr>
                <w:t xml:space="preserve">Supporting </w:t>
              </w:r>
              <w:r>
                <w:rPr>
                  <w:b w:val="0"/>
                  <w:bCs w:val="0"/>
                  <w:lang w:eastAsia="en-GB"/>
                </w:rPr>
                <w:t xml:space="preserve">comms </w:t>
              </w:r>
              <w:r w:rsidRPr="00FD312B">
                <w:rPr>
                  <w:b w:val="0"/>
                  <w:bCs w:val="0"/>
                  <w:lang w:eastAsia="en-GB"/>
                </w:rPr>
                <w:t>cross-project</w:t>
              </w:r>
              <w:r>
                <w:rPr>
                  <w:b w:val="0"/>
                  <w:bCs w:val="0"/>
                  <w:lang w:eastAsia="en-GB"/>
                </w:rPr>
                <w:t>/</w:t>
              </w:r>
              <w:r w:rsidRPr="00FD312B">
                <w:rPr>
                  <w:b w:val="0"/>
                  <w:bCs w:val="0"/>
                  <w:lang w:eastAsia="en-GB"/>
                </w:rPr>
                <w:t>project comm</w:t>
              </w:r>
              <w:r>
                <w:rPr>
                  <w:b w:val="0"/>
                  <w:bCs w:val="0"/>
                  <w:lang w:eastAsia="en-GB"/>
                </w:rPr>
                <w:t>s</w:t>
              </w:r>
            </w:ins>
          </w:p>
        </w:tc>
        <w:tc>
          <w:tcPr>
            <w:tcW w:w="1402" w:type="dxa"/>
          </w:tcPr>
          <w:p w14:paraId="5D1729A5" w14:textId="77777777" w:rsidR="006D4322" w:rsidRPr="00164D76" w:rsidRDefault="006D4322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Richard Diamond" w:date="2022-03-09T10:00:00Z"/>
                <w:lang w:eastAsia="en-GB"/>
              </w:rPr>
              <w:pPrChange w:id="400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5CA5915B" w14:textId="41D05526" w:rsidR="006D4322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1" w:author="Richard Diamond" w:date="2022-03-09T10:00:00Z"/>
                <w:lang w:eastAsia="en-GB"/>
              </w:rPr>
              <w:pPrChange w:id="402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03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56C637E8" w14:textId="1D654CD6" w:rsidR="006D4322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4" w:author="Richard Diamond" w:date="2022-03-09T10:00:00Z"/>
                <w:lang w:eastAsia="en-GB"/>
              </w:rPr>
              <w:pPrChange w:id="405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06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384B97" w:rsidRPr="00164D76" w14:paraId="341C4F61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7" w:author="Richard Diamond" w:date="2022-03-09T09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65DED3" w14:textId="76497244" w:rsidR="00384B97" w:rsidRPr="00384B97" w:rsidRDefault="002439F0" w:rsidP="002439F0">
            <w:pPr>
              <w:rPr>
                <w:ins w:id="408" w:author="Richard Diamond" w:date="2022-03-09T09:57:00Z"/>
                <w:b w:val="0"/>
                <w:lang w:eastAsia="en-GB"/>
              </w:rPr>
            </w:pPr>
            <w:ins w:id="409" w:author="Richard Diamond" w:date="2022-03-09T09:58:00Z">
              <w:r w:rsidRPr="00CC0DC8">
                <w:rPr>
                  <w:b w:val="0"/>
                  <w:bCs w:val="0"/>
                  <w:lang w:eastAsia="en-GB"/>
                </w:rPr>
                <w:t>Monitor project and team progress</w:t>
              </w:r>
            </w:ins>
          </w:p>
        </w:tc>
        <w:tc>
          <w:tcPr>
            <w:tcW w:w="1402" w:type="dxa"/>
          </w:tcPr>
          <w:p w14:paraId="4C2216D9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0" w:author="Richard Diamond" w:date="2022-03-09T09:57:00Z"/>
                <w:lang w:eastAsia="en-GB"/>
              </w:rPr>
              <w:pPrChange w:id="411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52D366A3" w14:textId="1F704BC8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2" w:author="Richard Diamond" w:date="2022-03-09T09:57:00Z"/>
                <w:lang w:eastAsia="en-GB"/>
              </w:rPr>
              <w:pPrChange w:id="413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14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131552F5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5" w:author="Richard Diamond" w:date="2022-03-09T09:57:00Z"/>
                <w:lang w:eastAsia="en-GB"/>
              </w:rPr>
              <w:pPrChange w:id="416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384B97" w:rsidRPr="00164D76" w14:paraId="099A600C" w14:textId="77777777" w:rsidTr="00164D76">
        <w:trPr>
          <w:ins w:id="417" w:author="Richard Diamond" w:date="2022-03-09T09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773BC17" w14:textId="07B55FAB" w:rsidR="00384B97" w:rsidRPr="001C2185" w:rsidRDefault="001C2185" w:rsidP="002439F0">
            <w:pPr>
              <w:rPr>
                <w:ins w:id="418" w:author="Richard Diamond" w:date="2022-03-09T09:57:00Z"/>
                <w:b w:val="0"/>
                <w:bCs w:val="0"/>
                <w:lang w:eastAsia="en-GB"/>
                <w:rPrChange w:id="419" w:author="Richard Diamond" w:date="2022-03-09T10:01:00Z">
                  <w:rPr>
                    <w:ins w:id="420" w:author="Richard Diamond" w:date="2022-03-09T09:57:00Z"/>
                    <w:lang w:eastAsia="en-GB"/>
                  </w:rPr>
                </w:rPrChange>
              </w:rPr>
            </w:pPr>
            <w:ins w:id="421" w:author="Richard Diamond" w:date="2022-03-09T10:02:00Z">
              <w:r>
                <w:rPr>
                  <w:b w:val="0"/>
                  <w:bCs w:val="0"/>
                  <w:lang w:eastAsia="en-GB"/>
                </w:rPr>
                <w:t>Resource</w:t>
              </w:r>
            </w:ins>
            <w:ins w:id="422" w:author="Richard Diamond" w:date="2022-03-09T10:01:00Z">
              <w:r w:rsidRPr="005A2E0D">
                <w:rPr>
                  <w:b w:val="0"/>
                  <w:bCs w:val="0"/>
                  <w:lang w:eastAsia="en-GB"/>
                </w:rPr>
                <w:t xml:space="preserve"> allocation </w:t>
              </w:r>
            </w:ins>
          </w:p>
        </w:tc>
        <w:tc>
          <w:tcPr>
            <w:tcW w:w="1402" w:type="dxa"/>
          </w:tcPr>
          <w:p w14:paraId="7E037EDE" w14:textId="77777777" w:rsidR="00384B97" w:rsidRPr="00164D76" w:rsidRDefault="00384B97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3" w:author="Richard Diamond" w:date="2022-03-09T09:57:00Z"/>
                <w:lang w:eastAsia="en-GB"/>
              </w:rPr>
              <w:pPrChange w:id="424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6726F38C" w14:textId="521ADB73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Richard Diamond" w:date="2022-03-09T09:57:00Z"/>
                <w:lang w:eastAsia="en-GB"/>
              </w:rPr>
              <w:pPrChange w:id="426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27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5C5A2716" w14:textId="05DBA955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8" w:author="Richard Diamond" w:date="2022-03-09T09:57:00Z"/>
                <w:lang w:eastAsia="en-GB"/>
              </w:rPr>
              <w:pPrChange w:id="429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30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  <w:tr w:rsidR="00384B97" w:rsidRPr="00164D76" w14:paraId="12BF9788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1" w:author="Richard Diamond" w:date="2022-03-09T09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0D5227D" w14:textId="15DB1769" w:rsidR="00384B97" w:rsidRPr="00957C7A" w:rsidRDefault="00957C7A" w:rsidP="00164D76">
            <w:pPr>
              <w:rPr>
                <w:ins w:id="432" w:author="Richard Diamond" w:date="2022-03-09T09:57:00Z"/>
                <w:b w:val="0"/>
                <w:bCs w:val="0"/>
                <w:lang w:eastAsia="en-GB"/>
                <w:rPrChange w:id="433" w:author="Richard Diamond" w:date="2022-03-09T10:04:00Z">
                  <w:rPr>
                    <w:ins w:id="434" w:author="Richard Diamond" w:date="2022-03-09T09:57:00Z"/>
                    <w:b/>
                    <w:lang w:eastAsia="en-GB"/>
                  </w:rPr>
                </w:rPrChange>
              </w:rPr>
            </w:pPr>
            <w:ins w:id="435" w:author="Richard Diamond" w:date="2022-03-09T10:05:00Z">
              <w:r>
                <w:rPr>
                  <w:b w:val="0"/>
                  <w:bCs w:val="0"/>
                  <w:lang w:eastAsia="en-GB"/>
                </w:rPr>
                <w:t>N</w:t>
              </w:r>
            </w:ins>
            <w:ins w:id="436" w:author="Richard Diamond" w:date="2022-03-09T10:04:00Z">
              <w:r w:rsidRPr="005A2E0D">
                <w:rPr>
                  <w:b w:val="0"/>
                  <w:bCs w:val="0"/>
                  <w:lang w:eastAsia="en-GB"/>
                </w:rPr>
                <w:t>ew resource requirements</w:t>
              </w:r>
            </w:ins>
          </w:p>
        </w:tc>
        <w:tc>
          <w:tcPr>
            <w:tcW w:w="1402" w:type="dxa"/>
          </w:tcPr>
          <w:p w14:paraId="3B9914DD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7" w:author="Richard Diamond" w:date="2022-03-09T09:57:00Z"/>
                <w:lang w:eastAsia="en-GB"/>
              </w:rPr>
              <w:pPrChange w:id="438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7AC23B12" w14:textId="114472DA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9" w:author="Richard Diamond" w:date="2022-03-09T09:57:00Z"/>
                <w:lang w:eastAsia="en-GB"/>
              </w:rPr>
              <w:pPrChange w:id="440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1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08612B1C" w14:textId="1E809EBB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2" w:author="Richard Diamond" w:date="2022-03-09T09:57:00Z"/>
                <w:lang w:eastAsia="en-GB"/>
              </w:rPr>
              <w:pPrChange w:id="443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4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384B97" w:rsidRPr="00164D76" w14:paraId="6030FC05" w14:textId="77777777" w:rsidTr="00164D76">
        <w:trPr>
          <w:ins w:id="445" w:author="Richard Diamond" w:date="2022-03-09T09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17CE478" w14:textId="014C2BEF" w:rsidR="00384B97" w:rsidRPr="00384B97" w:rsidRDefault="00957C7A" w:rsidP="00957C7A">
            <w:pPr>
              <w:rPr>
                <w:ins w:id="446" w:author="Richard Diamond" w:date="2022-03-09T09:57:00Z"/>
                <w:b w:val="0"/>
                <w:lang w:eastAsia="en-GB"/>
              </w:rPr>
            </w:pPr>
            <w:ins w:id="447" w:author="Richard Diamond" w:date="2022-03-09T10:05:00Z">
              <w:r w:rsidRPr="005A2E0D">
                <w:rPr>
                  <w:b w:val="0"/>
                  <w:bCs w:val="0"/>
                  <w:lang w:eastAsia="en-GB"/>
                </w:rPr>
                <w:t>Ensuring standard procedures are followed</w:t>
              </w:r>
            </w:ins>
          </w:p>
        </w:tc>
        <w:tc>
          <w:tcPr>
            <w:tcW w:w="1402" w:type="dxa"/>
          </w:tcPr>
          <w:p w14:paraId="6F55A708" w14:textId="1B464937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8" w:author="Richard Diamond" w:date="2022-03-09T09:57:00Z"/>
                <w:lang w:eastAsia="en-GB"/>
              </w:rPr>
              <w:pPrChange w:id="449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50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43F5DD22" w14:textId="6E50B119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1" w:author="Richard Diamond" w:date="2022-03-09T09:57:00Z"/>
                <w:lang w:eastAsia="en-GB"/>
              </w:rPr>
              <w:pPrChange w:id="452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53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4A314BAD" w14:textId="28A0605A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4" w:author="Richard Diamond" w:date="2022-03-09T09:57:00Z"/>
                <w:lang w:eastAsia="en-GB"/>
              </w:rPr>
              <w:pPrChange w:id="455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56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384B97" w:rsidRPr="00164D76" w14:paraId="68F82234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57" w:author="Richard Diamond" w:date="2022-03-09T09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3C927AE" w14:textId="214348CA" w:rsidR="00384B97" w:rsidRPr="00384B97" w:rsidRDefault="00DF6043" w:rsidP="00234872">
            <w:pPr>
              <w:rPr>
                <w:ins w:id="458" w:author="Richard Diamond" w:date="2022-03-09T09:57:00Z"/>
                <w:b w:val="0"/>
                <w:lang w:eastAsia="en-GB"/>
              </w:rPr>
            </w:pPr>
            <w:ins w:id="459" w:author="Richard Diamond" w:date="2022-03-09T10:06:00Z">
              <w:r w:rsidRPr="005A2E0D">
                <w:rPr>
                  <w:b w:val="0"/>
                  <w:bCs w:val="0"/>
                  <w:lang w:eastAsia="en-GB"/>
                </w:rPr>
                <w:t xml:space="preserve">Coordinating </w:t>
              </w:r>
              <w:r>
                <w:rPr>
                  <w:b w:val="0"/>
                  <w:bCs w:val="0"/>
                  <w:lang w:eastAsia="en-GB"/>
                </w:rPr>
                <w:t>requirement</w:t>
              </w:r>
              <w:r w:rsidRPr="005A2E0D">
                <w:rPr>
                  <w:b w:val="0"/>
                  <w:bCs w:val="0"/>
                  <w:lang w:eastAsia="en-GB"/>
                </w:rPr>
                <w:t xml:space="preserve"> </w:t>
              </w:r>
              <w:r w:rsidR="00234872">
                <w:rPr>
                  <w:b w:val="0"/>
                  <w:bCs w:val="0"/>
                  <w:lang w:eastAsia="en-GB"/>
                </w:rPr>
                <w:t>analysis</w:t>
              </w:r>
            </w:ins>
          </w:p>
        </w:tc>
        <w:tc>
          <w:tcPr>
            <w:tcW w:w="1402" w:type="dxa"/>
          </w:tcPr>
          <w:p w14:paraId="07043A39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0" w:author="Richard Diamond" w:date="2022-03-09T09:57:00Z"/>
                <w:lang w:eastAsia="en-GB"/>
              </w:rPr>
              <w:pPrChange w:id="461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483A417F" w14:textId="7375B0BA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2" w:author="Richard Diamond" w:date="2022-03-09T09:57:00Z"/>
                <w:lang w:eastAsia="en-GB"/>
              </w:rPr>
              <w:pPrChange w:id="463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64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</w:tcPr>
          <w:p w14:paraId="7DEF8617" w14:textId="2FAB58C0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5" w:author="Richard Diamond" w:date="2022-03-09T09:57:00Z"/>
                <w:lang w:eastAsia="en-GB"/>
              </w:rPr>
              <w:pPrChange w:id="466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67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384B97" w:rsidRPr="00164D76" w14:paraId="06453773" w14:textId="77777777" w:rsidTr="006F3AF5">
        <w:trPr>
          <w:trHeight w:val="69"/>
          <w:ins w:id="468" w:author="Richard Diamond" w:date="2022-03-09T09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PrChange w:id="469" w:author="Richard Diamond" w:date="2022-03-09T10:15:00Z">
              <w:tcPr>
                <w:tcW w:w="4820" w:type="dxa"/>
              </w:tcPr>
            </w:tcPrChange>
          </w:tcPr>
          <w:p w14:paraId="064F04EF" w14:textId="74AEE21E" w:rsidR="00384B97" w:rsidRPr="00384B97" w:rsidRDefault="00DF6043" w:rsidP="00164D76">
            <w:pPr>
              <w:rPr>
                <w:ins w:id="470" w:author="Richard Diamond" w:date="2022-03-09T09:58:00Z"/>
                <w:b w:val="0"/>
                <w:lang w:eastAsia="en-GB"/>
              </w:rPr>
            </w:pPr>
            <w:ins w:id="471" w:author="Richard Diamond" w:date="2022-03-09T10:06:00Z">
              <w:r w:rsidRPr="005A2E0D">
                <w:rPr>
                  <w:b w:val="0"/>
                  <w:bCs w:val="0"/>
                  <w:lang w:eastAsia="en-GB"/>
                </w:rPr>
                <w:t>Coordinating project documentation</w:t>
              </w:r>
            </w:ins>
          </w:p>
        </w:tc>
        <w:tc>
          <w:tcPr>
            <w:tcW w:w="1402" w:type="dxa"/>
            <w:tcPrChange w:id="472" w:author="Richard Diamond" w:date="2022-03-09T10:15:00Z">
              <w:tcPr>
                <w:tcW w:w="1402" w:type="dxa"/>
              </w:tcPr>
            </w:tcPrChange>
          </w:tcPr>
          <w:p w14:paraId="207CFC20" w14:textId="77777777" w:rsidR="00384B97" w:rsidRPr="00164D76" w:rsidRDefault="00384B97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3" w:author="Richard Diamond" w:date="2022-03-09T09:58:00Z"/>
                <w:lang w:eastAsia="en-GB"/>
              </w:rPr>
              <w:pPrChange w:id="474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  <w:tcPrChange w:id="475" w:author="Richard Diamond" w:date="2022-03-09T10:15:00Z">
              <w:tcPr>
                <w:tcW w:w="1402" w:type="dxa"/>
                <w:gridSpan w:val="2"/>
              </w:tcPr>
            </w:tcPrChange>
          </w:tcPr>
          <w:p w14:paraId="75E10D0C" w14:textId="697D65CF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6" w:author="Richard Diamond" w:date="2022-03-09T09:58:00Z"/>
                <w:lang w:eastAsia="en-GB"/>
              </w:rPr>
              <w:pPrChange w:id="477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78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  <w:tc>
          <w:tcPr>
            <w:tcW w:w="1402" w:type="dxa"/>
            <w:tcPrChange w:id="479" w:author="Richard Diamond" w:date="2022-03-09T10:15:00Z">
              <w:tcPr>
                <w:tcW w:w="1402" w:type="dxa"/>
                <w:gridSpan w:val="2"/>
              </w:tcPr>
            </w:tcPrChange>
          </w:tcPr>
          <w:p w14:paraId="55BE72C1" w14:textId="37B89A7E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0" w:author="Richard Diamond" w:date="2022-03-09T09:58:00Z"/>
                <w:lang w:eastAsia="en-GB"/>
              </w:rPr>
              <w:pPrChange w:id="481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82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</w:tr>
      <w:tr w:rsidR="00384B97" w:rsidRPr="00164D76" w14:paraId="016BE08C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3" w:author="Richard Diamond" w:date="2022-03-09T09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B0C401" w14:textId="3A7E741F" w:rsidR="00384B97" w:rsidRPr="00384B97" w:rsidRDefault="00C50099" w:rsidP="00164D76">
            <w:pPr>
              <w:rPr>
                <w:ins w:id="484" w:author="Richard Diamond" w:date="2022-03-09T09:58:00Z"/>
                <w:b w:val="0"/>
                <w:lang w:eastAsia="en-GB"/>
              </w:rPr>
            </w:pPr>
            <w:ins w:id="485" w:author="Richard Diamond" w:date="2022-03-09T10:08:00Z">
              <w:r>
                <w:rPr>
                  <w:b w:val="0"/>
                  <w:lang w:eastAsia="en-GB"/>
                </w:rPr>
                <w:t>Requirements anal</w:t>
              </w:r>
            </w:ins>
            <w:ins w:id="486" w:author="Richard Diamond" w:date="2022-03-09T10:09:00Z">
              <w:r>
                <w:rPr>
                  <w:b w:val="0"/>
                  <w:lang w:eastAsia="en-GB"/>
                </w:rPr>
                <w:t>ysis.</w:t>
              </w:r>
            </w:ins>
            <w:ins w:id="487" w:author="Richard Diamond" w:date="2022-03-09T10:07:00Z">
              <w:r w:rsidR="00793F91" w:rsidRPr="00234872">
                <w:rPr>
                  <w:b w:val="0"/>
                  <w:lang w:eastAsia="en-GB"/>
                </w:rPr>
                <w:t xml:space="preserve"> User Stor</w:t>
              </w:r>
            </w:ins>
            <w:ins w:id="488" w:author="Richard Diamond" w:date="2022-03-09T10:09:00Z">
              <w:r>
                <w:rPr>
                  <w:b w:val="0"/>
                  <w:lang w:eastAsia="en-GB"/>
                </w:rPr>
                <w:t xml:space="preserve">y/Task </w:t>
              </w:r>
              <w:r w:rsidR="00017943">
                <w:rPr>
                  <w:b w:val="0"/>
                  <w:lang w:eastAsia="en-GB"/>
                </w:rPr>
                <w:t>planning</w:t>
              </w:r>
            </w:ins>
          </w:p>
        </w:tc>
        <w:tc>
          <w:tcPr>
            <w:tcW w:w="1402" w:type="dxa"/>
          </w:tcPr>
          <w:p w14:paraId="0C5C1C87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9" w:author="Richard Diamond" w:date="2022-03-09T09:58:00Z"/>
                <w:lang w:eastAsia="en-GB"/>
              </w:rPr>
              <w:pPrChange w:id="490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44BF296E" w14:textId="3DCE047E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1" w:author="Richard Diamond" w:date="2022-03-09T09:58:00Z"/>
                <w:lang w:eastAsia="en-GB"/>
              </w:rPr>
              <w:pPrChange w:id="492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93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74A53840" w14:textId="515A971A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4" w:author="Richard Diamond" w:date="2022-03-09T09:58:00Z"/>
                <w:lang w:eastAsia="en-GB"/>
              </w:rPr>
              <w:pPrChange w:id="495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96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  <w:tr w:rsidR="00384B97" w:rsidRPr="00164D76" w14:paraId="7AF32634" w14:textId="77777777" w:rsidTr="00164D76">
        <w:trPr>
          <w:ins w:id="497" w:author="Richard Diamond" w:date="2022-03-09T09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92375C9" w14:textId="60D35476" w:rsidR="00384B97" w:rsidRPr="00384B97" w:rsidRDefault="00017943" w:rsidP="00164D76">
            <w:pPr>
              <w:rPr>
                <w:ins w:id="498" w:author="Richard Diamond" w:date="2022-03-09T09:58:00Z"/>
                <w:b w:val="0"/>
                <w:lang w:eastAsia="en-GB"/>
              </w:rPr>
            </w:pPr>
            <w:ins w:id="499" w:author="Richard Diamond" w:date="2022-03-09T10:09:00Z">
              <w:r>
                <w:rPr>
                  <w:b w:val="0"/>
                  <w:lang w:eastAsia="en-GB"/>
                </w:rPr>
                <w:t>T</w:t>
              </w:r>
            </w:ins>
            <w:ins w:id="500" w:author="Richard Diamond" w:date="2022-03-09T10:07:00Z">
              <w:r w:rsidR="00793F91" w:rsidRPr="00234872">
                <w:rPr>
                  <w:b w:val="0"/>
                  <w:lang w:eastAsia="en-GB"/>
                </w:rPr>
                <w:t>echnical design solutions</w:t>
              </w:r>
            </w:ins>
          </w:p>
        </w:tc>
        <w:tc>
          <w:tcPr>
            <w:tcW w:w="1402" w:type="dxa"/>
          </w:tcPr>
          <w:p w14:paraId="206A7763" w14:textId="2F33692E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1" w:author="Richard Diamond" w:date="2022-03-09T09:58:00Z"/>
                <w:lang w:eastAsia="en-GB"/>
              </w:rPr>
              <w:pPrChange w:id="502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03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2F72E2DD" w14:textId="77777777" w:rsidR="00384B97" w:rsidRPr="00164D76" w:rsidRDefault="00384B97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Richard Diamond" w:date="2022-03-09T09:58:00Z"/>
                <w:lang w:eastAsia="en-GB"/>
              </w:rPr>
              <w:pPrChange w:id="505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65760037" w14:textId="29518E53" w:rsidR="00384B97" w:rsidRPr="00164D76" w:rsidRDefault="00B76A50" w:rsidP="0035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Richard Diamond" w:date="2022-03-09T09:58:00Z"/>
                <w:lang w:eastAsia="en-GB"/>
              </w:rPr>
              <w:pPrChange w:id="507" w:author="Richard Diamond" w:date="2022-03-09T10:0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08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  <w:tr w:rsidR="00384B97" w:rsidRPr="00164D76" w14:paraId="139D7AC7" w14:textId="77777777" w:rsidTr="0016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9" w:author="Richard Diamond" w:date="2022-03-09T09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863BBA4" w14:textId="7B245DBA" w:rsidR="00384B97" w:rsidRPr="00384B97" w:rsidRDefault="00017943" w:rsidP="00164D76">
            <w:pPr>
              <w:rPr>
                <w:ins w:id="510" w:author="Richard Diamond" w:date="2022-03-09T09:58:00Z"/>
                <w:b w:val="0"/>
                <w:lang w:eastAsia="en-GB"/>
              </w:rPr>
            </w:pPr>
            <w:ins w:id="511" w:author="Richard Diamond" w:date="2022-03-09T10:10:00Z">
              <w:r>
                <w:rPr>
                  <w:b w:val="0"/>
                  <w:lang w:eastAsia="en-GB"/>
                </w:rPr>
                <w:t>T</w:t>
              </w:r>
            </w:ins>
            <w:ins w:id="512" w:author="Richard Diamond" w:date="2022-03-09T10:08:00Z">
              <w:r w:rsidR="00793F91" w:rsidRPr="00234872">
                <w:rPr>
                  <w:b w:val="0"/>
                  <w:lang w:eastAsia="en-GB"/>
                </w:rPr>
                <w:t>echnical support to the development team</w:t>
              </w:r>
            </w:ins>
          </w:p>
        </w:tc>
        <w:tc>
          <w:tcPr>
            <w:tcW w:w="1402" w:type="dxa"/>
          </w:tcPr>
          <w:p w14:paraId="652260E0" w14:textId="578A34B4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3" w:author="Richard Diamond" w:date="2022-03-09T09:58:00Z"/>
                <w:lang w:eastAsia="en-GB"/>
              </w:rPr>
              <w:pPrChange w:id="514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15" w:author="Richard Diamond" w:date="2022-03-09T10:14:00Z">
              <w:r>
                <w:rPr>
                  <w:rFonts w:ascii="Segoe UI Emoji" w:hAnsi="Segoe UI Emoji"/>
                  <w:lang w:eastAsia="en-GB"/>
                </w:rPr>
                <w:t>○</w:t>
              </w:r>
            </w:ins>
          </w:p>
        </w:tc>
        <w:tc>
          <w:tcPr>
            <w:tcW w:w="1402" w:type="dxa"/>
          </w:tcPr>
          <w:p w14:paraId="72EB4EE2" w14:textId="77777777" w:rsidR="00384B97" w:rsidRPr="00164D76" w:rsidRDefault="00384B97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6" w:author="Richard Diamond" w:date="2022-03-09T09:58:00Z"/>
                <w:lang w:eastAsia="en-GB"/>
              </w:rPr>
              <w:pPrChange w:id="517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402" w:type="dxa"/>
          </w:tcPr>
          <w:p w14:paraId="483E2851" w14:textId="6D049743" w:rsidR="00384B97" w:rsidRPr="00164D76" w:rsidRDefault="00B76A50" w:rsidP="0035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8" w:author="Richard Diamond" w:date="2022-03-09T09:58:00Z"/>
                <w:lang w:eastAsia="en-GB"/>
              </w:rPr>
              <w:pPrChange w:id="519" w:author="Richard Diamond" w:date="2022-03-09T10:0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20" w:author="Richard Diamond" w:date="2022-03-09T10:13:00Z">
              <w:r>
                <w:rPr>
                  <w:rFonts w:ascii="Segoe UI Emoji" w:hAnsi="Segoe UI Emoji"/>
                  <w:lang w:eastAsia="en-GB"/>
                </w:rPr>
                <w:t>●</w:t>
              </w:r>
            </w:ins>
          </w:p>
        </w:tc>
      </w:tr>
    </w:tbl>
    <w:p w14:paraId="4A34FF5E" w14:textId="77777777" w:rsidR="00164D76" w:rsidRPr="00A82946" w:rsidRDefault="00164D76" w:rsidP="00A82946">
      <w:pPr>
        <w:rPr>
          <w:ins w:id="521" w:author="Richard Diamond" w:date="2022-03-09T09:51:00Z"/>
          <w:lang w:eastAsia="en-GB"/>
        </w:rPr>
        <w:pPrChange w:id="522" w:author="Richard Diamond" w:date="2022-03-09T09:51:00Z">
          <w:pPr>
            <w:pStyle w:val="Heading2"/>
          </w:pPr>
        </w:pPrChange>
      </w:pPr>
    </w:p>
    <w:p w14:paraId="10F1B735" w14:textId="4D0E3AB1" w:rsidR="002172A3" w:rsidRDefault="002172A3">
      <w:pPr>
        <w:pStyle w:val="Heading2"/>
        <w:rPr>
          <w:ins w:id="523" w:author="Richard Diamond" w:date="2022-03-02T15:45:00Z"/>
          <w:lang w:eastAsia="en-GB"/>
        </w:rPr>
        <w:pPrChange w:id="524" w:author="Richard Diamond" w:date="2022-03-02T15:45:00Z">
          <w:pPr>
            <w:pStyle w:val="Heading1"/>
          </w:pPr>
        </w:pPrChange>
      </w:pPr>
      <w:bookmarkStart w:id="525" w:name="_Toc97713372"/>
      <w:ins w:id="526" w:author="Richard Diamond" w:date="2022-03-02T15:45:00Z">
        <w:r>
          <w:rPr>
            <w:lang w:eastAsia="en-GB"/>
          </w:rPr>
          <w:t>Notes on Other Roles</w:t>
        </w:r>
        <w:bookmarkEnd w:id="525"/>
      </w:ins>
    </w:p>
    <w:p w14:paraId="240E2D25" w14:textId="77777777" w:rsidR="002172A3" w:rsidRDefault="002172A3" w:rsidP="002172A3">
      <w:pPr>
        <w:rPr>
          <w:ins w:id="527" w:author="Richard Diamond" w:date="2022-03-02T15:45:00Z"/>
          <w:lang w:eastAsia="en-GB"/>
        </w:rPr>
      </w:pPr>
      <w:ins w:id="528" w:author="Richard Diamond" w:date="2022-03-02T15:45:00Z">
        <w:r>
          <w:rPr>
            <w:lang w:eastAsia="en-GB"/>
          </w:rPr>
          <w:t>Some discussion will be required to establish a position on other role requirements such as:</w:t>
        </w:r>
      </w:ins>
    </w:p>
    <w:p w14:paraId="4EE6A375" w14:textId="77777777" w:rsidR="002172A3" w:rsidRDefault="002172A3">
      <w:pPr>
        <w:pStyle w:val="Heading3"/>
        <w:rPr>
          <w:ins w:id="529" w:author="Richard Diamond" w:date="2022-03-02T15:45:00Z"/>
          <w:lang w:eastAsia="en-GB"/>
        </w:rPr>
        <w:pPrChange w:id="530" w:author="Richard Diamond" w:date="2022-03-02T15:45:00Z">
          <w:pPr>
            <w:pStyle w:val="Heading2"/>
          </w:pPr>
        </w:pPrChange>
      </w:pPr>
      <w:ins w:id="531" w:author="Richard Diamond" w:date="2022-03-02T15:45:00Z">
        <w:r>
          <w:rPr>
            <w:lang w:eastAsia="en-GB"/>
          </w:rPr>
          <w:t>Training Coordination</w:t>
        </w:r>
      </w:ins>
    </w:p>
    <w:p w14:paraId="01199022" w14:textId="77777777" w:rsidR="002172A3" w:rsidRDefault="002172A3" w:rsidP="002172A3">
      <w:pPr>
        <w:rPr>
          <w:ins w:id="532" w:author="Richard Diamond" w:date="2022-03-02T15:45:00Z"/>
          <w:lang w:eastAsia="en-GB"/>
        </w:rPr>
      </w:pPr>
      <w:ins w:id="533" w:author="Richard Diamond" w:date="2022-03-02T15:45:00Z">
        <w:r>
          <w:rPr>
            <w:lang w:eastAsia="en-GB"/>
          </w:rPr>
          <w:t>Could overall responsibility for each cohort of graduates be allocated to a nominated senior developer/architect?</w:t>
        </w:r>
      </w:ins>
    </w:p>
    <w:p w14:paraId="4CBB068C" w14:textId="77777777" w:rsidR="002172A3" w:rsidRDefault="002172A3">
      <w:pPr>
        <w:pStyle w:val="Heading3"/>
        <w:rPr>
          <w:ins w:id="534" w:author="Richard Diamond" w:date="2022-03-02T15:45:00Z"/>
          <w:lang w:eastAsia="en-GB"/>
        </w:rPr>
        <w:pPrChange w:id="535" w:author="Richard Diamond" w:date="2022-03-02T15:45:00Z">
          <w:pPr>
            <w:pStyle w:val="Heading2"/>
          </w:pPr>
        </w:pPrChange>
      </w:pPr>
      <w:ins w:id="536" w:author="Richard Diamond" w:date="2022-03-02T15:45:00Z">
        <w:r>
          <w:rPr>
            <w:lang w:eastAsia="en-GB"/>
          </w:rPr>
          <w:t>Recruitment &amp; Human Resources</w:t>
        </w:r>
      </w:ins>
    </w:p>
    <w:p w14:paraId="7F7DBD4A" w14:textId="1C5DB6FE" w:rsidR="002D37B0" w:rsidDel="002E6D8F" w:rsidRDefault="002172A3">
      <w:pPr>
        <w:rPr>
          <w:del w:id="537" w:author="Richard Diamond" w:date="2022-03-02T15:07:00Z"/>
          <w:lang w:eastAsia="en-GB"/>
        </w:rPr>
        <w:pPrChange w:id="538" w:author="Richard Diamond" w:date="2022-03-02T15:45:00Z">
          <w:pPr>
            <w:contextualSpacing/>
          </w:pPr>
        </w:pPrChange>
      </w:pPr>
      <w:ins w:id="539" w:author="Richard Diamond" w:date="2022-03-02T15:45:00Z">
        <w:r>
          <w:rPr>
            <w:lang w:eastAsia="en-GB"/>
          </w:rPr>
          <w:t>Should/are these responsibilities current defined and allocated?</w:t>
        </w:r>
      </w:ins>
    </w:p>
    <w:p w14:paraId="44EE58C1" w14:textId="0F1FFFB4" w:rsidR="00867AE2" w:rsidDel="00B31FA5" w:rsidRDefault="00867AE2">
      <w:pPr>
        <w:rPr>
          <w:del w:id="540" w:author="Richard Diamond" w:date="2022-03-08T11:41:00Z"/>
          <w:rFonts w:ascii="Segoe UI" w:hAnsi="Segoe UI" w:cs="Segoe UI"/>
          <w:sz w:val="18"/>
          <w:szCs w:val="18"/>
          <w:lang w:eastAsia="en-GB"/>
        </w:rPr>
        <w:pPrChange w:id="541" w:author="Richard Diamond" w:date="2022-03-02T15:45:00Z">
          <w:pPr>
            <w:spacing w:line="276" w:lineRule="auto"/>
          </w:pPr>
        </w:pPrChange>
      </w:pPr>
    </w:p>
    <w:p w14:paraId="6A03B6AC" w14:textId="7A360AF3" w:rsidR="00B31FA5" w:rsidRPr="00B31FA5" w:rsidRDefault="00B31FA5">
      <w:pPr>
        <w:spacing w:line="259" w:lineRule="auto"/>
        <w:rPr>
          <w:ins w:id="542" w:author="Richard Diamond" w:date="2022-03-07T16:04:00Z"/>
          <w:lang w:eastAsia="en-GB"/>
          <w:rPrChange w:id="543" w:author="Richard Diamond" w:date="2022-03-08T11:41:00Z">
            <w:rPr>
              <w:ins w:id="544" w:author="Richard Diamond" w:date="2022-03-07T16:04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GB"/>
            </w:rPr>
          </w:rPrChange>
        </w:rPr>
      </w:pPr>
    </w:p>
    <w:p w14:paraId="3F6B9AF3" w14:textId="16FB9EA7" w:rsidR="0074768C" w:rsidRDefault="00182F15" w:rsidP="00C3503D">
      <w:pPr>
        <w:pStyle w:val="Heading1"/>
        <w:rPr>
          <w:lang w:eastAsia="en-GB"/>
        </w:rPr>
      </w:pPr>
      <w:bookmarkStart w:id="545" w:name="_Toc97713373"/>
      <w:r>
        <w:rPr>
          <w:lang w:eastAsia="en-GB"/>
        </w:rPr>
        <w:t xml:space="preserve">Project </w:t>
      </w:r>
      <w:del w:id="546" w:author="Richard Diamond" w:date="2022-03-02T15:36:00Z">
        <w:r w:rsidR="00B736F5" w:rsidDel="00573E60">
          <w:rPr>
            <w:lang w:eastAsia="en-GB"/>
          </w:rPr>
          <w:delText>Initiation</w:delText>
        </w:r>
      </w:del>
      <w:ins w:id="547" w:author="Richard Diamond" w:date="2022-03-02T15:36:00Z">
        <w:r w:rsidR="00573E60">
          <w:rPr>
            <w:lang w:eastAsia="en-GB"/>
          </w:rPr>
          <w:t>Charter</w:t>
        </w:r>
      </w:ins>
      <w:ins w:id="548" w:author="Richard Diamond" w:date="2022-03-03T12:42:00Z">
        <w:r w:rsidR="007C2A22">
          <w:rPr>
            <w:lang w:eastAsia="en-GB"/>
          </w:rPr>
          <w:t xml:space="preserve"> Pack</w:t>
        </w:r>
      </w:ins>
      <w:bookmarkEnd w:id="545"/>
    </w:p>
    <w:p w14:paraId="26DA5A98" w14:textId="400DADE3" w:rsidR="007C7AD5" w:rsidRDefault="00CA3919" w:rsidP="002A70E7">
      <w:pPr>
        <w:rPr>
          <w:ins w:id="549" w:author="Richard Diamond" w:date="2022-03-02T15:52:00Z"/>
          <w:lang w:eastAsia="en-GB"/>
        </w:rPr>
      </w:pPr>
      <w:ins w:id="550" w:author="Richard Diamond" w:date="2022-03-02T15:14:00Z">
        <w:r>
          <w:rPr>
            <w:lang w:eastAsia="en-GB"/>
          </w:rPr>
          <w:t>The development of a</w:t>
        </w:r>
        <w:r w:rsidR="002E6F6C">
          <w:rPr>
            <w:lang w:eastAsia="en-GB"/>
          </w:rPr>
          <w:t xml:space="preserve"> set of key project information</w:t>
        </w:r>
      </w:ins>
      <w:ins w:id="551" w:author="Richard Diamond" w:date="2022-03-02T15:53:00Z">
        <w:r w:rsidR="000D366D">
          <w:rPr>
            <w:lang w:eastAsia="en-GB"/>
          </w:rPr>
          <w:t xml:space="preserve"> (collectively known as the “Project Charter</w:t>
        </w:r>
      </w:ins>
      <w:ins w:id="552" w:author="Richard Diamond" w:date="2022-03-03T12:42:00Z">
        <w:r w:rsidR="007C2A22">
          <w:rPr>
            <w:lang w:eastAsia="en-GB"/>
          </w:rPr>
          <w:t xml:space="preserve"> Pack</w:t>
        </w:r>
      </w:ins>
      <w:ins w:id="553" w:author="Richard Diamond" w:date="2022-03-02T15:53:00Z">
        <w:r w:rsidR="000D366D">
          <w:rPr>
            <w:lang w:eastAsia="en-GB"/>
          </w:rPr>
          <w:t>”)</w:t>
        </w:r>
      </w:ins>
      <w:ins w:id="554" w:author="Richard Diamond" w:date="2022-03-02T15:15:00Z">
        <w:r w:rsidR="00FD299B">
          <w:rPr>
            <w:lang w:eastAsia="en-GB"/>
          </w:rPr>
          <w:t xml:space="preserve"> will</w:t>
        </w:r>
      </w:ins>
      <w:ins w:id="555" w:author="Richard Diamond" w:date="2022-03-02T15:52:00Z">
        <w:r w:rsidR="007C7AD5">
          <w:rPr>
            <w:lang w:eastAsia="en-GB"/>
          </w:rPr>
          <w:t>:</w:t>
        </w:r>
      </w:ins>
    </w:p>
    <w:p w14:paraId="2A4EEC2F" w14:textId="7EEBB831" w:rsidR="007C7AD5" w:rsidRDefault="00B35025" w:rsidP="007C7AD5">
      <w:pPr>
        <w:pStyle w:val="ListParagraph"/>
        <w:rPr>
          <w:ins w:id="556" w:author="Richard Diamond" w:date="2022-03-02T15:52:00Z"/>
          <w:lang w:eastAsia="en-GB"/>
        </w:rPr>
      </w:pPr>
      <w:ins w:id="557" w:author="Richard Diamond" w:date="2022-03-02T15:52:00Z">
        <w:r>
          <w:rPr>
            <w:lang w:eastAsia="en-GB"/>
          </w:rPr>
          <w:t>p</w:t>
        </w:r>
        <w:r w:rsidR="007C7AD5">
          <w:rPr>
            <w:lang w:eastAsia="en-GB"/>
          </w:rPr>
          <w:t xml:space="preserve">rovide </w:t>
        </w:r>
      </w:ins>
      <w:ins w:id="558" w:author="Richard Diamond" w:date="2022-03-02T15:15:00Z">
        <w:r w:rsidR="00FD299B">
          <w:rPr>
            <w:lang w:eastAsia="en-GB"/>
          </w:rPr>
          <w:t>a</w:t>
        </w:r>
      </w:ins>
      <w:ins w:id="559" w:author="Richard Diamond" w:date="2022-03-02T15:16:00Z">
        <w:r w:rsidR="00431A3F">
          <w:rPr>
            <w:lang w:eastAsia="en-GB"/>
          </w:rPr>
          <w:t xml:space="preserve"> checklist to </w:t>
        </w:r>
        <w:r w:rsidR="009F1E17">
          <w:rPr>
            <w:lang w:eastAsia="en-GB"/>
          </w:rPr>
          <w:t xml:space="preserve">support </w:t>
        </w:r>
        <w:r w:rsidR="0001588A">
          <w:rPr>
            <w:lang w:eastAsia="en-GB"/>
          </w:rPr>
          <w:t xml:space="preserve">information </w:t>
        </w:r>
      </w:ins>
      <w:ins w:id="560" w:author="Richard Diamond" w:date="2022-03-07T16:04:00Z">
        <w:r w:rsidR="00474F6E">
          <w:rPr>
            <w:lang w:eastAsia="en-GB"/>
          </w:rPr>
          <w:t>gathering</w:t>
        </w:r>
      </w:ins>
      <w:ins w:id="561" w:author="Richard Diamond" w:date="2022-03-02T15:16:00Z">
        <w:r w:rsidR="0001588A">
          <w:rPr>
            <w:lang w:eastAsia="en-GB"/>
          </w:rPr>
          <w:t xml:space="preserve"> regarding the </w:t>
        </w:r>
      </w:ins>
      <w:ins w:id="562" w:author="Richard Diamond" w:date="2022-03-02T15:17:00Z">
        <w:r w:rsidR="0001588A">
          <w:rPr>
            <w:lang w:eastAsia="en-GB"/>
          </w:rPr>
          <w:t>specifics of the project</w:t>
        </w:r>
      </w:ins>
      <w:ins w:id="563" w:author="Richard Diamond" w:date="2022-03-02T15:53:00Z">
        <w:r w:rsidR="00063DFF">
          <w:rPr>
            <w:lang w:eastAsia="en-GB"/>
          </w:rPr>
          <w:t xml:space="preserve"> (“Project In</w:t>
        </w:r>
      </w:ins>
      <w:ins w:id="564" w:author="Richard Diamond" w:date="2022-03-02T15:54:00Z">
        <w:r w:rsidR="00063DFF">
          <w:rPr>
            <w:lang w:eastAsia="en-GB"/>
          </w:rPr>
          <w:t xml:space="preserve">itiation </w:t>
        </w:r>
      </w:ins>
      <w:ins w:id="565" w:author="Richard Diamond" w:date="2022-03-03T12:44:00Z">
        <w:r w:rsidR="003D6C5E">
          <w:rPr>
            <w:lang w:eastAsia="en-GB"/>
          </w:rPr>
          <w:t>Data</w:t>
        </w:r>
      </w:ins>
      <w:ins w:id="566" w:author="Richard Diamond" w:date="2022-03-02T15:54:00Z">
        <w:r w:rsidR="00063DFF">
          <w:rPr>
            <w:lang w:eastAsia="en-GB"/>
          </w:rPr>
          <w:t>”)</w:t>
        </w:r>
      </w:ins>
    </w:p>
    <w:p w14:paraId="10E2F03D" w14:textId="1F2C8374" w:rsidR="00B35025" w:rsidRDefault="00B35025" w:rsidP="00B35025">
      <w:pPr>
        <w:pStyle w:val="ListParagraph"/>
        <w:rPr>
          <w:ins w:id="567" w:author="Richard Diamond" w:date="2022-03-02T15:52:00Z"/>
          <w:lang w:eastAsia="en-GB"/>
        </w:rPr>
      </w:pPr>
      <w:ins w:id="568" w:author="Richard Diamond" w:date="2022-03-02T15:52:00Z">
        <w:r>
          <w:rPr>
            <w:lang w:eastAsia="en-GB"/>
          </w:rPr>
          <w:lastRenderedPageBreak/>
          <w:t>provide a mechanism for team members to update and record agreed ways of working, references to client procedure materials and assigned project team roles</w:t>
        </w:r>
      </w:ins>
      <w:ins w:id="569" w:author="Richard Diamond" w:date="2022-03-02T15:54:00Z">
        <w:r w:rsidR="006B5948">
          <w:rPr>
            <w:lang w:eastAsia="en-GB"/>
          </w:rPr>
          <w:t xml:space="preserve"> (“Project </w:t>
        </w:r>
      </w:ins>
      <w:ins w:id="570" w:author="Richard Diamond" w:date="2022-03-03T12:43:00Z">
        <w:r w:rsidR="00B12870">
          <w:rPr>
            <w:lang w:eastAsia="en-GB"/>
          </w:rPr>
          <w:t>Specifics</w:t>
        </w:r>
      </w:ins>
      <w:ins w:id="571" w:author="Richard Diamond" w:date="2022-03-02T15:54:00Z">
        <w:r w:rsidR="006B5948">
          <w:rPr>
            <w:lang w:eastAsia="en-GB"/>
          </w:rPr>
          <w:t>”)</w:t>
        </w:r>
      </w:ins>
      <w:ins w:id="572" w:author="Richard Diamond" w:date="2022-03-02T15:52:00Z">
        <w:r>
          <w:rPr>
            <w:lang w:eastAsia="en-GB"/>
          </w:rPr>
          <w:t>.</w:t>
        </w:r>
      </w:ins>
    </w:p>
    <w:p w14:paraId="2604DDE5" w14:textId="43409D1F" w:rsidR="00B35025" w:rsidRDefault="00B05AC3" w:rsidP="007C7AD5">
      <w:pPr>
        <w:pStyle w:val="ListParagraph"/>
        <w:rPr>
          <w:ins w:id="573" w:author="Richard Diamond" w:date="2022-03-02T15:55:00Z"/>
          <w:lang w:eastAsia="en-GB"/>
        </w:rPr>
      </w:pPr>
      <w:ins w:id="574" w:author="Richard Diamond" w:date="2022-03-02T15:18:00Z">
        <w:r>
          <w:rPr>
            <w:lang w:eastAsia="en-GB"/>
          </w:rPr>
          <w:t xml:space="preserve">allow account management and senior technical </w:t>
        </w:r>
        <w:r w:rsidR="00682277">
          <w:rPr>
            <w:lang w:eastAsia="en-GB"/>
          </w:rPr>
          <w:t>staff to assess</w:t>
        </w:r>
      </w:ins>
      <w:ins w:id="575" w:author="Richard Diamond" w:date="2022-03-02T15:19:00Z">
        <w:r w:rsidR="00D85DC2">
          <w:rPr>
            <w:lang w:eastAsia="en-GB"/>
          </w:rPr>
          <w:t xml:space="preserve"> and communicate</w:t>
        </w:r>
      </w:ins>
      <w:ins w:id="576" w:author="Richard Diamond" w:date="2022-03-02T15:18:00Z">
        <w:r w:rsidR="00682277">
          <w:rPr>
            <w:lang w:eastAsia="en-GB"/>
          </w:rPr>
          <w:t xml:space="preserve"> team skill-mix and</w:t>
        </w:r>
      </w:ins>
      <w:ins w:id="577" w:author="Richard Diamond" w:date="2022-03-02T15:19:00Z">
        <w:r w:rsidR="00682277">
          <w:rPr>
            <w:lang w:eastAsia="en-GB"/>
          </w:rPr>
          <w:t xml:space="preserve"> training or awareness gaps</w:t>
        </w:r>
      </w:ins>
      <w:ins w:id="578" w:author="Richard Diamond" w:date="2022-03-02T15:54:00Z">
        <w:r w:rsidR="006B5948">
          <w:rPr>
            <w:lang w:eastAsia="en-GB"/>
          </w:rPr>
          <w:t xml:space="preserve"> </w:t>
        </w:r>
      </w:ins>
      <w:ins w:id="579" w:author="Richard Diamond" w:date="2022-03-02T15:55:00Z">
        <w:r w:rsidR="006B5948">
          <w:rPr>
            <w:lang w:eastAsia="en-GB"/>
          </w:rPr>
          <w:t>(“</w:t>
        </w:r>
        <w:r w:rsidR="006B5948" w:rsidRPr="006B5948">
          <w:rPr>
            <w:lang w:eastAsia="en-GB"/>
          </w:rPr>
          <w:t>Skills and Experience Assessment</w:t>
        </w:r>
        <w:r w:rsidR="006B5948">
          <w:rPr>
            <w:lang w:eastAsia="en-GB"/>
          </w:rPr>
          <w:t>”)</w:t>
        </w:r>
      </w:ins>
    </w:p>
    <w:p w14:paraId="0334E80A" w14:textId="4449BC10" w:rsidR="005842E9" w:rsidRDefault="006B5948">
      <w:pPr>
        <w:rPr>
          <w:ins w:id="580" w:author="Richard Diamond" w:date="2022-03-02T15:52:00Z"/>
          <w:lang w:eastAsia="en-GB"/>
        </w:rPr>
        <w:pPrChange w:id="581" w:author="Richard Diamond" w:date="2022-03-02T15:55:00Z">
          <w:pPr>
            <w:pStyle w:val="ListParagraph"/>
          </w:pPr>
        </w:pPrChange>
      </w:pPr>
      <w:ins w:id="582" w:author="Richard Diamond" w:date="2022-03-02T15:55:00Z">
        <w:r>
          <w:rPr>
            <w:lang w:eastAsia="en-GB"/>
          </w:rPr>
          <w:t xml:space="preserve">It is likely that </w:t>
        </w:r>
        <w:r w:rsidR="00C334DE">
          <w:rPr>
            <w:lang w:eastAsia="en-GB"/>
          </w:rPr>
          <w:t>the Project Charter</w:t>
        </w:r>
      </w:ins>
      <w:ins w:id="583" w:author="Richard Diamond" w:date="2022-03-03T12:44:00Z">
        <w:r w:rsidR="00AF40AE">
          <w:rPr>
            <w:lang w:eastAsia="en-GB"/>
          </w:rPr>
          <w:t xml:space="preserve"> Pack</w:t>
        </w:r>
      </w:ins>
      <w:ins w:id="584" w:author="Richard Diamond" w:date="2022-03-02T15:55:00Z">
        <w:r w:rsidR="00C334DE">
          <w:rPr>
            <w:lang w:eastAsia="en-GB"/>
          </w:rPr>
          <w:t xml:space="preserve"> information will be gathered and agreed </w:t>
        </w:r>
      </w:ins>
      <w:ins w:id="585" w:author="Richard Diamond" w:date="2022-03-02T15:56:00Z">
        <w:r w:rsidR="00C334DE">
          <w:rPr>
            <w:lang w:eastAsia="en-GB"/>
          </w:rPr>
          <w:t xml:space="preserve">at various stages of engagement starting </w:t>
        </w:r>
        <w:r w:rsidR="003C1BF1">
          <w:rPr>
            <w:lang w:eastAsia="en-GB"/>
          </w:rPr>
          <w:t xml:space="preserve">when the opportunity is first identified.  Project </w:t>
        </w:r>
      </w:ins>
      <w:ins w:id="586" w:author="Richard Diamond" w:date="2022-03-02T15:57:00Z">
        <w:r w:rsidR="00CF3ACD">
          <w:rPr>
            <w:lang w:eastAsia="en-GB"/>
          </w:rPr>
          <w:t>t</w:t>
        </w:r>
      </w:ins>
      <w:ins w:id="587" w:author="Richard Diamond" w:date="2022-03-02T15:56:00Z">
        <w:r w:rsidR="003C1BF1">
          <w:rPr>
            <w:lang w:eastAsia="en-GB"/>
          </w:rPr>
          <w:t xml:space="preserve">eams will </w:t>
        </w:r>
      </w:ins>
      <w:ins w:id="588" w:author="Richard Diamond" w:date="2022-03-02T15:57:00Z">
        <w:r w:rsidR="00CF3ACD">
          <w:rPr>
            <w:lang w:eastAsia="en-GB"/>
          </w:rPr>
          <w:t xml:space="preserve">be required to ensure that all the relevant facts are gathered and </w:t>
        </w:r>
      </w:ins>
      <w:ins w:id="589" w:author="Richard Diamond" w:date="2022-03-02T15:58:00Z">
        <w:r w:rsidR="00984EF3">
          <w:rPr>
            <w:lang w:eastAsia="en-GB"/>
          </w:rPr>
          <w:t>agreements</w:t>
        </w:r>
      </w:ins>
      <w:ins w:id="590" w:author="Richard Diamond" w:date="2022-03-02T15:57:00Z">
        <w:r w:rsidR="00CF3ACD">
          <w:rPr>
            <w:lang w:eastAsia="en-GB"/>
          </w:rPr>
          <w:t xml:space="preserve"> made with the client in all</w:t>
        </w:r>
      </w:ins>
      <w:ins w:id="591" w:author="Richard Diamond" w:date="2022-03-02T15:58:00Z">
        <w:r w:rsidR="00984EF3">
          <w:rPr>
            <w:lang w:eastAsia="en-GB"/>
          </w:rPr>
          <w:t xml:space="preserve"> relevant</w:t>
        </w:r>
      </w:ins>
      <w:ins w:id="592" w:author="Richard Diamond" w:date="2022-03-02T15:57:00Z">
        <w:r w:rsidR="00CF3ACD">
          <w:rPr>
            <w:lang w:eastAsia="en-GB"/>
          </w:rPr>
          <w:t xml:space="preserve"> </w:t>
        </w:r>
      </w:ins>
      <w:ins w:id="593" w:author="Richard Diamond" w:date="2022-03-02T15:58:00Z">
        <w:r w:rsidR="00984EF3">
          <w:rPr>
            <w:lang w:eastAsia="en-GB"/>
          </w:rPr>
          <w:t xml:space="preserve">sections before </w:t>
        </w:r>
        <w:r w:rsidR="00DF1EB1">
          <w:rPr>
            <w:lang w:eastAsia="en-GB"/>
          </w:rPr>
          <w:t xml:space="preserve">the project </w:t>
        </w:r>
      </w:ins>
      <w:ins w:id="594" w:author="Richard Diamond" w:date="2022-03-03T12:30:00Z">
        <w:r w:rsidR="00D91039">
          <w:rPr>
            <w:lang w:eastAsia="en-GB"/>
          </w:rPr>
          <w:t>commences.</w:t>
        </w:r>
      </w:ins>
      <w:ins w:id="595" w:author="Richard Diamond" w:date="2022-03-07T16:05:00Z">
        <w:r w:rsidR="00474F6E">
          <w:rPr>
            <w:lang w:eastAsia="en-GB"/>
          </w:rPr>
          <w:t xml:space="preserve">  </w:t>
        </w:r>
      </w:ins>
      <w:ins w:id="596" w:author="Richard Diamond" w:date="2022-03-03T12:45:00Z">
        <w:r w:rsidR="00F77F93">
          <w:rPr>
            <w:lang w:eastAsia="en-GB"/>
          </w:rPr>
          <w:t xml:space="preserve">Addressing each section of the pack in the unique context of the project will ensure </w:t>
        </w:r>
        <w:r w:rsidR="009E7AB6">
          <w:rPr>
            <w:lang w:eastAsia="en-GB"/>
          </w:rPr>
          <w:t xml:space="preserve">a consistent </w:t>
        </w:r>
      </w:ins>
      <w:ins w:id="597" w:author="Richard Diamond" w:date="2022-03-03T12:46:00Z">
        <w:r w:rsidR="009E7AB6">
          <w:rPr>
            <w:lang w:eastAsia="en-GB"/>
          </w:rPr>
          <w:t xml:space="preserve"> approach to deliver</w:t>
        </w:r>
        <w:r w:rsidR="00C16CCF">
          <w:rPr>
            <w:lang w:eastAsia="en-GB"/>
          </w:rPr>
          <w:t>y.</w:t>
        </w:r>
      </w:ins>
      <w:ins w:id="598" w:author="Richard Diamond" w:date="2022-03-07T16:05:00Z">
        <w:r w:rsidR="00211ED5">
          <w:rPr>
            <w:lang w:eastAsia="en-GB"/>
          </w:rPr>
          <w:t xml:space="preserve">  </w:t>
        </w:r>
      </w:ins>
      <w:ins w:id="599" w:author="Richard Diamond" w:date="2022-03-03T16:38:00Z">
        <w:r w:rsidR="00806CF0">
          <w:rPr>
            <w:lang w:eastAsia="en-GB"/>
          </w:rPr>
          <w:t xml:space="preserve">Providing a communication trail confirming all agreements on </w:t>
        </w:r>
      </w:ins>
      <w:ins w:id="600" w:author="Richard Diamond" w:date="2022-03-03T16:39:00Z">
        <w:r w:rsidR="00806CF0">
          <w:rPr>
            <w:lang w:eastAsia="en-GB"/>
          </w:rPr>
          <w:t xml:space="preserve">standards and ways of working will </w:t>
        </w:r>
        <w:r w:rsidR="0061653D">
          <w:rPr>
            <w:lang w:eastAsia="en-GB"/>
          </w:rPr>
          <w:t>form a benchmark</w:t>
        </w:r>
      </w:ins>
      <w:ins w:id="601" w:author="Richard Diamond" w:date="2022-03-03T16:40:00Z">
        <w:r w:rsidR="008E1CE4">
          <w:rPr>
            <w:lang w:eastAsia="en-GB"/>
          </w:rPr>
          <w:t xml:space="preserve"> for any project quality reviews </w:t>
        </w:r>
        <w:r w:rsidR="000C6BF2">
          <w:rPr>
            <w:lang w:eastAsia="en-GB"/>
          </w:rPr>
          <w:t>or similar client initiatives.  A process to</w:t>
        </w:r>
      </w:ins>
      <w:ins w:id="602" w:author="Richard Diamond" w:date="2022-03-03T16:41:00Z">
        <w:r w:rsidR="000F12EA">
          <w:rPr>
            <w:lang w:eastAsia="en-GB"/>
          </w:rPr>
          <w:t xml:space="preserve"> </w:t>
        </w:r>
      </w:ins>
      <w:ins w:id="603" w:author="Richard Diamond" w:date="2022-03-07T12:36:00Z">
        <w:r w:rsidR="00C60C49">
          <w:rPr>
            <w:lang w:eastAsia="en-GB"/>
          </w:rPr>
          <w:t>record</w:t>
        </w:r>
      </w:ins>
      <w:ins w:id="604" w:author="Richard Diamond" w:date="2022-03-03T16:41:00Z">
        <w:r w:rsidR="000F12EA">
          <w:rPr>
            <w:lang w:eastAsia="en-GB"/>
          </w:rPr>
          <w:t xml:space="preserve"> or share such project specific agreements will need to be provided.</w:t>
        </w:r>
      </w:ins>
    </w:p>
    <w:p w14:paraId="70BF3C75" w14:textId="00A2B483" w:rsidR="00B157DC" w:rsidRDefault="00B157DC" w:rsidP="00B157DC">
      <w:pPr>
        <w:pStyle w:val="Heading2"/>
        <w:rPr>
          <w:ins w:id="605" w:author="Richard Diamond" w:date="2022-03-03T12:47:00Z"/>
          <w:lang w:eastAsia="en-GB"/>
        </w:rPr>
      </w:pPr>
      <w:bookmarkStart w:id="606" w:name="_Toc97713374"/>
      <w:ins w:id="607" w:author="Richard Diamond" w:date="2022-03-03T12:47:00Z">
        <w:r>
          <w:rPr>
            <w:lang w:eastAsia="en-GB"/>
          </w:rPr>
          <w:t>Project Pip</w:t>
        </w:r>
      </w:ins>
      <w:ins w:id="608" w:author="Richard Diamond" w:date="2022-03-03T12:48:00Z">
        <w:r>
          <w:rPr>
            <w:lang w:eastAsia="en-GB"/>
          </w:rPr>
          <w:t>eline</w:t>
        </w:r>
      </w:ins>
      <w:bookmarkEnd w:id="606"/>
    </w:p>
    <w:p w14:paraId="6CE745C2" w14:textId="6867240B" w:rsidR="00B157DC" w:rsidRDefault="00564F21" w:rsidP="00B157DC">
      <w:pPr>
        <w:rPr>
          <w:ins w:id="609" w:author="Richard Diamond" w:date="2022-03-07T15:43:00Z"/>
          <w:lang w:eastAsia="en-GB"/>
        </w:rPr>
      </w:pPr>
      <w:ins w:id="610" w:author="Richard Diamond" w:date="2022-03-03T12:50:00Z">
        <w:r>
          <w:rPr>
            <w:lang w:eastAsia="en-GB"/>
          </w:rPr>
          <w:t xml:space="preserve">An </w:t>
        </w:r>
      </w:ins>
      <w:ins w:id="611" w:author="Richard Diamond" w:date="2022-03-03T12:49:00Z">
        <w:r w:rsidR="006A0E21">
          <w:rPr>
            <w:lang w:eastAsia="en-GB"/>
          </w:rPr>
          <w:t>Initial assessment of capacity, skills, commercial arrangements</w:t>
        </w:r>
      </w:ins>
      <w:ins w:id="612" w:author="Richard Diamond" w:date="2022-03-03T12:50:00Z">
        <w:r>
          <w:rPr>
            <w:lang w:eastAsia="en-GB"/>
          </w:rPr>
          <w:t xml:space="preserve"> and</w:t>
        </w:r>
      </w:ins>
      <w:ins w:id="613" w:author="Richard Diamond" w:date="2022-03-03T12:49:00Z">
        <w:r w:rsidR="006A0E21">
          <w:rPr>
            <w:lang w:eastAsia="en-GB"/>
          </w:rPr>
          <w:t xml:space="preserve"> timelines</w:t>
        </w:r>
      </w:ins>
      <w:ins w:id="614" w:author="Richard Diamond" w:date="2022-03-03T12:50:00Z">
        <w:r>
          <w:rPr>
            <w:lang w:eastAsia="en-GB"/>
          </w:rPr>
          <w:t xml:space="preserve"> is made</w:t>
        </w:r>
        <w:r w:rsidR="00E95077">
          <w:rPr>
            <w:lang w:eastAsia="en-GB"/>
          </w:rPr>
          <w:t xml:space="preserve"> and the </w:t>
        </w:r>
      </w:ins>
      <w:ins w:id="615" w:author="Richard Diamond" w:date="2022-03-03T12:51:00Z">
        <w:r w:rsidR="002A69D3">
          <w:rPr>
            <w:lang w:eastAsia="en-GB"/>
          </w:rPr>
          <w:t>project</w:t>
        </w:r>
        <w:r w:rsidR="000A21A5">
          <w:rPr>
            <w:lang w:eastAsia="en-GB"/>
          </w:rPr>
          <w:t>’s</w:t>
        </w:r>
        <w:r w:rsidR="002A69D3">
          <w:rPr>
            <w:lang w:eastAsia="en-GB"/>
          </w:rPr>
          <w:t xml:space="preserve"> status</w:t>
        </w:r>
        <w:r w:rsidR="00E95077">
          <w:rPr>
            <w:lang w:eastAsia="en-GB"/>
          </w:rPr>
          <w:t xml:space="preserve"> is monitored against a core </w:t>
        </w:r>
        <w:r w:rsidR="002A69D3">
          <w:rPr>
            <w:lang w:eastAsia="en-GB"/>
          </w:rPr>
          <w:t>project pipeline record</w:t>
        </w:r>
      </w:ins>
      <w:ins w:id="616" w:author="Richard Diamond" w:date="2022-03-03T12:52:00Z">
        <w:r w:rsidR="000A21A5">
          <w:rPr>
            <w:lang w:eastAsia="en-GB"/>
          </w:rPr>
          <w:t>.</w:t>
        </w:r>
      </w:ins>
      <w:ins w:id="617" w:author="Richard Diamond" w:date="2022-03-03T12:53:00Z">
        <w:r w:rsidR="005D3986">
          <w:rPr>
            <w:lang w:eastAsia="en-GB"/>
          </w:rPr>
          <w:t xml:space="preserve">  This record may not be available to all project team members.</w:t>
        </w:r>
      </w:ins>
    </w:p>
    <w:tbl>
      <w:tblPr>
        <w:tblStyle w:val="GridTable2"/>
        <w:tblW w:w="0" w:type="auto"/>
        <w:tblLook w:val="04A0" w:firstRow="1" w:lastRow="0" w:firstColumn="1" w:lastColumn="0" w:noHBand="0" w:noVBand="1"/>
        <w:tblPrChange w:id="618" w:author="Richard Diamond" w:date="2022-03-07T15:50:00Z">
          <w:tblPr>
            <w:tblStyle w:val="GridTable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5335"/>
        <w:tblGridChange w:id="619">
          <w:tblGrid>
            <w:gridCol w:w="3681"/>
            <w:gridCol w:w="5335"/>
          </w:tblGrid>
        </w:tblGridChange>
      </w:tblGrid>
      <w:tr w:rsidR="005C2F16" w:rsidRPr="00135195" w14:paraId="38328B14" w14:textId="77777777" w:rsidTr="00B85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20" w:author="Richard Diamond" w:date="2022-03-07T15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621" w:author="Richard Diamond" w:date="2022-03-07T15:50:00Z">
              <w:tcPr>
                <w:tcW w:w="0" w:type="dxa"/>
              </w:tcPr>
            </w:tcPrChange>
          </w:tcPr>
          <w:p w14:paraId="758DE28E" w14:textId="77777777" w:rsidR="005C2F16" w:rsidRPr="00135195" w:rsidRDefault="005C2F16" w:rsidP="005A2FA4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622" w:author="Richard Diamond" w:date="2022-03-07T15:43:00Z"/>
                <w:lang w:eastAsia="en-GB"/>
              </w:rPr>
            </w:pPr>
            <w:ins w:id="623" w:author="Richard Diamond" w:date="2022-03-07T15:43:00Z">
              <w:r>
                <w:rPr>
                  <w:lang w:eastAsia="en-GB"/>
                </w:rPr>
                <w:t>Entry</w:t>
              </w:r>
            </w:ins>
          </w:p>
        </w:tc>
        <w:tc>
          <w:tcPr>
            <w:tcW w:w="5335" w:type="dxa"/>
            <w:tcPrChange w:id="624" w:author="Richard Diamond" w:date="2022-03-07T15:50:00Z">
              <w:tcPr>
                <w:tcW w:w="0" w:type="dxa"/>
              </w:tcPr>
            </w:tcPrChange>
          </w:tcPr>
          <w:p w14:paraId="5F396708" w14:textId="77777777" w:rsidR="005C2F16" w:rsidRPr="00135195" w:rsidRDefault="005C2F16" w:rsidP="005A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Richard Diamond" w:date="2022-03-07T15:43:00Z"/>
                <w:lang w:eastAsia="en-GB"/>
              </w:rPr>
            </w:pPr>
            <w:ins w:id="626" w:author="Richard Diamond" w:date="2022-03-07T15:43:00Z">
              <w:r>
                <w:rPr>
                  <w:lang w:eastAsia="en-GB"/>
                </w:rPr>
                <w:t>Details</w:t>
              </w:r>
            </w:ins>
          </w:p>
        </w:tc>
      </w:tr>
      <w:tr w:rsidR="005C2F16" w:rsidRPr="00135195" w14:paraId="560C9EA5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7" w:author="Richard Diamond" w:date="2022-03-07T15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0E4AB2" w14:textId="77777777" w:rsidR="005C2F16" w:rsidRPr="00135195" w:rsidRDefault="005C2F16" w:rsidP="005A2FA4">
            <w:pPr>
              <w:rPr>
                <w:ins w:id="628" w:author="Richard Diamond" w:date="2022-03-07T15:43:00Z"/>
                <w:lang w:eastAsia="en-GB"/>
              </w:rPr>
            </w:pPr>
            <w:ins w:id="629" w:author="Richard Diamond" w:date="2022-03-07T15:43:00Z">
              <w:r w:rsidRPr="00135195">
                <w:rPr>
                  <w:lang w:eastAsia="en-GB"/>
                </w:rPr>
                <w:t>Client Project ID (name)</w:t>
              </w:r>
            </w:ins>
          </w:p>
        </w:tc>
        <w:tc>
          <w:tcPr>
            <w:tcW w:w="5335" w:type="dxa"/>
          </w:tcPr>
          <w:p w14:paraId="6D544CA1" w14:textId="77777777" w:rsidR="005C2F16" w:rsidRPr="00135195" w:rsidRDefault="005C2F16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0" w:author="Richard Diamond" w:date="2022-03-07T15:43:00Z"/>
                <w:lang w:eastAsia="en-GB"/>
              </w:rPr>
            </w:pPr>
            <w:ins w:id="631" w:author="Richard Diamond" w:date="2022-03-07T15:43:00Z">
              <w:r>
                <w:rPr>
                  <w:lang w:eastAsia="en-GB"/>
                </w:rPr>
                <w:t>How is the project known to the client?</w:t>
              </w:r>
            </w:ins>
          </w:p>
        </w:tc>
      </w:tr>
      <w:tr w:rsidR="00843A1D" w:rsidRPr="00135195" w14:paraId="2C25C422" w14:textId="77777777" w:rsidTr="005A2FA4">
        <w:trPr>
          <w:ins w:id="632" w:author="Richard Diamond" w:date="2022-03-07T15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7EB6170" w14:textId="6F948FF2" w:rsidR="00843A1D" w:rsidRPr="00135195" w:rsidRDefault="00D52A69" w:rsidP="005A2FA4">
            <w:pPr>
              <w:rPr>
                <w:ins w:id="633" w:author="Richard Diamond" w:date="2022-03-07T15:45:00Z"/>
                <w:lang w:eastAsia="en-GB"/>
              </w:rPr>
            </w:pPr>
            <w:ins w:id="634" w:author="Richard Diamond" w:date="2022-03-07T15:45:00Z">
              <w:r>
                <w:rPr>
                  <w:lang w:eastAsia="en-GB"/>
                </w:rPr>
                <w:t>Client</w:t>
              </w:r>
            </w:ins>
          </w:p>
        </w:tc>
        <w:tc>
          <w:tcPr>
            <w:tcW w:w="5335" w:type="dxa"/>
          </w:tcPr>
          <w:p w14:paraId="1C05F8C8" w14:textId="40909479" w:rsidR="00843A1D" w:rsidRDefault="00843A1D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5" w:author="Richard Diamond" w:date="2022-03-07T15:45:00Z"/>
                <w:lang w:eastAsia="en-GB"/>
              </w:rPr>
            </w:pPr>
          </w:p>
        </w:tc>
      </w:tr>
      <w:tr w:rsidR="00D52A69" w:rsidRPr="00135195" w14:paraId="2A2DBD5E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36" w:author="Richard Diamond" w:date="2022-03-07T15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C45630" w14:textId="79F93AAE" w:rsidR="00D52A69" w:rsidRDefault="00D52A69" w:rsidP="005A2FA4">
            <w:pPr>
              <w:rPr>
                <w:ins w:id="637" w:author="Richard Diamond" w:date="2022-03-07T15:45:00Z"/>
                <w:lang w:eastAsia="en-GB"/>
              </w:rPr>
            </w:pPr>
            <w:ins w:id="638" w:author="Richard Diamond" w:date="2022-03-07T15:45:00Z">
              <w:r>
                <w:rPr>
                  <w:lang w:eastAsia="en-GB"/>
                </w:rPr>
                <w:t xml:space="preserve">Key </w:t>
              </w:r>
            </w:ins>
            <w:ins w:id="639" w:author="Richard Diamond" w:date="2022-03-07T15:53:00Z">
              <w:r w:rsidR="00E85C44">
                <w:rPr>
                  <w:lang w:eastAsia="en-GB"/>
                </w:rPr>
                <w:t xml:space="preserve">Client </w:t>
              </w:r>
            </w:ins>
            <w:ins w:id="640" w:author="Richard Diamond" w:date="2022-03-07T15:45:00Z">
              <w:r>
                <w:rPr>
                  <w:lang w:eastAsia="en-GB"/>
                </w:rPr>
                <w:t>Contact</w:t>
              </w:r>
            </w:ins>
          </w:p>
        </w:tc>
        <w:tc>
          <w:tcPr>
            <w:tcW w:w="5335" w:type="dxa"/>
          </w:tcPr>
          <w:p w14:paraId="502B5A22" w14:textId="0B866D78" w:rsidR="00D52A69" w:rsidRDefault="00D52A69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1" w:author="Richard Diamond" w:date="2022-03-07T15:45:00Z"/>
                <w:lang w:eastAsia="en-GB"/>
              </w:rPr>
            </w:pPr>
          </w:p>
        </w:tc>
      </w:tr>
      <w:tr w:rsidR="00E85C44" w:rsidRPr="00135195" w14:paraId="7C898523" w14:textId="77777777" w:rsidTr="005A2FA4">
        <w:trPr>
          <w:ins w:id="642" w:author="Richard Diamond" w:date="2022-03-07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3A4628E" w14:textId="2BC041E2" w:rsidR="00E85C44" w:rsidRDefault="00E85C44" w:rsidP="005A2FA4">
            <w:pPr>
              <w:rPr>
                <w:ins w:id="643" w:author="Richard Diamond" w:date="2022-03-07T15:53:00Z"/>
                <w:lang w:eastAsia="en-GB"/>
              </w:rPr>
            </w:pPr>
            <w:ins w:id="644" w:author="Richard Diamond" w:date="2022-03-07T15:53:00Z">
              <w:r>
                <w:rPr>
                  <w:lang w:eastAsia="en-GB"/>
                </w:rPr>
                <w:t>Key Xyenta Contact</w:t>
              </w:r>
            </w:ins>
          </w:p>
        </w:tc>
        <w:tc>
          <w:tcPr>
            <w:tcW w:w="5335" w:type="dxa"/>
          </w:tcPr>
          <w:p w14:paraId="7465B2CE" w14:textId="77777777" w:rsidR="00E85C44" w:rsidRDefault="00E85C44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5" w:author="Richard Diamond" w:date="2022-03-07T15:53:00Z"/>
                <w:lang w:eastAsia="en-GB"/>
              </w:rPr>
            </w:pPr>
          </w:p>
        </w:tc>
      </w:tr>
      <w:tr w:rsidR="00D52A69" w:rsidRPr="00135195" w14:paraId="3A71F58E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6" w:author="Richard Diamond" w:date="2022-03-07T15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D9E8A2" w14:textId="621037F9" w:rsidR="00D52A69" w:rsidRDefault="00D52A69" w:rsidP="005A2FA4">
            <w:pPr>
              <w:rPr>
                <w:ins w:id="647" w:author="Richard Diamond" w:date="2022-03-07T15:45:00Z"/>
                <w:lang w:eastAsia="en-GB"/>
              </w:rPr>
            </w:pPr>
            <w:ins w:id="648" w:author="Richard Diamond" w:date="2022-03-07T15:45:00Z">
              <w:r>
                <w:rPr>
                  <w:lang w:eastAsia="en-GB"/>
                </w:rPr>
                <w:t>Status</w:t>
              </w:r>
            </w:ins>
          </w:p>
        </w:tc>
        <w:tc>
          <w:tcPr>
            <w:tcW w:w="5335" w:type="dxa"/>
          </w:tcPr>
          <w:p w14:paraId="2FBE8145" w14:textId="595CDA71" w:rsidR="00D52A69" w:rsidRDefault="00D52A69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9" w:author="Richard Diamond" w:date="2022-03-07T15:45:00Z"/>
                <w:lang w:eastAsia="en-GB"/>
              </w:rPr>
            </w:pPr>
          </w:p>
        </w:tc>
      </w:tr>
      <w:tr w:rsidR="00D52A69" w:rsidRPr="00135195" w14:paraId="7CA7EF2E" w14:textId="77777777" w:rsidTr="005A2FA4">
        <w:trPr>
          <w:ins w:id="650" w:author="Richard Diamond" w:date="2022-03-07T15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F378FF" w14:textId="704225D9" w:rsidR="00D52A69" w:rsidRDefault="004806EB" w:rsidP="005A2FA4">
            <w:pPr>
              <w:rPr>
                <w:ins w:id="651" w:author="Richard Diamond" w:date="2022-03-07T15:45:00Z"/>
                <w:lang w:eastAsia="en-GB"/>
              </w:rPr>
            </w:pPr>
            <w:ins w:id="652" w:author="Richard Diamond" w:date="2022-03-07T15:49:00Z">
              <w:r>
                <w:rPr>
                  <w:lang w:eastAsia="en-GB"/>
                </w:rPr>
                <w:t>Pipeline Journal</w:t>
              </w:r>
            </w:ins>
          </w:p>
        </w:tc>
        <w:tc>
          <w:tcPr>
            <w:tcW w:w="5335" w:type="dxa"/>
          </w:tcPr>
          <w:p w14:paraId="3575A0D6" w14:textId="32B9A2EA" w:rsidR="00D52A69" w:rsidRDefault="00647FF7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3" w:author="Richard Diamond" w:date="2022-03-07T15:45:00Z"/>
                <w:lang w:eastAsia="en-GB"/>
              </w:rPr>
            </w:pPr>
            <w:ins w:id="654" w:author="Richard Diamond" w:date="2022-03-07T15:55:00Z">
              <w:r>
                <w:rPr>
                  <w:lang w:eastAsia="en-GB"/>
                </w:rPr>
                <w:t>Updated as a minimum each review date</w:t>
              </w:r>
            </w:ins>
            <w:ins w:id="655" w:author="Richard Diamond" w:date="2022-03-07T15:56:00Z">
              <w:r>
                <w:rPr>
                  <w:lang w:eastAsia="en-GB"/>
                </w:rPr>
                <w:t xml:space="preserve">.  To include </w:t>
              </w:r>
              <w:r w:rsidR="00763877">
                <w:rPr>
                  <w:lang w:eastAsia="en-GB"/>
                </w:rPr>
                <w:t xml:space="preserve">project scope and description, </w:t>
              </w:r>
              <w:r>
                <w:rPr>
                  <w:lang w:eastAsia="en-GB"/>
                </w:rPr>
                <w:t>actions, outcomes</w:t>
              </w:r>
              <w:r w:rsidR="00763877">
                <w:rPr>
                  <w:lang w:eastAsia="en-GB"/>
                </w:rPr>
                <w:t>, considerations, additional benefits</w:t>
              </w:r>
            </w:ins>
          </w:p>
        </w:tc>
      </w:tr>
      <w:tr w:rsidR="007E765D" w:rsidRPr="00135195" w14:paraId="1FFF0295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6" w:author="Richard Diamond" w:date="2022-03-07T15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4055751" w14:textId="3D6A8477" w:rsidR="007E765D" w:rsidRDefault="00D4294B" w:rsidP="005A2FA4">
            <w:pPr>
              <w:rPr>
                <w:ins w:id="657" w:author="Richard Diamond" w:date="2022-03-07T15:46:00Z"/>
                <w:lang w:eastAsia="en-GB"/>
              </w:rPr>
            </w:pPr>
            <w:ins w:id="658" w:author="Richard Diamond" w:date="2022-03-07T15:49:00Z">
              <w:r>
                <w:rPr>
                  <w:lang w:eastAsia="en-GB"/>
                </w:rPr>
                <w:t>Review Date</w:t>
              </w:r>
            </w:ins>
          </w:p>
        </w:tc>
        <w:tc>
          <w:tcPr>
            <w:tcW w:w="5335" w:type="dxa"/>
          </w:tcPr>
          <w:p w14:paraId="0BF3B8A3" w14:textId="77777777" w:rsidR="007E765D" w:rsidRDefault="007E765D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9" w:author="Richard Diamond" w:date="2022-03-07T15:46:00Z"/>
                <w:lang w:eastAsia="en-GB"/>
              </w:rPr>
            </w:pPr>
          </w:p>
        </w:tc>
      </w:tr>
      <w:tr w:rsidR="00D4294B" w:rsidRPr="00135195" w14:paraId="1021AE32" w14:textId="77777777" w:rsidTr="005A2FA4">
        <w:trPr>
          <w:ins w:id="660" w:author="Richard Diamond" w:date="2022-03-07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9E34FD" w14:textId="7CDD0C2F" w:rsidR="00D4294B" w:rsidRDefault="00B8505B" w:rsidP="005A2FA4">
            <w:pPr>
              <w:rPr>
                <w:ins w:id="661" w:author="Richard Diamond" w:date="2022-03-07T15:49:00Z"/>
                <w:lang w:eastAsia="en-GB"/>
              </w:rPr>
            </w:pPr>
            <w:ins w:id="662" w:author="Richard Diamond" w:date="2022-03-07T15:50:00Z">
              <w:r>
                <w:rPr>
                  <w:lang w:eastAsia="en-GB"/>
                </w:rPr>
                <w:t>Day Rate</w:t>
              </w:r>
            </w:ins>
          </w:p>
        </w:tc>
        <w:tc>
          <w:tcPr>
            <w:tcW w:w="5335" w:type="dxa"/>
          </w:tcPr>
          <w:p w14:paraId="3363A0EF" w14:textId="77777777" w:rsidR="00D4294B" w:rsidRDefault="00D4294B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3" w:author="Richard Diamond" w:date="2022-03-07T15:49:00Z"/>
                <w:lang w:eastAsia="en-GB"/>
              </w:rPr>
            </w:pPr>
          </w:p>
        </w:tc>
      </w:tr>
      <w:tr w:rsidR="00B8505B" w:rsidRPr="00135195" w14:paraId="48F43EA7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64" w:author="Richard Diamond" w:date="2022-03-07T15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4C5C17" w14:textId="446068E0" w:rsidR="00B8505B" w:rsidRDefault="00B8505B" w:rsidP="005A2FA4">
            <w:pPr>
              <w:rPr>
                <w:ins w:id="665" w:author="Richard Diamond" w:date="2022-03-07T15:50:00Z"/>
                <w:lang w:eastAsia="en-GB"/>
              </w:rPr>
            </w:pPr>
            <w:ins w:id="666" w:author="Richard Diamond" w:date="2022-03-07T15:50:00Z">
              <w:r>
                <w:rPr>
                  <w:lang w:eastAsia="en-GB"/>
                </w:rPr>
                <w:t>Team Size</w:t>
              </w:r>
            </w:ins>
          </w:p>
        </w:tc>
        <w:tc>
          <w:tcPr>
            <w:tcW w:w="5335" w:type="dxa"/>
          </w:tcPr>
          <w:p w14:paraId="1D75BD84" w14:textId="77777777" w:rsidR="00B8505B" w:rsidRDefault="00B8505B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7" w:author="Richard Diamond" w:date="2022-03-07T15:50:00Z"/>
                <w:lang w:eastAsia="en-GB"/>
              </w:rPr>
            </w:pPr>
          </w:p>
        </w:tc>
      </w:tr>
      <w:tr w:rsidR="00B8505B" w:rsidRPr="00135195" w14:paraId="01F3D1E5" w14:textId="77777777" w:rsidTr="005A2FA4">
        <w:trPr>
          <w:ins w:id="668" w:author="Richard Diamond" w:date="2022-03-07T15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E6CAF9F" w14:textId="440F7C3E" w:rsidR="00B8505B" w:rsidRDefault="00B8505B" w:rsidP="005A2FA4">
            <w:pPr>
              <w:rPr>
                <w:ins w:id="669" w:author="Richard Diamond" w:date="2022-03-07T15:50:00Z"/>
                <w:lang w:eastAsia="en-GB"/>
              </w:rPr>
            </w:pPr>
            <w:ins w:id="670" w:author="Richard Diamond" w:date="2022-03-07T15:50:00Z">
              <w:r>
                <w:rPr>
                  <w:lang w:eastAsia="en-GB"/>
                </w:rPr>
                <w:t>Days</w:t>
              </w:r>
            </w:ins>
          </w:p>
        </w:tc>
        <w:tc>
          <w:tcPr>
            <w:tcW w:w="5335" w:type="dxa"/>
          </w:tcPr>
          <w:p w14:paraId="2A9A7128" w14:textId="77777777" w:rsidR="00B8505B" w:rsidRDefault="00B8505B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1" w:author="Richard Diamond" w:date="2022-03-07T15:50:00Z"/>
                <w:lang w:eastAsia="en-GB"/>
              </w:rPr>
            </w:pPr>
          </w:p>
        </w:tc>
      </w:tr>
      <w:tr w:rsidR="00B8505B" w:rsidRPr="00135195" w14:paraId="211F1656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72" w:author="Richard Diamond" w:date="2022-03-07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E168B5" w14:textId="3C05A54F" w:rsidR="00B8505B" w:rsidRDefault="0031209E" w:rsidP="005A2FA4">
            <w:pPr>
              <w:rPr>
                <w:ins w:id="673" w:author="Richard Diamond" w:date="2022-03-07T15:51:00Z"/>
                <w:lang w:eastAsia="en-GB"/>
              </w:rPr>
            </w:pPr>
            <w:ins w:id="674" w:author="Richard Diamond" w:date="2022-03-07T15:51:00Z">
              <w:r>
                <w:rPr>
                  <w:lang w:eastAsia="en-GB"/>
                </w:rPr>
                <w:t>Estimated Value</w:t>
              </w:r>
            </w:ins>
          </w:p>
        </w:tc>
        <w:tc>
          <w:tcPr>
            <w:tcW w:w="5335" w:type="dxa"/>
          </w:tcPr>
          <w:p w14:paraId="367AD3E0" w14:textId="77777777" w:rsidR="00B8505B" w:rsidRDefault="00B8505B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5" w:author="Richard Diamond" w:date="2022-03-07T15:51:00Z"/>
                <w:lang w:eastAsia="en-GB"/>
              </w:rPr>
            </w:pPr>
          </w:p>
        </w:tc>
      </w:tr>
      <w:tr w:rsidR="0031209E" w:rsidRPr="00135195" w14:paraId="62A79845" w14:textId="77777777" w:rsidTr="005A2FA4">
        <w:trPr>
          <w:ins w:id="676" w:author="Richard Diamond" w:date="2022-03-07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9080A4" w14:textId="67D9F314" w:rsidR="0031209E" w:rsidRDefault="00820BD8" w:rsidP="005A2FA4">
            <w:pPr>
              <w:rPr>
                <w:ins w:id="677" w:author="Richard Diamond" w:date="2022-03-07T15:51:00Z"/>
                <w:lang w:eastAsia="en-GB"/>
              </w:rPr>
            </w:pPr>
            <w:ins w:id="678" w:author="Richard Diamond" w:date="2022-03-07T15:51:00Z">
              <w:r>
                <w:rPr>
                  <w:lang w:eastAsia="en-GB"/>
                </w:rPr>
                <w:t>Project</w:t>
              </w:r>
            </w:ins>
            <w:ins w:id="679" w:author="Richard Diamond" w:date="2022-03-07T15:52:00Z">
              <w:r>
                <w:rPr>
                  <w:lang w:eastAsia="en-GB"/>
                </w:rPr>
                <w:t>ed</w:t>
              </w:r>
            </w:ins>
            <w:ins w:id="680" w:author="Richard Diamond" w:date="2022-03-07T15:51:00Z">
              <w:r>
                <w:rPr>
                  <w:lang w:eastAsia="en-GB"/>
                </w:rPr>
                <w:t xml:space="preserve"> Start</w:t>
              </w:r>
            </w:ins>
          </w:p>
        </w:tc>
        <w:tc>
          <w:tcPr>
            <w:tcW w:w="5335" w:type="dxa"/>
          </w:tcPr>
          <w:p w14:paraId="02A3D824" w14:textId="77777777" w:rsidR="0031209E" w:rsidRDefault="0031209E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1" w:author="Richard Diamond" w:date="2022-03-07T15:51:00Z"/>
                <w:lang w:eastAsia="en-GB"/>
              </w:rPr>
            </w:pPr>
          </w:p>
        </w:tc>
      </w:tr>
      <w:tr w:rsidR="00820BD8" w:rsidRPr="00135195" w14:paraId="1631B728" w14:textId="77777777" w:rsidTr="005A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2" w:author="Richard Diamond" w:date="2022-03-07T15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D546012" w14:textId="22D0F4D8" w:rsidR="00820BD8" w:rsidRDefault="00820BD8" w:rsidP="005A2FA4">
            <w:pPr>
              <w:rPr>
                <w:ins w:id="683" w:author="Richard Diamond" w:date="2022-03-07T15:51:00Z"/>
                <w:lang w:eastAsia="en-GB"/>
              </w:rPr>
            </w:pPr>
            <w:ins w:id="684" w:author="Richard Diamond" w:date="2022-03-07T15:52:00Z">
              <w:r>
                <w:rPr>
                  <w:lang w:eastAsia="en-GB"/>
                </w:rPr>
                <w:t>Projected End</w:t>
              </w:r>
            </w:ins>
          </w:p>
        </w:tc>
        <w:tc>
          <w:tcPr>
            <w:tcW w:w="5335" w:type="dxa"/>
          </w:tcPr>
          <w:p w14:paraId="28F69152" w14:textId="77777777" w:rsidR="00820BD8" w:rsidRDefault="00820BD8" w:rsidP="005A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5" w:author="Richard Diamond" w:date="2022-03-07T15:51:00Z"/>
                <w:lang w:eastAsia="en-GB"/>
              </w:rPr>
            </w:pPr>
          </w:p>
        </w:tc>
      </w:tr>
      <w:tr w:rsidR="00820BD8" w:rsidRPr="00135195" w14:paraId="1F122188" w14:textId="77777777" w:rsidTr="005A2FA4">
        <w:trPr>
          <w:ins w:id="686" w:author="Richard Diamond" w:date="2022-03-07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611DEA" w14:textId="642AC136" w:rsidR="00820BD8" w:rsidRDefault="00AE6A67" w:rsidP="005A2FA4">
            <w:pPr>
              <w:rPr>
                <w:ins w:id="687" w:author="Richard Diamond" w:date="2022-03-07T15:52:00Z"/>
                <w:lang w:eastAsia="en-GB"/>
              </w:rPr>
            </w:pPr>
            <w:ins w:id="688" w:author="Richard Diamond" w:date="2022-03-07T15:52:00Z">
              <w:r>
                <w:rPr>
                  <w:lang w:eastAsia="en-GB"/>
                </w:rPr>
                <w:t>SoW Status</w:t>
              </w:r>
            </w:ins>
          </w:p>
        </w:tc>
        <w:tc>
          <w:tcPr>
            <w:tcW w:w="5335" w:type="dxa"/>
          </w:tcPr>
          <w:p w14:paraId="0FC54C70" w14:textId="77777777" w:rsidR="00820BD8" w:rsidRDefault="00820BD8" w:rsidP="005A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9" w:author="Richard Diamond" w:date="2022-03-07T15:52:00Z"/>
                <w:lang w:eastAsia="en-GB"/>
              </w:rPr>
            </w:pPr>
          </w:p>
        </w:tc>
      </w:tr>
    </w:tbl>
    <w:p w14:paraId="6E6215BE" w14:textId="7F9638E9" w:rsidR="00B31FA5" w:rsidRPr="00B31FA5" w:rsidRDefault="00B31FA5">
      <w:pPr>
        <w:spacing w:line="259" w:lineRule="auto"/>
        <w:rPr>
          <w:ins w:id="690" w:author="Richard Diamond" w:date="2022-03-07T15:57:00Z"/>
          <w:lang w:eastAsia="en-GB"/>
          <w:rPrChange w:id="691" w:author="Richard Diamond" w:date="2022-03-08T11:41:00Z">
            <w:rPr>
              <w:ins w:id="692" w:author="Richard Diamond" w:date="2022-03-07T15:57:00Z"/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eastAsia="en-GB"/>
            </w:rPr>
          </w:rPrChange>
        </w:rPr>
      </w:pPr>
    </w:p>
    <w:p w14:paraId="78313C0A" w14:textId="31FCEA5C" w:rsidR="007D2ADB" w:rsidRDefault="007D2ADB" w:rsidP="00A97D9D">
      <w:pPr>
        <w:pStyle w:val="Heading2"/>
        <w:rPr>
          <w:ins w:id="693" w:author="Richard Diamond" w:date="2022-03-03T12:38:00Z"/>
          <w:lang w:eastAsia="en-GB"/>
        </w:rPr>
      </w:pPr>
      <w:bookmarkStart w:id="694" w:name="_Toc97713375"/>
      <w:ins w:id="695" w:author="Richard Diamond" w:date="2022-03-02T15:25:00Z">
        <w:r>
          <w:rPr>
            <w:lang w:eastAsia="en-GB"/>
          </w:rPr>
          <w:t xml:space="preserve">Project Initiation </w:t>
        </w:r>
      </w:ins>
      <w:ins w:id="696" w:author="Richard Diamond" w:date="2022-03-03T12:44:00Z">
        <w:r w:rsidR="003D6C5E">
          <w:rPr>
            <w:lang w:eastAsia="en-GB"/>
          </w:rPr>
          <w:t>Data</w:t>
        </w:r>
      </w:ins>
      <w:bookmarkEnd w:id="694"/>
    </w:p>
    <w:p w14:paraId="795B2062" w14:textId="21E320C6" w:rsidR="001723D8" w:rsidRPr="001723D8" w:rsidRDefault="00127D42" w:rsidP="001723D8">
      <w:pPr>
        <w:rPr>
          <w:ins w:id="697" w:author="Richard Diamond" w:date="2022-03-02T15:25:00Z"/>
          <w:lang w:eastAsia="en-GB"/>
        </w:rPr>
      </w:pPr>
      <w:ins w:id="698" w:author="Richard Diamond" w:date="2022-03-03T12:52:00Z">
        <w:r>
          <w:rPr>
            <w:lang w:eastAsia="en-GB"/>
          </w:rPr>
          <w:t>Once commercial arrangements are agre</w:t>
        </w:r>
        <w:r w:rsidR="00E8188B">
          <w:rPr>
            <w:lang w:eastAsia="en-GB"/>
          </w:rPr>
          <w:t>ed at least in principle</w:t>
        </w:r>
      </w:ins>
      <w:ins w:id="699" w:author="Richard Diamond" w:date="2022-03-03T12:41:00Z">
        <w:r w:rsidR="009D5652">
          <w:rPr>
            <w:lang w:eastAsia="en-GB"/>
          </w:rPr>
          <w:t>, planning for</w:t>
        </w:r>
        <w:r w:rsidR="00885D49">
          <w:rPr>
            <w:lang w:eastAsia="en-GB"/>
          </w:rPr>
          <w:t xml:space="preserve"> capacity, </w:t>
        </w:r>
      </w:ins>
      <w:ins w:id="700" w:author="Richard Diamond" w:date="2022-03-03T12:42:00Z">
        <w:r w:rsidR="00885D49">
          <w:rPr>
            <w:lang w:eastAsia="en-GB"/>
          </w:rPr>
          <w:t xml:space="preserve">approach and delivery can begin.  </w:t>
        </w:r>
      </w:ins>
    </w:p>
    <w:tbl>
      <w:tblPr>
        <w:tblStyle w:val="GridTable2"/>
        <w:tblW w:w="0" w:type="auto"/>
        <w:tblLook w:val="04A0" w:firstRow="1" w:lastRow="0" w:firstColumn="1" w:lastColumn="0" w:noHBand="0" w:noVBand="1"/>
        <w:tblPrChange w:id="701" w:author="Richard Diamond" w:date="2022-03-03T12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5335"/>
        <w:tblGridChange w:id="702">
          <w:tblGrid>
            <w:gridCol w:w="3681"/>
            <w:gridCol w:w="827"/>
            <w:gridCol w:w="4508"/>
          </w:tblGrid>
        </w:tblGridChange>
      </w:tblGrid>
      <w:tr w:rsidR="000D211B" w:rsidRPr="00135195" w14:paraId="027732F9" w14:textId="77777777" w:rsidTr="00FE1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03" w:author="Richard Diamond" w:date="2022-03-03T12:5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704" w:author="Richard Diamond" w:date="2022-03-03T12:56:00Z">
              <w:tcPr>
                <w:tcW w:w="3681" w:type="dxa"/>
              </w:tcPr>
            </w:tcPrChange>
          </w:tcPr>
          <w:p w14:paraId="2A7C39CC" w14:textId="67759E49" w:rsidR="000D211B" w:rsidRPr="00135195" w:rsidRDefault="00C66034" w:rsidP="00135195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705" w:author="Richard Diamond" w:date="2022-03-03T12:55:00Z"/>
                <w:lang w:eastAsia="en-GB"/>
              </w:rPr>
            </w:pPr>
            <w:ins w:id="706" w:author="Richard Diamond" w:date="2022-03-03T12:56:00Z">
              <w:r>
                <w:rPr>
                  <w:lang w:eastAsia="en-GB"/>
                </w:rPr>
                <w:t>Entry</w:t>
              </w:r>
            </w:ins>
          </w:p>
        </w:tc>
        <w:tc>
          <w:tcPr>
            <w:tcW w:w="0" w:type="dxa"/>
            <w:tcPrChange w:id="707" w:author="Richard Diamond" w:date="2022-03-03T12:56:00Z">
              <w:tcPr>
                <w:tcW w:w="5335" w:type="dxa"/>
                <w:gridSpan w:val="2"/>
              </w:tcPr>
            </w:tcPrChange>
          </w:tcPr>
          <w:p w14:paraId="7AC2139C" w14:textId="121BB6AC" w:rsidR="000D211B" w:rsidRPr="00135195" w:rsidRDefault="00C66034" w:rsidP="00135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8" w:author="Richard Diamond" w:date="2022-03-03T12:55:00Z"/>
                <w:lang w:eastAsia="en-GB"/>
              </w:rPr>
            </w:pPr>
            <w:ins w:id="709" w:author="Richard Diamond" w:date="2022-03-03T12:56:00Z">
              <w:r>
                <w:rPr>
                  <w:lang w:eastAsia="en-GB"/>
                </w:rPr>
                <w:t>Details</w:t>
              </w:r>
            </w:ins>
          </w:p>
        </w:tc>
      </w:tr>
      <w:tr w:rsidR="00B53261" w:rsidRPr="00135195" w14:paraId="3EBA8017" w14:textId="77777777" w:rsidTr="00FE1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0" w:author="Richard Diamond" w:date="2022-03-03T12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711" w:author="Richard Diamond" w:date="2022-03-03T12:56:00Z">
              <w:tcPr>
                <w:tcW w:w="4508" w:type="dxa"/>
                <w:gridSpan w:val="2"/>
              </w:tcPr>
            </w:tcPrChange>
          </w:tcPr>
          <w:p w14:paraId="575F3941" w14:textId="77777777" w:rsidR="00B53261" w:rsidRPr="00135195" w:rsidRDefault="00B53261" w:rsidP="001351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12" w:author="Richard Diamond" w:date="2022-03-03T12:54:00Z"/>
                <w:lang w:eastAsia="en-GB"/>
              </w:rPr>
            </w:pPr>
            <w:ins w:id="713" w:author="Richard Diamond" w:date="2022-03-03T12:54:00Z">
              <w:r w:rsidRPr="00135195">
                <w:rPr>
                  <w:lang w:eastAsia="en-GB"/>
                </w:rPr>
                <w:t>Client Project ID (name)</w:t>
              </w:r>
            </w:ins>
          </w:p>
        </w:tc>
        <w:tc>
          <w:tcPr>
            <w:tcW w:w="5335" w:type="dxa"/>
            <w:tcPrChange w:id="714" w:author="Richard Diamond" w:date="2022-03-03T12:56:00Z">
              <w:tcPr>
                <w:tcW w:w="4508" w:type="dxa"/>
              </w:tcPr>
            </w:tcPrChange>
          </w:tcPr>
          <w:p w14:paraId="7B246819" w14:textId="0BF3F953" w:rsidR="00B53261" w:rsidRPr="00135195" w:rsidRDefault="00FE11A7" w:rsidP="0013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5" w:author="Richard Diamond" w:date="2022-03-03T12:54:00Z"/>
                <w:lang w:eastAsia="en-GB"/>
              </w:rPr>
            </w:pPr>
            <w:ins w:id="716" w:author="Richard Diamond" w:date="2022-03-03T12:58:00Z">
              <w:r>
                <w:rPr>
                  <w:lang w:eastAsia="en-GB"/>
                </w:rPr>
                <w:t>How is the project know</w:t>
              </w:r>
              <w:r w:rsidR="00962AE5">
                <w:rPr>
                  <w:lang w:eastAsia="en-GB"/>
                </w:rPr>
                <w:t>n</w:t>
              </w:r>
              <w:r>
                <w:rPr>
                  <w:lang w:eastAsia="en-GB"/>
                </w:rPr>
                <w:t xml:space="preserve"> to the client?</w:t>
              </w:r>
            </w:ins>
          </w:p>
        </w:tc>
      </w:tr>
      <w:tr w:rsidR="00B53261" w:rsidRPr="00135195" w14:paraId="68563E73" w14:textId="77777777" w:rsidTr="00FE11A7">
        <w:trPr>
          <w:ins w:id="717" w:author="Richard Diamond" w:date="2022-03-03T12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718" w:author="Richard Diamond" w:date="2022-03-03T12:56:00Z">
              <w:tcPr>
                <w:tcW w:w="4508" w:type="dxa"/>
                <w:gridSpan w:val="2"/>
              </w:tcPr>
            </w:tcPrChange>
          </w:tcPr>
          <w:p w14:paraId="13D0D9AF" w14:textId="77777777" w:rsidR="00B53261" w:rsidRPr="00135195" w:rsidRDefault="00B53261" w:rsidP="00135195">
            <w:pPr>
              <w:rPr>
                <w:ins w:id="719" w:author="Richard Diamond" w:date="2022-03-03T12:54:00Z"/>
                <w:lang w:eastAsia="en-GB"/>
              </w:rPr>
            </w:pPr>
            <w:ins w:id="720" w:author="Richard Diamond" w:date="2022-03-03T12:54:00Z">
              <w:r w:rsidRPr="00135195">
                <w:rPr>
                  <w:lang w:eastAsia="en-GB"/>
                </w:rPr>
                <w:lastRenderedPageBreak/>
                <w:t>Overview</w:t>
              </w:r>
            </w:ins>
          </w:p>
        </w:tc>
        <w:tc>
          <w:tcPr>
            <w:tcW w:w="5335" w:type="dxa"/>
            <w:tcPrChange w:id="721" w:author="Richard Diamond" w:date="2022-03-03T12:56:00Z">
              <w:tcPr>
                <w:tcW w:w="4508" w:type="dxa"/>
              </w:tcPr>
            </w:tcPrChange>
          </w:tcPr>
          <w:p w14:paraId="218F98D1" w14:textId="77777777" w:rsidR="00817DD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2" w:author="Richard Diamond" w:date="2022-03-03T13:04:00Z"/>
                <w:lang w:eastAsia="en-GB"/>
              </w:rPr>
            </w:pPr>
            <w:ins w:id="723" w:author="Richard Diamond" w:date="2022-03-03T13:04:00Z">
              <w:r>
                <w:rPr>
                  <w:lang w:eastAsia="en-GB"/>
                </w:rPr>
                <w:t>Background</w:t>
              </w:r>
            </w:ins>
          </w:p>
          <w:p w14:paraId="1CE64280" w14:textId="77777777" w:rsidR="00817DD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4" w:author="Richard Diamond" w:date="2022-03-03T13:04:00Z"/>
                <w:lang w:eastAsia="en-GB"/>
              </w:rPr>
            </w:pPr>
            <w:ins w:id="725" w:author="Richard Diamond" w:date="2022-03-03T13:04:00Z">
              <w:r>
                <w:rPr>
                  <w:lang w:eastAsia="en-GB"/>
                </w:rPr>
                <w:t>How was the project Identified?</w:t>
              </w:r>
            </w:ins>
          </w:p>
          <w:p w14:paraId="4891E14C" w14:textId="77777777" w:rsidR="00817DD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6" w:author="Richard Diamond" w:date="2022-03-03T13:04:00Z"/>
                <w:lang w:eastAsia="en-GB"/>
              </w:rPr>
            </w:pPr>
            <w:ins w:id="727" w:author="Richard Diamond" w:date="2022-03-03T13:04:00Z">
              <w:r>
                <w:rPr>
                  <w:lang w:eastAsia="en-GB"/>
                </w:rPr>
                <w:t>​​​​​​​Who are the main client project sponsors?</w:t>
              </w:r>
            </w:ins>
          </w:p>
          <w:p w14:paraId="1F7CEE50" w14:textId="77777777" w:rsidR="00817DD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8" w:author="Richard Diamond" w:date="2022-03-03T13:04:00Z"/>
                <w:lang w:eastAsia="en-GB"/>
              </w:rPr>
            </w:pPr>
            <w:ins w:id="729" w:author="Richard Diamond" w:date="2022-03-03T13:04:00Z">
              <w:r>
                <w:rPr>
                  <w:lang w:eastAsia="en-GB"/>
                </w:rPr>
                <w:t>What are the goals of the project?</w:t>
              </w:r>
            </w:ins>
          </w:p>
          <w:p w14:paraId="16CF3467" w14:textId="77777777" w:rsidR="00817DD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0" w:author="Richard Diamond" w:date="2022-03-03T13:04:00Z"/>
                <w:lang w:eastAsia="en-GB"/>
              </w:rPr>
            </w:pPr>
            <w:ins w:id="731" w:author="Richard Diamond" w:date="2022-03-03T13:04:00Z">
              <w:r>
                <w:rPr>
                  <w:lang w:eastAsia="en-GB"/>
                </w:rPr>
                <w:t>What is the timeframe for the project - Are there target start/end dates?</w:t>
              </w:r>
            </w:ins>
          </w:p>
          <w:p w14:paraId="4E3BD48F" w14:textId="261A15E2" w:rsidR="00B53261" w:rsidRPr="00135195" w:rsidRDefault="00817DD5" w:rsidP="00817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2" w:author="Richard Diamond" w:date="2022-03-03T12:54:00Z"/>
                <w:lang w:eastAsia="en-GB"/>
              </w:rPr>
            </w:pPr>
            <w:ins w:id="733" w:author="Richard Diamond" w:date="2022-03-03T13:04:00Z">
              <w:r>
                <w:rPr>
                  <w:lang w:eastAsia="en-GB"/>
                </w:rPr>
                <w:t>What technologies are we expecting to use?</w:t>
              </w:r>
            </w:ins>
          </w:p>
        </w:tc>
      </w:tr>
      <w:tr w:rsidR="00B53261" w:rsidRPr="00135195" w14:paraId="6F80C273" w14:textId="77777777" w:rsidTr="00FE1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34" w:author="Richard Diamond" w:date="2022-03-03T12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735" w:author="Richard Diamond" w:date="2022-03-03T12:56:00Z">
              <w:tcPr>
                <w:tcW w:w="4508" w:type="dxa"/>
                <w:gridSpan w:val="2"/>
              </w:tcPr>
            </w:tcPrChange>
          </w:tcPr>
          <w:p w14:paraId="4FA6AD13" w14:textId="77777777" w:rsidR="00B53261" w:rsidRPr="00135195" w:rsidRDefault="00B53261" w:rsidP="001351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36" w:author="Richard Diamond" w:date="2022-03-03T12:54:00Z"/>
                <w:lang w:eastAsia="en-GB"/>
              </w:rPr>
            </w:pPr>
            <w:ins w:id="737" w:author="Richard Diamond" w:date="2022-03-03T12:54:00Z">
              <w:r w:rsidRPr="00135195">
                <w:rPr>
                  <w:lang w:eastAsia="en-GB"/>
                </w:rPr>
                <w:t>Team Profile</w:t>
              </w:r>
            </w:ins>
          </w:p>
        </w:tc>
        <w:tc>
          <w:tcPr>
            <w:tcW w:w="5335" w:type="dxa"/>
            <w:tcPrChange w:id="738" w:author="Richard Diamond" w:date="2022-03-03T12:56:00Z">
              <w:tcPr>
                <w:tcW w:w="4508" w:type="dxa"/>
              </w:tcPr>
            </w:tcPrChange>
          </w:tcPr>
          <w:p w14:paraId="55AFDDAA" w14:textId="77777777" w:rsidR="00A613D0" w:rsidRDefault="00A613D0" w:rsidP="00A61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9" w:author="Richard Diamond" w:date="2022-03-03T13:04:00Z"/>
                <w:lang w:eastAsia="en-GB"/>
              </w:rPr>
            </w:pPr>
            <w:ins w:id="740" w:author="Richard Diamond" w:date="2022-03-03T13:04:00Z">
              <w:r>
                <w:rPr>
                  <w:lang w:eastAsia="en-GB"/>
                </w:rPr>
                <w:t>How many people will be dedicated to the project?</w:t>
              </w:r>
            </w:ins>
          </w:p>
          <w:p w14:paraId="56D79BC6" w14:textId="77777777" w:rsidR="00A613D0" w:rsidRDefault="00A613D0" w:rsidP="00A61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1" w:author="Richard Diamond" w:date="2022-03-03T13:04:00Z"/>
                <w:lang w:eastAsia="en-GB"/>
              </w:rPr>
            </w:pPr>
            <w:ins w:id="742" w:author="Richard Diamond" w:date="2022-03-03T13:04:00Z">
              <w:r>
                <w:rPr>
                  <w:lang w:eastAsia="en-GB"/>
                </w:rPr>
                <w:t>What skill sets will we need?</w:t>
              </w:r>
            </w:ins>
          </w:p>
          <w:p w14:paraId="484A8FF0" w14:textId="287FCCAE" w:rsidR="00B53261" w:rsidRPr="00135195" w:rsidRDefault="00A613D0" w:rsidP="00A61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3" w:author="Richard Diamond" w:date="2022-03-03T12:54:00Z"/>
                <w:lang w:eastAsia="en-GB"/>
              </w:rPr>
            </w:pPr>
            <w:ins w:id="744" w:author="Richard Diamond" w:date="2022-03-03T13:04:00Z">
              <w:r>
                <w:rPr>
                  <w:lang w:eastAsia="en-GB"/>
                </w:rPr>
                <w:t>What level of experience/seniority will we need in each case</w:t>
              </w:r>
            </w:ins>
          </w:p>
        </w:tc>
      </w:tr>
      <w:tr w:rsidR="00B53261" w:rsidRPr="00135195" w14:paraId="3D5BD35A" w14:textId="77777777" w:rsidTr="00FE11A7">
        <w:trPr>
          <w:ins w:id="745" w:author="Richard Diamond" w:date="2022-03-03T12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746" w:author="Richard Diamond" w:date="2022-03-03T12:56:00Z">
              <w:tcPr>
                <w:tcW w:w="4508" w:type="dxa"/>
                <w:gridSpan w:val="2"/>
              </w:tcPr>
            </w:tcPrChange>
          </w:tcPr>
          <w:p w14:paraId="39B0B4EE" w14:textId="77777777" w:rsidR="00B53261" w:rsidRPr="00135195" w:rsidRDefault="00B53261" w:rsidP="00135195">
            <w:pPr>
              <w:rPr>
                <w:ins w:id="747" w:author="Richard Diamond" w:date="2022-03-03T12:54:00Z"/>
                <w:lang w:eastAsia="en-GB"/>
              </w:rPr>
            </w:pPr>
            <w:ins w:id="748" w:author="Richard Diamond" w:date="2022-03-03T12:54:00Z">
              <w:r w:rsidRPr="00135195">
                <w:rPr>
                  <w:lang w:eastAsia="en-GB"/>
                </w:rPr>
                <w:t>Delivery Management Team</w:t>
              </w:r>
            </w:ins>
          </w:p>
        </w:tc>
        <w:tc>
          <w:tcPr>
            <w:tcW w:w="5335" w:type="dxa"/>
            <w:tcPrChange w:id="749" w:author="Richard Diamond" w:date="2022-03-03T12:56:00Z">
              <w:tcPr>
                <w:tcW w:w="4508" w:type="dxa"/>
              </w:tcPr>
            </w:tcPrChange>
          </w:tcPr>
          <w:p w14:paraId="4B19F1BE" w14:textId="4C166C56" w:rsidR="00B53261" w:rsidRPr="00135195" w:rsidRDefault="00765AFC" w:rsidP="00135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0" w:author="Richard Diamond" w:date="2022-03-03T12:54:00Z"/>
                <w:lang w:eastAsia="en-GB"/>
              </w:rPr>
            </w:pPr>
            <w:ins w:id="751" w:author="Richard Diamond" w:date="2022-03-03T13:05:00Z">
              <w:r>
                <w:rPr>
                  <w:lang w:eastAsia="en-GB"/>
                </w:rPr>
                <w:t>Senior Architect?  Delivery Coordinator?  Technical Coordinator?</w:t>
              </w:r>
            </w:ins>
          </w:p>
        </w:tc>
      </w:tr>
      <w:tr w:rsidR="00B53261" w:rsidRPr="00135195" w14:paraId="083BF10F" w14:textId="77777777" w:rsidTr="00FE1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52" w:author="Richard Diamond" w:date="2022-03-03T12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753" w:author="Richard Diamond" w:date="2022-03-03T12:56:00Z">
              <w:tcPr>
                <w:tcW w:w="4508" w:type="dxa"/>
                <w:gridSpan w:val="2"/>
              </w:tcPr>
            </w:tcPrChange>
          </w:tcPr>
          <w:p w14:paraId="06C7E88F" w14:textId="77777777" w:rsidR="00B53261" w:rsidRPr="00135195" w:rsidRDefault="00B53261" w:rsidP="001351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54" w:author="Richard Diamond" w:date="2022-03-03T12:54:00Z"/>
                <w:lang w:eastAsia="en-GB"/>
              </w:rPr>
            </w:pPr>
            <w:ins w:id="755" w:author="Richard Diamond" w:date="2022-03-03T12:54:00Z">
              <w:r w:rsidRPr="00135195">
                <w:rPr>
                  <w:lang w:eastAsia="en-GB"/>
                </w:rPr>
                <w:t>Project Team</w:t>
              </w:r>
            </w:ins>
          </w:p>
        </w:tc>
        <w:tc>
          <w:tcPr>
            <w:tcW w:w="5335" w:type="dxa"/>
            <w:tcPrChange w:id="756" w:author="Richard Diamond" w:date="2022-03-03T12:56:00Z">
              <w:tcPr>
                <w:tcW w:w="4508" w:type="dxa"/>
              </w:tcPr>
            </w:tcPrChange>
          </w:tcPr>
          <w:p w14:paraId="3E3166A7" w14:textId="0F954593" w:rsidR="00B53261" w:rsidRPr="00135195" w:rsidRDefault="00BC3E3A" w:rsidP="0013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7" w:author="Richard Diamond" w:date="2022-03-03T12:54:00Z"/>
                <w:lang w:eastAsia="en-GB"/>
              </w:rPr>
            </w:pPr>
            <w:ins w:id="758" w:author="Richard Diamond" w:date="2022-03-03T13:05:00Z">
              <w:r>
                <w:rPr>
                  <w:lang w:eastAsia="en-GB"/>
                </w:rPr>
                <w:t xml:space="preserve">Who are the </w:t>
              </w:r>
            </w:ins>
            <w:ins w:id="759" w:author="Richard Diamond" w:date="2022-03-03T13:06:00Z">
              <w:r>
                <w:rPr>
                  <w:lang w:eastAsia="en-GB"/>
                </w:rPr>
                <w:t>development team identified for the project?</w:t>
              </w:r>
            </w:ins>
          </w:p>
        </w:tc>
      </w:tr>
    </w:tbl>
    <w:p w14:paraId="497F41D1" w14:textId="77777777" w:rsidR="00B31FA5" w:rsidRDefault="00B31FA5" w:rsidP="00D86FC8">
      <w:pPr>
        <w:pStyle w:val="Heading2"/>
        <w:rPr>
          <w:ins w:id="760" w:author="Richard Diamond" w:date="2022-03-08T11:42:00Z"/>
          <w:lang w:eastAsia="en-GB"/>
        </w:rPr>
      </w:pPr>
    </w:p>
    <w:p w14:paraId="3C7D4DB8" w14:textId="793D8E0B" w:rsidR="00B15F24" w:rsidRDefault="00B15F24" w:rsidP="00D86FC8">
      <w:pPr>
        <w:pStyle w:val="Heading2"/>
        <w:rPr>
          <w:ins w:id="761" w:author="Richard Diamond" w:date="2022-03-03T13:07:00Z"/>
          <w:lang w:eastAsia="en-GB"/>
        </w:rPr>
      </w:pPr>
      <w:bookmarkStart w:id="762" w:name="_Toc97713376"/>
      <w:ins w:id="763" w:author="Richard Diamond" w:date="2022-03-02T15:26:00Z">
        <w:r>
          <w:rPr>
            <w:lang w:eastAsia="en-GB"/>
          </w:rPr>
          <w:t>Project</w:t>
        </w:r>
        <w:r w:rsidR="00D86FC8">
          <w:rPr>
            <w:lang w:eastAsia="en-GB"/>
          </w:rPr>
          <w:t xml:space="preserve"> </w:t>
        </w:r>
      </w:ins>
      <w:ins w:id="764" w:author="Richard Diamond" w:date="2022-03-03T12:43:00Z">
        <w:r w:rsidR="00B12870">
          <w:rPr>
            <w:lang w:eastAsia="en-GB"/>
          </w:rPr>
          <w:t>Specifics</w:t>
        </w:r>
      </w:ins>
      <w:bookmarkEnd w:id="762"/>
    </w:p>
    <w:p w14:paraId="1FF956EC" w14:textId="71D3891F" w:rsidR="00760A42" w:rsidRPr="00760A42" w:rsidRDefault="00760A42" w:rsidP="00760A42">
      <w:pPr>
        <w:rPr>
          <w:ins w:id="765" w:author="Richard Diamond" w:date="2022-03-02T15:26:00Z"/>
          <w:lang w:eastAsia="en-GB"/>
        </w:rPr>
      </w:pPr>
      <w:ins w:id="766" w:author="Richard Diamond" w:date="2022-03-03T13:07:00Z">
        <w:r>
          <w:rPr>
            <w:lang w:eastAsia="en-GB"/>
          </w:rPr>
          <w:t xml:space="preserve">In collaboration with the </w:t>
        </w:r>
      </w:ins>
      <w:ins w:id="767" w:author="Richard Diamond" w:date="2022-03-03T13:08:00Z">
        <w:r>
          <w:rPr>
            <w:lang w:eastAsia="en-GB"/>
          </w:rPr>
          <w:t xml:space="preserve">project’s </w:t>
        </w:r>
      </w:ins>
      <w:ins w:id="768" w:author="Richard Diamond" w:date="2022-03-03T13:07:00Z">
        <w:r>
          <w:rPr>
            <w:lang w:eastAsia="en-GB"/>
          </w:rPr>
          <w:t>D</w:t>
        </w:r>
      </w:ins>
      <w:ins w:id="769" w:author="Richard Diamond" w:date="2022-03-03T13:08:00Z">
        <w:r>
          <w:rPr>
            <w:lang w:eastAsia="en-GB"/>
          </w:rPr>
          <w:t xml:space="preserve">elivery Management Team, client stakeholders and Project Team, </w:t>
        </w:r>
        <w:r w:rsidR="00CE2AE8">
          <w:rPr>
            <w:lang w:eastAsia="en-GB"/>
          </w:rPr>
          <w:t>specific details</w:t>
        </w:r>
      </w:ins>
      <w:ins w:id="770" w:author="Richard Diamond" w:date="2022-03-03T14:00:00Z">
        <w:r w:rsidR="00EC35CE">
          <w:rPr>
            <w:lang w:eastAsia="en-GB"/>
          </w:rPr>
          <w:t xml:space="preserve"> about</w:t>
        </w:r>
      </w:ins>
      <w:ins w:id="771" w:author="Richard Diamond" w:date="2022-03-03T13:08:00Z">
        <w:r w:rsidR="00CE2AE8">
          <w:rPr>
            <w:lang w:eastAsia="en-GB"/>
          </w:rPr>
          <w:t xml:space="preserve"> how the project will be conducted should be </w:t>
        </w:r>
      </w:ins>
      <w:ins w:id="772" w:author="Richard Diamond" w:date="2022-03-03T13:09:00Z">
        <w:r w:rsidR="00CE2AE8">
          <w:rPr>
            <w:lang w:eastAsia="en-GB"/>
          </w:rPr>
          <w:t>discussed, agreed, recorded and shared with all stakeholders</w:t>
        </w:r>
        <w:r w:rsidR="00C440F2">
          <w:rPr>
            <w:lang w:eastAsia="en-GB"/>
          </w:rPr>
          <w:t>.</w:t>
        </w:r>
      </w:ins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681"/>
        <w:gridCol w:w="5335"/>
        <w:tblGridChange w:id="773">
          <w:tblGrid>
            <w:gridCol w:w="5"/>
            <w:gridCol w:w="3676"/>
            <w:gridCol w:w="832"/>
            <w:gridCol w:w="4503"/>
            <w:gridCol w:w="5"/>
          </w:tblGrid>
        </w:tblGridChange>
      </w:tblGrid>
      <w:tr w:rsidR="00FE11A7" w:rsidRPr="00135195" w14:paraId="5043B6FD" w14:textId="77777777" w:rsidTr="001F4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74" w:author="Richard Diamond" w:date="2022-03-03T12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84E322B" w14:textId="77777777" w:rsidR="00FE11A7" w:rsidRPr="00135195" w:rsidRDefault="00FE11A7" w:rsidP="001F4F02">
            <w:pPr>
              <w:rPr>
                <w:ins w:id="775" w:author="Richard Diamond" w:date="2022-03-03T12:57:00Z"/>
                <w:lang w:eastAsia="en-GB"/>
              </w:rPr>
            </w:pPr>
            <w:ins w:id="776" w:author="Richard Diamond" w:date="2022-03-03T12:57:00Z">
              <w:r>
                <w:rPr>
                  <w:lang w:eastAsia="en-GB"/>
                </w:rPr>
                <w:t>Entry</w:t>
              </w:r>
            </w:ins>
          </w:p>
        </w:tc>
        <w:tc>
          <w:tcPr>
            <w:tcW w:w="5335" w:type="dxa"/>
          </w:tcPr>
          <w:p w14:paraId="6AE78E1C" w14:textId="77777777" w:rsidR="00FE11A7" w:rsidRPr="00135195" w:rsidRDefault="00FE11A7" w:rsidP="001F4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7" w:author="Richard Diamond" w:date="2022-03-03T12:57:00Z"/>
                <w:lang w:eastAsia="en-GB"/>
              </w:rPr>
            </w:pPr>
            <w:ins w:id="778" w:author="Richard Diamond" w:date="2022-03-03T12:57:00Z">
              <w:r>
                <w:rPr>
                  <w:lang w:eastAsia="en-GB"/>
                </w:rPr>
                <w:t>Details</w:t>
              </w:r>
            </w:ins>
          </w:p>
        </w:tc>
      </w:tr>
      <w:tr w:rsidR="00660FF7" w:rsidRPr="005032D9" w14:paraId="2DA5AF09" w14:textId="77777777" w:rsidTr="00FE1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79" w:author="Richard Diamond" w:date="2022-03-03T13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9D41B3" w14:textId="4D0121BD" w:rsidR="00660FF7" w:rsidRPr="005032D9" w:rsidRDefault="00660FF7" w:rsidP="005032D9">
            <w:pPr>
              <w:rPr>
                <w:ins w:id="780" w:author="Richard Diamond" w:date="2022-03-03T13:07:00Z"/>
                <w:lang w:eastAsia="en-GB"/>
              </w:rPr>
            </w:pPr>
            <w:ins w:id="781" w:author="Richard Diamond" w:date="2022-03-03T13:07:00Z">
              <w:r>
                <w:rPr>
                  <w:lang w:eastAsia="en-GB"/>
                </w:rPr>
                <w:t>Ways of Working</w:t>
              </w:r>
            </w:ins>
          </w:p>
        </w:tc>
        <w:tc>
          <w:tcPr>
            <w:tcW w:w="5335" w:type="dxa"/>
          </w:tcPr>
          <w:p w14:paraId="0CEE50FD" w14:textId="7E85C9B7" w:rsidR="00660FF7" w:rsidRPr="005032D9" w:rsidRDefault="0067675B" w:rsidP="00503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2" w:author="Richard Diamond" w:date="2022-03-03T13:07:00Z"/>
                <w:lang w:eastAsia="en-GB"/>
              </w:rPr>
            </w:pPr>
            <w:ins w:id="783" w:author="Richard Diamond" w:date="2022-03-03T13:09:00Z">
              <w:r>
                <w:rPr>
                  <w:lang w:eastAsia="en-GB"/>
                </w:rPr>
                <w:t xml:space="preserve">Project Management </w:t>
              </w:r>
            </w:ins>
            <w:ins w:id="784" w:author="Richard Diamond" w:date="2022-03-03T13:10:00Z">
              <w:r w:rsidR="0069707A">
                <w:rPr>
                  <w:lang w:eastAsia="en-GB"/>
                </w:rPr>
                <w:t>m</w:t>
              </w:r>
            </w:ins>
            <w:ins w:id="785" w:author="Richard Diamond" w:date="2022-03-03T13:09:00Z">
              <w:r>
                <w:rPr>
                  <w:lang w:eastAsia="en-GB"/>
                </w:rPr>
                <w:t>ethodology</w:t>
              </w:r>
            </w:ins>
            <w:ins w:id="786" w:author="Richard Diamond" w:date="2022-03-03T13:10:00Z">
              <w:r w:rsidR="0069707A">
                <w:rPr>
                  <w:lang w:eastAsia="en-GB"/>
                </w:rPr>
                <w:t>, c</w:t>
              </w:r>
              <w:r w:rsidR="001C2850">
                <w:rPr>
                  <w:lang w:eastAsia="en-GB"/>
                </w:rPr>
                <w:t>ommunication</w:t>
              </w:r>
              <w:r w:rsidR="0069707A">
                <w:rPr>
                  <w:lang w:eastAsia="en-GB"/>
                </w:rPr>
                <w:t xml:space="preserve"> methods, frequencies, events and ceremonies</w:t>
              </w:r>
            </w:ins>
            <w:ins w:id="787" w:author="Richard Diamond" w:date="2022-03-03T13:11:00Z">
              <w:r w:rsidR="0076609C">
                <w:rPr>
                  <w:lang w:eastAsia="en-GB"/>
                </w:rPr>
                <w:t>, scope of decision making.</w:t>
              </w:r>
            </w:ins>
            <w:ins w:id="788" w:author="Richard Diamond" w:date="2022-03-08T11:54:00Z">
              <w:r w:rsidR="00BE7247">
                <w:rPr>
                  <w:lang w:eastAsia="en-GB"/>
                </w:rPr>
                <w:t xml:space="preserve"> </w:t>
              </w:r>
            </w:ins>
            <w:ins w:id="789" w:author="Richard Diamond" w:date="2022-03-08T11:55:00Z">
              <w:r w:rsidR="00BE7247">
                <w:rPr>
                  <w:lang w:eastAsia="en-GB"/>
                </w:rPr>
                <w:t>National holidays</w:t>
              </w:r>
              <w:r w:rsidR="00356B47">
                <w:rPr>
                  <w:lang w:eastAsia="en-GB"/>
                </w:rPr>
                <w:t xml:space="preserve"> e.g. India/UK/</w:t>
              </w:r>
              <w:proofErr w:type="spellStart"/>
              <w:r w:rsidR="00356B47">
                <w:rPr>
                  <w:lang w:eastAsia="en-GB"/>
                </w:rPr>
                <w:t>RoW</w:t>
              </w:r>
            </w:ins>
            <w:proofErr w:type="spellEnd"/>
          </w:p>
        </w:tc>
      </w:tr>
      <w:tr w:rsidR="008105C3" w:rsidRPr="005032D9" w14:paraId="796524AB" w14:textId="77777777" w:rsidTr="00FE11A7">
        <w:trPr>
          <w:ins w:id="790" w:author="Richard Diamond" w:date="2022-03-03T13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EEC2203" w14:textId="77777777" w:rsidR="009E349C" w:rsidRDefault="008105C3" w:rsidP="005032D9">
            <w:pPr>
              <w:rPr>
                <w:ins w:id="791" w:author="Richard Diamond" w:date="2022-03-03T13:16:00Z"/>
                <w:b w:val="0"/>
                <w:bCs w:val="0"/>
                <w:lang w:eastAsia="en-GB"/>
              </w:rPr>
            </w:pPr>
            <w:ins w:id="792" w:author="Richard Diamond" w:date="2022-03-03T13:13:00Z">
              <w:r>
                <w:rPr>
                  <w:lang w:eastAsia="en-GB"/>
                </w:rPr>
                <w:t>Roles and Responsibilities</w:t>
              </w:r>
            </w:ins>
            <w:ins w:id="793" w:author="Richard Diamond" w:date="2022-03-03T13:16:00Z">
              <w:r w:rsidR="009E349C">
                <w:rPr>
                  <w:lang w:eastAsia="en-GB"/>
                </w:rPr>
                <w:t xml:space="preserve"> </w:t>
              </w:r>
            </w:ins>
          </w:p>
          <w:p w14:paraId="220D4C81" w14:textId="3E5BB2EE" w:rsidR="008105C3" w:rsidRPr="005032D9" w:rsidRDefault="009E349C" w:rsidP="005032D9">
            <w:pPr>
              <w:rPr>
                <w:ins w:id="794" w:author="Richard Diamond" w:date="2022-03-03T13:12:00Z"/>
                <w:lang w:eastAsia="en-GB"/>
              </w:rPr>
            </w:pPr>
            <w:ins w:id="795" w:author="Richard Diamond" w:date="2022-03-03T13:16:00Z">
              <w:r>
                <w:rPr>
                  <w:lang w:eastAsia="en-GB"/>
                </w:rPr>
                <w:t>(where relevant)</w:t>
              </w:r>
            </w:ins>
          </w:p>
        </w:tc>
        <w:tc>
          <w:tcPr>
            <w:tcW w:w="5335" w:type="dxa"/>
          </w:tcPr>
          <w:p w14:paraId="680626D9" w14:textId="77777777" w:rsidR="000C1943" w:rsidRDefault="00EA4929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6" w:author="Richard Diamond" w:date="2022-03-03T13:16:00Z"/>
                <w:lang w:eastAsia="en-GB"/>
              </w:rPr>
            </w:pPr>
            <w:ins w:id="797" w:author="Richard Diamond" w:date="2022-03-03T13:15:00Z">
              <w:r>
                <w:rPr>
                  <w:lang w:eastAsia="en-GB"/>
                </w:rPr>
                <w:t>Design &amp; Architecture</w:t>
              </w:r>
            </w:ins>
          </w:p>
          <w:p w14:paraId="09DDCD0C" w14:textId="77777777" w:rsidR="000C1943" w:rsidRDefault="00EE53F2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8" w:author="Richard Diamond" w:date="2022-03-03T13:16:00Z"/>
                <w:lang w:eastAsia="en-GB"/>
              </w:rPr>
            </w:pPr>
            <w:ins w:id="799" w:author="Richard Diamond" w:date="2022-03-03T13:13:00Z">
              <w:r>
                <w:rPr>
                  <w:lang w:eastAsia="en-GB"/>
                </w:rPr>
                <w:t>Requirements Specification</w:t>
              </w:r>
            </w:ins>
          </w:p>
          <w:p w14:paraId="3CE2236C" w14:textId="77777777" w:rsidR="000C1943" w:rsidRDefault="00EE53F2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0" w:author="Richard Diamond" w:date="2022-03-03T13:16:00Z"/>
                <w:lang w:eastAsia="en-GB"/>
              </w:rPr>
            </w:pPr>
            <w:ins w:id="801" w:author="Richard Diamond" w:date="2022-03-03T13:13:00Z">
              <w:r>
                <w:rPr>
                  <w:lang w:eastAsia="en-GB"/>
                </w:rPr>
                <w:t>Business Analysis</w:t>
              </w:r>
            </w:ins>
          </w:p>
          <w:p w14:paraId="2A1E0C8A" w14:textId="77777777" w:rsidR="000C1943" w:rsidRDefault="00EE53F2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2" w:author="Richard Diamond" w:date="2022-03-03T13:16:00Z"/>
                <w:lang w:eastAsia="en-GB"/>
              </w:rPr>
            </w:pPr>
            <w:ins w:id="803" w:author="Richard Diamond" w:date="2022-03-03T13:13:00Z">
              <w:r>
                <w:rPr>
                  <w:lang w:eastAsia="en-GB"/>
                </w:rPr>
                <w:t>Product Ownership</w:t>
              </w:r>
            </w:ins>
          </w:p>
          <w:p w14:paraId="700B94BA" w14:textId="77777777" w:rsidR="000C1943" w:rsidRDefault="00EE53F2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4" w:author="Richard Diamond" w:date="2022-03-03T13:16:00Z"/>
                <w:lang w:eastAsia="en-GB"/>
              </w:rPr>
            </w:pPr>
            <w:ins w:id="805" w:author="Richard Diamond" w:date="2022-03-03T13:13:00Z">
              <w:r>
                <w:rPr>
                  <w:lang w:eastAsia="en-GB"/>
                </w:rPr>
                <w:t>Key Sponsors</w:t>
              </w:r>
            </w:ins>
          </w:p>
          <w:p w14:paraId="2514B495" w14:textId="77777777" w:rsidR="000C1943" w:rsidRDefault="00EE33D4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6" w:author="Richard Diamond" w:date="2022-03-03T13:16:00Z"/>
                <w:lang w:eastAsia="en-GB"/>
              </w:rPr>
            </w:pPr>
            <w:ins w:id="807" w:author="Richard Diamond" w:date="2022-03-03T13:14:00Z">
              <w:r>
                <w:rPr>
                  <w:lang w:eastAsia="en-GB"/>
                </w:rPr>
                <w:t>Database Administration</w:t>
              </w:r>
            </w:ins>
          </w:p>
          <w:p w14:paraId="682A7820" w14:textId="77777777" w:rsidR="000C1943" w:rsidRDefault="00EE33D4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8" w:author="Richard Diamond" w:date="2022-03-03T13:16:00Z"/>
                <w:lang w:eastAsia="en-GB"/>
              </w:rPr>
            </w:pPr>
            <w:ins w:id="809" w:author="Richard Diamond" w:date="2022-03-03T13:14:00Z">
              <w:r>
                <w:rPr>
                  <w:lang w:eastAsia="en-GB"/>
                </w:rPr>
                <w:t>DevOps &amp; Release Management</w:t>
              </w:r>
            </w:ins>
          </w:p>
          <w:p w14:paraId="0870BFBB" w14:textId="77777777" w:rsidR="000C1943" w:rsidRDefault="00DA1751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0" w:author="Richard Diamond" w:date="2022-03-03T13:16:00Z"/>
                <w:lang w:eastAsia="en-GB"/>
              </w:rPr>
            </w:pPr>
            <w:ins w:id="811" w:author="Richard Diamond" w:date="2022-03-03T13:14:00Z">
              <w:r>
                <w:rPr>
                  <w:lang w:eastAsia="en-GB"/>
                </w:rPr>
                <w:t>System Test</w:t>
              </w:r>
            </w:ins>
          </w:p>
          <w:p w14:paraId="1CDE21E3" w14:textId="4821093C" w:rsidR="000C1943" w:rsidRDefault="00DA1751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2" w:author="Richard Diamond" w:date="2022-03-03T13:16:00Z"/>
                <w:lang w:eastAsia="en-GB"/>
              </w:rPr>
            </w:pPr>
            <w:ins w:id="813" w:author="Richard Diamond" w:date="2022-03-03T13:14:00Z">
              <w:r>
                <w:rPr>
                  <w:lang w:eastAsia="en-GB"/>
                </w:rPr>
                <w:t>UAT</w:t>
              </w:r>
            </w:ins>
          </w:p>
          <w:p w14:paraId="733CAA7B" w14:textId="001E137C" w:rsidR="00EE53F2" w:rsidRDefault="00DA1751" w:rsidP="00EE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4" w:author="Richard Diamond" w:date="2022-03-03T13:12:00Z"/>
                <w:lang w:eastAsia="en-GB"/>
              </w:rPr>
            </w:pPr>
            <w:ins w:id="815" w:author="Richard Diamond" w:date="2022-03-03T13:15:00Z">
              <w:r>
                <w:rPr>
                  <w:lang w:eastAsia="en-GB"/>
                </w:rPr>
                <w:t>Production Support.</w:t>
              </w:r>
            </w:ins>
          </w:p>
        </w:tc>
      </w:tr>
      <w:tr w:rsidR="00B53261" w:rsidRPr="005032D9" w14:paraId="6EB0545B" w14:textId="77777777" w:rsidTr="00FE11A7">
        <w:tblPrEx>
          <w:tblW w:w="0" w:type="auto"/>
          <w:tblPrExChange w:id="816" w:author="Richard Diamond" w:date="2022-03-03T12:57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17" w:author="Richard Diamond" w:date="2022-03-03T12:54:00Z"/>
          <w:trPrChange w:id="818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19" w:author="Richard Diamond" w:date="2022-03-03T12:57:00Z">
              <w:tcPr>
                <w:tcW w:w="4508" w:type="dxa"/>
                <w:gridSpan w:val="2"/>
              </w:tcPr>
            </w:tcPrChange>
          </w:tcPr>
          <w:p w14:paraId="636DFF5B" w14:textId="77777777" w:rsidR="00B53261" w:rsidRPr="005032D9" w:rsidRDefault="00B53261" w:rsidP="005032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20" w:author="Richard Diamond" w:date="2022-03-03T12:54:00Z"/>
                <w:lang w:eastAsia="en-GB"/>
              </w:rPr>
            </w:pPr>
            <w:ins w:id="821" w:author="Richard Diamond" w:date="2022-03-03T12:54:00Z">
              <w:r w:rsidRPr="005032D9">
                <w:rPr>
                  <w:lang w:eastAsia="en-GB"/>
                </w:rPr>
                <w:t>Solution Design Arrangements</w:t>
              </w:r>
            </w:ins>
          </w:p>
        </w:tc>
        <w:tc>
          <w:tcPr>
            <w:tcW w:w="5335" w:type="dxa"/>
            <w:tcPrChange w:id="822" w:author="Richard Diamond" w:date="2022-03-03T12:57:00Z">
              <w:tcPr>
                <w:tcW w:w="4508" w:type="dxa"/>
                <w:gridSpan w:val="2"/>
              </w:tcPr>
            </w:tcPrChange>
          </w:tcPr>
          <w:p w14:paraId="0DEA4045" w14:textId="79B6A637" w:rsidR="00B53261" w:rsidRPr="005032D9" w:rsidRDefault="00513918" w:rsidP="00503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3" w:author="Richard Diamond" w:date="2022-03-03T12:54:00Z"/>
                <w:lang w:eastAsia="en-GB"/>
              </w:rPr>
            </w:pPr>
            <w:ins w:id="824" w:author="Richard Diamond" w:date="2022-03-03T13:12:00Z">
              <w:r>
                <w:rPr>
                  <w:lang w:eastAsia="en-GB"/>
                </w:rPr>
                <w:t>Are there any client specific procedures which apply to this project</w:t>
              </w:r>
              <w:r w:rsidR="008105C3">
                <w:rPr>
                  <w:lang w:eastAsia="en-GB"/>
                </w:rPr>
                <w:t>?</w:t>
              </w:r>
            </w:ins>
          </w:p>
        </w:tc>
      </w:tr>
      <w:tr w:rsidR="00B53261" w:rsidRPr="005032D9" w14:paraId="5E7C32D2" w14:textId="77777777" w:rsidTr="00FE11A7">
        <w:tblPrEx>
          <w:tblW w:w="0" w:type="auto"/>
          <w:tblPrExChange w:id="825" w:author="Richard Diamond" w:date="2022-03-03T12:57:00Z">
            <w:tblPrEx>
              <w:tblW w:w="0" w:type="auto"/>
            </w:tblPrEx>
          </w:tblPrExChange>
        </w:tblPrEx>
        <w:trPr>
          <w:ins w:id="826" w:author="Richard Diamond" w:date="2022-03-03T12:54:00Z"/>
          <w:trPrChange w:id="827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28" w:author="Richard Diamond" w:date="2022-03-03T12:57:00Z">
              <w:tcPr>
                <w:tcW w:w="4508" w:type="dxa"/>
                <w:gridSpan w:val="2"/>
              </w:tcPr>
            </w:tcPrChange>
          </w:tcPr>
          <w:p w14:paraId="7DA11739" w14:textId="77777777" w:rsidR="00B53261" w:rsidRPr="005032D9" w:rsidRDefault="00B53261" w:rsidP="005032D9">
            <w:pPr>
              <w:rPr>
                <w:ins w:id="829" w:author="Richard Diamond" w:date="2022-03-03T12:54:00Z"/>
                <w:lang w:eastAsia="en-GB"/>
              </w:rPr>
            </w:pPr>
            <w:ins w:id="830" w:author="Richard Diamond" w:date="2022-03-03T12:54:00Z">
              <w:r w:rsidRPr="005032D9">
                <w:rPr>
                  <w:lang w:eastAsia="en-GB"/>
                </w:rPr>
                <w:t>Development Environment &amp; Toolset</w:t>
              </w:r>
            </w:ins>
          </w:p>
        </w:tc>
        <w:tc>
          <w:tcPr>
            <w:tcW w:w="5335" w:type="dxa"/>
            <w:tcPrChange w:id="831" w:author="Richard Diamond" w:date="2022-03-03T12:57:00Z">
              <w:tcPr>
                <w:tcW w:w="4508" w:type="dxa"/>
                <w:gridSpan w:val="2"/>
              </w:tcPr>
            </w:tcPrChange>
          </w:tcPr>
          <w:p w14:paraId="2804E2C4" w14:textId="589F4F73" w:rsidR="00B53261" w:rsidRPr="005032D9" w:rsidRDefault="00BB635E" w:rsidP="0050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2" w:author="Richard Diamond" w:date="2022-03-03T12:54:00Z"/>
                <w:lang w:eastAsia="en-GB"/>
              </w:rPr>
            </w:pPr>
            <w:ins w:id="833" w:author="Richard Diamond" w:date="2022-03-03T13:17:00Z">
              <w:r>
                <w:rPr>
                  <w:lang w:eastAsia="en-GB"/>
                </w:rPr>
                <w:t>What are the development components?  Server</w:t>
              </w:r>
            </w:ins>
            <w:ins w:id="834" w:author="Richard Diamond" w:date="2022-03-03T13:18:00Z">
              <w:r>
                <w:rPr>
                  <w:lang w:eastAsia="en-GB"/>
                </w:rPr>
                <w:t>(s</w:t>
              </w:r>
              <w:r w:rsidR="00A33C49">
                <w:rPr>
                  <w:lang w:eastAsia="en-GB"/>
                </w:rPr>
                <w:t>), environment/tool set</w:t>
              </w:r>
              <w:r w:rsidR="006A2A6A">
                <w:rPr>
                  <w:lang w:eastAsia="en-GB"/>
                </w:rPr>
                <w:t xml:space="preserve"> (and versions)</w:t>
              </w:r>
            </w:ins>
            <w:ins w:id="835" w:author="Richard Diamond" w:date="2022-03-03T13:22:00Z">
              <w:r w:rsidR="00E56A44">
                <w:rPr>
                  <w:lang w:eastAsia="en-GB"/>
                </w:rPr>
                <w:t>, RDBMS</w:t>
              </w:r>
              <w:r w:rsidR="00EF4431">
                <w:rPr>
                  <w:lang w:eastAsia="en-GB"/>
                </w:rPr>
                <w:t xml:space="preserve"> (and versions), cloud/on premise etc.</w:t>
              </w:r>
            </w:ins>
          </w:p>
        </w:tc>
      </w:tr>
      <w:tr w:rsidR="00B53261" w:rsidRPr="005032D9" w14:paraId="154C51E8" w14:textId="77777777" w:rsidTr="00FE11A7">
        <w:tblPrEx>
          <w:tblW w:w="0" w:type="auto"/>
          <w:tblPrExChange w:id="836" w:author="Richard Diamond" w:date="2022-03-03T12:57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37" w:author="Richard Diamond" w:date="2022-03-03T12:54:00Z"/>
          <w:trPrChange w:id="838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39" w:author="Richard Diamond" w:date="2022-03-03T12:57:00Z">
              <w:tcPr>
                <w:tcW w:w="4508" w:type="dxa"/>
                <w:gridSpan w:val="2"/>
              </w:tcPr>
            </w:tcPrChange>
          </w:tcPr>
          <w:p w14:paraId="15F3C703" w14:textId="77777777" w:rsidR="00B53261" w:rsidRPr="005032D9" w:rsidRDefault="00B53261" w:rsidP="005032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40" w:author="Richard Diamond" w:date="2022-03-03T12:54:00Z"/>
                <w:lang w:eastAsia="en-GB"/>
              </w:rPr>
            </w:pPr>
            <w:ins w:id="841" w:author="Richard Diamond" w:date="2022-03-03T12:54:00Z">
              <w:r w:rsidRPr="005032D9">
                <w:rPr>
                  <w:lang w:eastAsia="en-GB"/>
                </w:rPr>
                <w:t>DevOps and Release Management Environment Arrangements</w:t>
              </w:r>
            </w:ins>
          </w:p>
        </w:tc>
        <w:tc>
          <w:tcPr>
            <w:tcW w:w="5335" w:type="dxa"/>
            <w:tcPrChange w:id="842" w:author="Richard Diamond" w:date="2022-03-03T12:57:00Z">
              <w:tcPr>
                <w:tcW w:w="4508" w:type="dxa"/>
                <w:gridSpan w:val="2"/>
              </w:tcPr>
            </w:tcPrChange>
          </w:tcPr>
          <w:p w14:paraId="4426886B" w14:textId="3CB02C88" w:rsidR="00B53261" w:rsidRPr="005032D9" w:rsidRDefault="004E0843" w:rsidP="00503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3" w:author="Richard Diamond" w:date="2022-03-03T12:54:00Z"/>
                <w:lang w:eastAsia="en-GB"/>
              </w:rPr>
            </w:pPr>
            <w:ins w:id="844" w:author="Richard Diamond" w:date="2022-03-03T13:19:00Z">
              <w:r>
                <w:rPr>
                  <w:lang w:eastAsia="en-GB"/>
                </w:rPr>
                <w:t xml:space="preserve">Responsibilities? </w:t>
              </w:r>
            </w:ins>
            <w:ins w:id="845" w:author="Richard Diamond" w:date="2022-03-03T13:25:00Z">
              <w:r w:rsidR="002C5D2D">
                <w:rPr>
                  <w:lang w:eastAsia="en-GB"/>
                </w:rPr>
                <w:t xml:space="preserve">Change Committee? </w:t>
              </w:r>
            </w:ins>
            <w:ins w:id="846" w:author="Richard Diamond" w:date="2022-03-03T13:18:00Z">
              <w:r w:rsidR="006A2A6A">
                <w:rPr>
                  <w:lang w:eastAsia="en-GB"/>
                </w:rPr>
                <w:t>Deployment Toolset?</w:t>
              </w:r>
            </w:ins>
          </w:p>
        </w:tc>
      </w:tr>
      <w:tr w:rsidR="00B53261" w:rsidRPr="005032D9" w14:paraId="33A8F49F" w14:textId="77777777" w:rsidTr="00FE11A7">
        <w:tblPrEx>
          <w:tblW w:w="0" w:type="auto"/>
          <w:tblPrExChange w:id="847" w:author="Richard Diamond" w:date="2022-03-03T12:57:00Z">
            <w:tblPrEx>
              <w:tblW w:w="0" w:type="auto"/>
            </w:tblPrEx>
          </w:tblPrExChange>
        </w:tblPrEx>
        <w:trPr>
          <w:ins w:id="848" w:author="Richard Diamond" w:date="2022-03-03T12:54:00Z"/>
          <w:trPrChange w:id="849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50" w:author="Richard Diamond" w:date="2022-03-03T12:57:00Z">
              <w:tcPr>
                <w:tcW w:w="4508" w:type="dxa"/>
                <w:gridSpan w:val="2"/>
              </w:tcPr>
            </w:tcPrChange>
          </w:tcPr>
          <w:p w14:paraId="2BEEED60" w14:textId="77777777" w:rsidR="00B53261" w:rsidRPr="005032D9" w:rsidRDefault="00B53261" w:rsidP="005032D9">
            <w:pPr>
              <w:rPr>
                <w:ins w:id="851" w:author="Richard Diamond" w:date="2022-03-03T12:54:00Z"/>
                <w:lang w:eastAsia="en-GB"/>
              </w:rPr>
            </w:pPr>
            <w:ins w:id="852" w:author="Richard Diamond" w:date="2022-03-03T12:54:00Z">
              <w:r w:rsidRPr="005032D9">
                <w:rPr>
                  <w:lang w:eastAsia="en-GB"/>
                </w:rPr>
                <w:lastRenderedPageBreak/>
                <w:t>Client IT Operations</w:t>
              </w:r>
            </w:ins>
          </w:p>
        </w:tc>
        <w:tc>
          <w:tcPr>
            <w:tcW w:w="5335" w:type="dxa"/>
            <w:tcPrChange w:id="853" w:author="Richard Diamond" w:date="2022-03-03T12:57:00Z">
              <w:tcPr>
                <w:tcW w:w="4508" w:type="dxa"/>
                <w:gridSpan w:val="2"/>
              </w:tcPr>
            </w:tcPrChange>
          </w:tcPr>
          <w:p w14:paraId="08154948" w14:textId="2213F680" w:rsidR="00B53261" w:rsidRPr="005032D9" w:rsidRDefault="00EA4929" w:rsidP="0050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4" w:author="Richard Diamond" w:date="2022-03-03T12:54:00Z"/>
                <w:lang w:eastAsia="en-GB"/>
              </w:rPr>
            </w:pPr>
            <w:ins w:id="855" w:author="Richard Diamond" w:date="2022-03-03T13:16:00Z">
              <w:r>
                <w:rPr>
                  <w:lang w:eastAsia="en-GB"/>
                </w:rPr>
                <w:t>Service Desk</w:t>
              </w:r>
            </w:ins>
            <w:ins w:id="856" w:author="Richard Diamond" w:date="2022-03-03T14:24:00Z">
              <w:r w:rsidR="00EA5EDE">
                <w:rPr>
                  <w:lang w:eastAsia="en-GB"/>
                </w:rPr>
                <w:t>/IT/DBA Support</w:t>
              </w:r>
              <w:r w:rsidR="009D397D">
                <w:rPr>
                  <w:lang w:eastAsia="en-GB"/>
                </w:rPr>
                <w:t xml:space="preserve"> </w:t>
              </w:r>
              <w:r w:rsidR="00EA5EDE">
                <w:rPr>
                  <w:lang w:eastAsia="en-GB"/>
                </w:rPr>
                <w:t>mechanisms,</w:t>
              </w:r>
              <w:r w:rsidR="00215EF1">
                <w:rPr>
                  <w:lang w:eastAsia="en-GB"/>
                </w:rPr>
                <w:t xml:space="preserve"> minimum ticket content</w:t>
              </w:r>
            </w:ins>
            <w:ins w:id="857" w:author="Richard Diamond" w:date="2022-03-03T14:25:00Z">
              <w:r w:rsidR="00215EF1">
                <w:rPr>
                  <w:lang w:eastAsia="en-GB"/>
                </w:rPr>
                <w:t>,</w:t>
              </w:r>
            </w:ins>
            <w:ins w:id="858" w:author="Richard Diamond" w:date="2022-03-03T14:24:00Z">
              <w:r w:rsidR="00EA5EDE">
                <w:rPr>
                  <w:lang w:eastAsia="en-GB"/>
                </w:rPr>
                <w:t xml:space="preserve"> escalation </w:t>
              </w:r>
            </w:ins>
            <w:ins w:id="859" w:author="Richard Diamond" w:date="2022-03-03T14:25:00Z">
              <w:r w:rsidR="00215EF1">
                <w:rPr>
                  <w:lang w:eastAsia="en-GB"/>
                </w:rPr>
                <w:t>procedures.</w:t>
              </w:r>
            </w:ins>
          </w:p>
        </w:tc>
      </w:tr>
      <w:tr w:rsidR="00B53261" w:rsidRPr="005032D9" w14:paraId="3D5042FF" w14:textId="77777777" w:rsidTr="00FE11A7">
        <w:tblPrEx>
          <w:tblW w:w="0" w:type="auto"/>
          <w:tblPrExChange w:id="860" w:author="Richard Diamond" w:date="2022-03-03T12:57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61" w:author="Richard Diamond" w:date="2022-03-03T12:54:00Z"/>
          <w:trPrChange w:id="862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63" w:author="Richard Diamond" w:date="2022-03-03T12:57:00Z">
              <w:tcPr>
                <w:tcW w:w="4508" w:type="dxa"/>
                <w:gridSpan w:val="2"/>
              </w:tcPr>
            </w:tcPrChange>
          </w:tcPr>
          <w:p w14:paraId="73BD4AB4" w14:textId="77777777" w:rsidR="00B53261" w:rsidRPr="005032D9" w:rsidRDefault="00B53261" w:rsidP="005032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64" w:author="Richard Diamond" w:date="2022-03-03T12:54:00Z"/>
                <w:lang w:eastAsia="en-GB"/>
              </w:rPr>
            </w:pPr>
            <w:ins w:id="865" w:author="Richard Diamond" w:date="2022-03-03T12:54:00Z">
              <w:r w:rsidRPr="005032D9">
                <w:rPr>
                  <w:lang w:eastAsia="en-GB"/>
                </w:rPr>
                <w:t>Documentation</w:t>
              </w:r>
            </w:ins>
          </w:p>
        </w:tc>
        <w:tc>
          <w:tcPr>
            <w:tcW w:w="5335" w:type="dxa"/>
            <w:tcPrChange w:id="866" w:author="Richard Diamond" w:date="2022-03-03T12:57:00Z">
              <w:tcPr>
                <w:tcW w:w="4508" w:type="dxa"/>
                <w:gridSpan w:val="2"/>
              </w:tcPr>
            </w:tcPrChange>
          </w:tcPr>
          <w:p w14:paraId="3FE7DE84" w14:textId="7498315F" w:rsidR="00B53261" w:rsidRPr="005032D9" w:rsidRDefault="004476BE" w:rsidP="00503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7" w:author="Richard Diamond" w:date="2022-03-03T12:54:00Z"/>
                <w:lang w:eastAsia="en-GB"/>
              </w:rPr>
            </w:pPr>
            <w:ins w:id="868" w:author="Richard Diamond" w:date="2022-03-03T13:25:00Z">
              <w:r>
                <w:rPr>
                  <w:lang w:eastAsia="en-GB"/>
                </w:rPr>
                <w:t>Responsibilities</w:t>
              </w:r>
            </w:ins>
            <w:ins w:id="869" w:author="Richard Diamond" w:date="2022-03-03T13:26:00Z">
              <w:r w:rsidR="005547E6">
                <w:rPr>
                  <w:lang w:eastAsia="en-GB"/>
                </w:rPr>
                <w:t>? Scope?</w:t>
              </w:r>
            </w:ins>
            <w:ins w:id="870" w:author="Richard Diamond" w:date="2022-03-03T13:25:00Z">
              <w:r w:rsidR="005547E6">
                <w:rPr>
                  <w:lang w:eastAsia="en-GB"/>
                </w:rPr>
                <w:t xml:space="preserve"> </w:t>
              </w:r>
            </w:ins>
            <w:ins w:id="871" w:author="Richard Diamond" w:date="2022-03-03T13:19:00Z">
              <w:r w:rsidR="004E0843">
                <w:rPr>
                  <w:lang w:eastAsia="en-GB"/>
                </w:rPr>
                <w:t>Acceptance Criteria</w:t>
              </w:r>
            </w:ins>
            <w:ins w:id="872" w:author="Richard Diamond" w:date="2022-03-03T13:25:00Z">
              <w:r w:rsidR="005547E6">
                <w:rPr>
                  <w:lang w:eastAsia="en-GB"/>
                </w:rPr>
                <w:t>?</w:t>
              </w:r>
            </w:ins>
          </w:p>
        </w:tc>
      </w:tr>
      <w:tr w:rsidR="00B53261" w:rsidRPr="005032D9" w14:paraId="1E122D97" w14:textId="77777777" w:rsidTr="00FE11A7">
        <w:tblPrEx>
          <w:tblW w:w="0" w:type="auto"/>
          <w:tblPrExChange w:id="873" w:author="Richard Diamond" w:date="2022-03-03T12:57:00Z">
            <w:tblPrEx>
              <w:tblW w:w="0" w:type="auto"/>
            </w:tblPrEx>
          </w:tblPrExChange>
        </w:tblPrEx>
        <w:trPr>
          <w:ins w:id="874" w:author="Richard Diamond" w:date="2022-03-03T12:54:00Z"/>
          <w:trPrChange w:id="875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876" w:author="Richard Diamond" w:date="2022-03-03T12:57:00Z">
              <w:tcPr>
                <w:tcW w:w="4508" w:type="dxa"/>
                <w:gridSpan w:val="2"/>
              </w:tcPr>
            </w:tcPrChange>
          </w:tcPr>
          <w:p w14:paraId="4B2710B2" w14:textId="77777777" w:rsidR="00B53261" w:rsidRPr="005032D9" w:rsidRDefault="00B53261" w:rsidP="005032D9">
            <w:pPr>
              <w:rPr>
                <w:ins w:id="877" w:author="Richard Diamond" w:date="2022-03-03T12:54:00Z"/>
                <w:lang w:eastAsia="en-GB"/>
              </w:rPr>
            </w:pPr>
            <w:ins w:id="878" w:author="Richard Diamond" w:date="2022-03-03T12:54:00Z">
              <w:r w:rsidRPr="005032D9">
                <w:rPr>
                  <w:lang w:eastAsia="en-GB"/>
                </w:rPr>
                <w:t>Quality Assurance</w:t>
              </w:r>
            </w:ins>
          </w:p>
        </w:tc>
        <w:tc>
          <w:tcPr>
            <w:tcW w:w="5335" w:type="dxa"/>
            <w:tcPrChange w:id="879" w:author="Richard Diamond" w:date="2022-03-03T12:57:00Z">
              <w:tcPr>
                <w:tcW w:w="4508" w:type="dxa"/>
                <w:gridSpan w:val="2"/>
              </w:tcPr>
            </w:tcPrChange>
          </w:tcPr>
          <w:p w14:paraId="34B85142" w14:textId="77BCE31A" w:rsidR="00B53261" w:rsidRPr="005032D9" w:rsidRDefault="004E0843" w:rsidP="0050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0" w:author="Richard Diamond" w:date="2022-03-03T12:54:00Z"/>
                <w:lang w:eastAsia="en-GB"/>
              </w:rPr>
            </w:pPr>
            <w:ins w:id="881" w:author="Richard Diamond" w:date="2022-03-03T13:19:00Z">
              <w:r>
                <w:rPr>
                  <w:lang w:eastAsia="en-GB"/>
                </w:rPr>
                <w:t>Unit test evidence</w:t>
              </w:r>
            </w:ins>
            <w:ins w:id="882" w:author="Richard Diamond" w:date="2022-03-03T13:26:00Z">
              <w:r w:rsidR="00556271">
                <w:rPr>
                  <w:lang w:eastAsia="en-GB"/>
                </w:rPr>
                <w:t>? Peer Review arrangements</w:t>
              </w:r>
            </w:ins>
            <w:ins w:id="883" w:author="Richard Diamond" w:date="2022-03-03T13:27:00Z">
              <w:r w:rsidR="004C2EF4">
                <w:rPr>
                  <w:lang w:eastAsia="en-GB"/>
                </w:rPr>
                <w:t>?</w:t>
              </w:r>
            </w:ins>
          </w:p>
        </w:tc>
      </w:tr>
    </w:tbl>
    <w:p w14:paraId="465696AE" w14:textId="2C305F28" w:rsidR="000447A4" w:rsidRDefault="000447A4">
      <w:pPr>
        <w:spacing w:line="259" w:lineRule="auto"/>
        <w:rPr>
          <w:ins w:id="884" w:author="Richard Diamond" w:date="2022-03-03T14:01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</w:p>
    <w:p w14:paraId="7B04E5D6" w14:textId="32BE3727" w:rsidR="00272F9E" w:rsidRDefault="007C2A22" w:rsidP="005D7475">
      <w:pPr>
        <w:pStyle w:val="Heading2"/>
        <w:rPr>
          <w:ins w:id="885" w:author="Richard Diamond" w:date="2022-03-03T13:27:00Z"/>
          <w:lang w:eastAsia="en-GB"/>
        </w:rPr>
      </w:pPr>
      <w:bookmarkStart w:id="886" w:name="_Toc97713377"/>
      <w:ins w:id="887" w:author="Richard Diamond" w:date="2022-03-03T12:43:00Z">
        <w:r>
          <w:rPr>
            <w:lang w:eastAsia="en-GB"/>
          </w:rPr>
          <w:t xml:space="preserve">Project </w:t>
        </w:r>
      </w:ins>
      <w:ins w:id="888" w:author="Richard Diamond" w:date="2022-03-02T15:35:00Z">
        <w:r w:rsidR="00E95190">
          <w:rPr>
            <w:lang w:eastAsia="en-GB"/>
          </w:rPr>
          <w:t>Skills</w:t>
        </w:r>
      </w:ins>
      <w:ins w:id="889" w:author="Richard Diamond" w:date="2022-03-02T15:42:00Z">
        <w:r w:rsidR="0027420B">
          <w:rPr>
            <w:lang w:eastAsia="en-GB"/>
          </w:rPr>
          <w:t xml:space="preserve"> and Experience</w:t>
        </w:r>
      </w:ins>
      <w:ins w:id="890" w:author="Richard Diamond" w:date="2022-03-02T15:35:00Z">
        <w:r w:rsidR="00E95190">
          <w:rPr>
            <w:lang w:eastAsia="en-GB"/>
          </w:rPr>
          <w:t xml:space="preserve"> Assessment</w:t>
        </w:r>
      </w:ins>
      <w:bookmarkEnd w:id="886"/>
    </w:p>
    <w:p w14:paraId="29C3B8C5" w14:textId="2B897AAF" w:rsidR="00674F8C" w:rsidRPr="00674F8C" w:rsidRDefault="00BA4CB6">
      <w:pPr>
        <w:rPr>
          <w:ins w:id="891" w:author="Richard Diamond" w:date="2022-03-02T15:35:00Z"/>
          <w:lang w:eastAsia="en-GB"/>
        </w:rPr>
        <w:pPrChange w:id="892" w:author="Richard Diamond" w:date="2022-03-03T13:27:00Z">
          <w:pPr>
            <w:pStyle w:val="Heading2"/>
          </w:pPr>
        </w:pPrChange>
      </w:pPr>
      <w:ins w:id="893" w:author="Richard Diamond" w:date="2022-03-03T13:28:00Z">
        <w:r>
          <w:rPr>
            <w:lang w:eastAsia="en-GB"/>
          </w:rPr>
          <w:t xml:space="preserve">An assessment should be made which identifies strengths and weaknesses in the Project Team (and Delivery Management </w:t>
        </w:r>
        <w:r w:rsidR="002E6A3D">
          <w:rPr>
            <w:lang w:eastAsia="en-GB"/>
          </w:rPr>
          <w:t>T</w:t>
        </w:r>
        <w:r>
          <w:rPr>
            <w:lang w:eastAsia="en-GB"/>
          </w:rPr>
          <w:t>eam where relevant)</w:t>
        </w:r>
      </w:ins>
      <w:ins w:id="894" w:author="Richard Diamond" w:date="2022-03-03T13:29:00Z">
        <w:r w:rsidR="002E6A3D">
          <w:rPr>
            <w:lang w:eastAsia="en-GB"/>
          </w:rPr>
          <w:t xml:space="preserve">.  Any potential weaknesses need not </w:t>
        </w:r>
      </w:ins>
      <w:ins w:id="895" w:author="Richard Diamond" w:date="2022-03-03T13:30:00Z">
        <w:r w:rsidR="00BD6C4E">
          <w:rPr>
            <w:lang w:eastAsia="en-GB"/>
          </w:rPr>
          <w:t>necessarily</w:t>
        </w:r>
      </w:ins>
      <w:ins w:id="896" w:author="Richard Diamond" w:date="2022-03-03T13:29:00Z">
        <w:r w:rsidR="002E6A3D">
          <w:rPr>
            <w:lang w:eastAsia="en-GB"/>
          </w:rPr>
          <w:t xml:space="preserve"> be viewed as </w:t>
        </w:r>
        <w:r w:rsidR="003D3872">
          <w:rPr>
            <w:lang w:eastAsia="en-GB"/>
          </w:rPr>
          <w:t xml:space="preserve">disqualification criteria, rather an opportunity for training and education to </w:t>
        </w:r>
        <w:r w:rsidR="00BD6C4E">
          <w:rPr>
            <w:lang w:eastAsia="en-GB"/>
          </w:rPr>
          <w:t xml:space="preserve">ensure </w:t>
        </w:r>
      </w:ins>
      <w:ins w:id="897" w:author="Richard Diamond" w:date="2022-03-03T13:30:00Z">
        <w:r w:rsidR="00BD6C4E">
          <w:rPr>
            <w:lang w:eastAsia="en-GB"/>
          </w:rPr>
          <w:t>a successful project</w:t>
        </w:r>
      </w:ins>
      <w:ins w:id="898" w:author="Richard Diamond" w:date="2022-03-03T16:34:00Z">
        <w:r w:rsidR="00B120B2">
          <w:rPr>
            <w:lang w:eastAsia="en-GB"/>
          </w:rPr>
          <w:t xml:space="preserve"> and </w:t>
        </w:r>
        <w:r w:rsidR="00741AAC">
          <w:rPr>
            <w:lang w:eastAsia="en-GB"/>
          </w:rPr>
          <w:t>individual</w:t>
        </w:r>
      </w:ins>
      <w:ins w:id="899" w:author="Richard Diamond" w:date="2022-03-03T16:35:00Z">
        <w:r w:rsidR="00741AAC">
          <w:rPr>
            <w:lang w:eastAsia="en-GB"/>
          </w:rPr>
          <w:t xml:space="preserve"> </w:t>
        </w:r>
      </w:ins>
      <w:ins w:id="900" w:author="Richard Diamond" w:date="2022-03-03T13:30:00Z">
        <w:r w:rsidR="00BD6C4E">
          <w:rPr>
            <w:lang w:eastAsia="en-GB"/>
          </w:rPr>
          <w:t>.</w:t>
        </w:r>
      </w:ins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681"/>
        <w:gridCol w:w="5335"/>
        <w:tblGridChange w:id="901">
          <w:tblGrid>
            <w:gridCol w:w="5"/>
            <w:gridCol w:w="3676"/>
            <w:gridCol w:w="832"/>
            <w:gridCol w:w="4503"/>
            <w:gridCol w:w="5"/>
          </w:tblGrid>
        </w:tblGridChange>
      </w:tblGrid>
      <w:tr w:rsidR="00FE11A7" w:rsidRPr="00135195" w14:paraId="01F5CCD3" w14:textId="77777777" w:rsidTr="001F4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02" w:author="Richard Diamond" w:date="2022-03-03T12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6F69911" w14:textId="77777777" w:rsidR="00FE11A7" w:rsidRPr="00135195" w:rsidRDefault="00FE11A7" w:rsidP="001F4F02">
            <w:pPr>
              <w:rPr>
                <w:ins w:id="903" w:author="Richard Diamond" w:date="2022-03-03T12:57:00Z"/>
                <w:lang w:eastAsia="en-GB"/>
              </w:rPr>
            </w:pPr>
            <w:ins w:id="904" w:author="Richard Diamond" w:date="2022-03-03T12:57:00Z">
              <w:r>
                <w:rPr>
                  <w:lang w:eastAsia="en-GB"/>
                </w:rPr>
                <w:t>Entry</w:t>
              </w:r>
            </w:ins>
          </w:p>
        </w:tc>
        <w:tc>
          <w:tcPr>
            <w:tcW w:w="5335" w:type="dxa"/>
          </w:tcPr>
          <w:p w14:paraId="5D5ADDA4" w14:textId="77777777" w:rsidR="00FE11A7" w:rsidRPr="00135195" w:rsidRDefault="00FE11A7" w:rsidP="001F4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05" w:author="Richard Diamond" w:date="2022-03-03T12:57:00Z"/>
                <w:lang w:eastAsia="en-GB"/>
              </w:rPr>
            </w:pPr>
            <w:ins w:id="906" w:author="Richard Diamond" w:date="2022-03-03T12:57:00Z">
              <w:r>
                <w:rPr>
                  <w:lang w:eastAsia="en-GB"/>
                </w:rPr>
                <w:t>Details</w:t>
              </w:r>
            </w:ins>
          </w:p>
        </w:tc>
      </w:tr>
      <w:tr w:rsidR="00B53261" w:rsidRPr="00327088" w14:paraId="45709FAA" w14:textId="77777777" w:rsidTr="00FE11A7">
        <w:tblPrEx>
          <w:tblW w:w="0" w:type="auto"/>
          <w:tblPrExChange w:id="907" w:author="Richard Diamond" w:date="2022-03-03T12:57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08" w:author="Richard Diamond" w:date="2022-03-03T12:55:00Z"/>
          <w:trPrChange w:id="909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910" w:author="Richard Diamond" w:date="2022-03-03T12:57:00Z">
              <w:tcPr>
                <w:tcW w:w="4508" w:type="dxa"/>
                <w:gridSpan w:val="2"/>
              </w:tcPr>
            </w:tcPrChange>
          </w:tcPr>
          <w:p w14:paraId="0AE21230" w14:textId="77777777" w:rsidR="00B53261" w:rsidRPr="00327088" w:rsidRDefault="00B53261" w:rsidP="00327088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11" w:author="Richard Diamond" w:date="2022-03-03T12:55:00Z"/>
                <w:lang w:eastAsia="en-GB"/>
              </w:rPr>
            </w:pPr>
            <w:ins w:id="912" w:author="Richard Diamond" w:date="2022-03-03T12:55:00Z">
              <w:r w:rsidRPr="00327088">
                <w:rPr>
                  <w:lang w:eastAsia="en-GB"/>
                </w:rPr>
                <w:t>Development Environment &amp; Toolset</w:t>
              </w:r>
            </w:ins>
          </w:p>
        </w:tc>
        <w:tc>
          <w:tcPr>
            <w:tcW w:w="5335" w:type="dxa"/>
            <w:tcPrChange w:id="913" w:author="Richard Diamond" w:date="2022-03-03T12:57:00Z">
              <w:tcPr>
                <w:tcW w:w="4508" w:type="dxa"/>
                <w:gridSpan w:val="2"/>
              </w:tcPr>
            </w:tcPrChange>
          </w:tcPr>
          <w:p w14:paraId="1DE06ADF" w14:textId="162CEE7F" w:rsidR="00B53261" w:rsidRPr="00327088" w:rsidRDefault="0041681D" w:rsidP="0032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4" w:author="Richard Diamond" w:date="2022-03-03T12:55:00Z"/>
                <w:lang w:eastAsia="en-GB"/>
              </w:rPr>
            </w:pPr>
            <w:ins w:id="915" w:author="Richard Diamond" w:date="2022-03-03T14:01:00Z">
              <w:r>
                <w:rPr>
                  <w:lang w:eastAsia="en-GB"/>
                </w:rPr>
                <w:t>Access to, e</w:t>
              </w:r>
              <w:r w:rsidR="000447A4">
                <w:rPr>
                  <w:lang w:eastAsia="en-GB"/>
                </w:rPr>
                <w:t>xperience</w:t>
              </w:r>
            </w:ins>
            <w:ins w:id="916" w:author="Richard Diamond" w:date="2022-03-03T13:30:00Z">
              <w:r w:rsidR="005B28DB">
                <w:rPr>
                  <w:lang w:eastAsia="en-GB"/>
                </w:rPr>
                <w:t xml:space="preserve"> and familiar</w:t>
              </w:r>
            </w:ins>
            <w:ins w:id="917" w:author="Richard Diamond" w:date="2022-03-03T14:01:00Z">
              <w:r w:rsidR="000447A4">
                <w:rPr>
                  <w:lang w:eastAsia="en-GB"/>
                </w:rPr>
                <w:t>ity</w:t>
              </w:r>
            </w:ins>
            <w:ins w:id="918" w:author="Richard Diamond" w:date="2022-03-03T13:30:00Z">
              <w:r w:rsidR="005B28DB">
                <w:rPr>
                  <w:lang w:eastAsia="en-GB"/>
                </w:rPr>
                <w:t xml:space="preserve"> with the development environment and tool</w:t>
              </w:r>
            </w:ins>
            <w:ins w:id="919" w:author="Richard Diamond" w:date="2022-03-03T13:31:00Z">
              <w:r w:rsidR="00A37310">
                <w:rPr>
                  <w:lang w:eastAsia="en-GB"/>
                </w:rPr>
                <w:t>sets/</w:t>
              </w:r>
            </w:ins>
            <w:ins w:id="920" w:author="Richard Diamond" w:date="2022-03-03T14:01:00Z">
              <w:r>
                <w:rPr>
                  <w:lang w:eastAsia="en-GB"/>
                </w:rPr>
                <w:t>versions</w:t>
              </w:r>
            </w:ins>
          </w:p>
        </w:tc>
      </w:tr>
      <w:tr w:rsidR="00B53261" w:rsidRPr="00327088" w14:paraId="2D8193D0" w14:textId="77777777" w:rsidTr="00FE11A7">
        <w:tblPrEx>
          <w:tblW w:w="0" w:type="auto"/>
          <w:tblPrExChange w:id="921" w:author="Richard Diamond" w:date="2022-03-03T12:57:00Z">
            <w:tblPrEx>
              <w:tblW w:w="0" w:type="auto"/>
            </w:tblPrEx>
          </w:tblPrExChange>
        </w:tblPrEx>
        <w:trPr>
          <w:ins w:id="922" w:author="Richard Diamond" w:date="2022-03-03T12:55:00Z"/>
          <w:trPrChange w:id="923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924" w:author="Richard Diamond" w:date="2022-03-03T12:57:00Z">
              <w:tcPr>
                <w:tcW w:w="4508" w:type="dxa"/>
                <w:gridSpan w:val="2"/>
              </w:tcPr>
            </w:tcPrChange>
          </w:tcPr>
          <w:p w14:paraId="0CAA0E82" w14:textId="77777777" w:rsidR="00B53261" w:rsidRPr="00327088" w:rsidRDefault="00B53261" w:rsidP="00327088">
            <w:pPr>
              <w:rPr>
                <w:ins w:id="925" w:author="Richard Diamond" w:date="2022-03-03T12:55:00Z"/>
                <w:lang w:eastAsia="en-GB"/>
              </w:rPr>
            </w:pPr>
            <w:ins w:id="926" w:author="Richard Diamond" w:date="2022-03-03T12:55:00Z">
              <w:r w:rsidRPr="00327088">
                <w:rPr>
                  <w:lang w:eastAsia="en-GB"/>
                </w:rPr>
                <w:t>Project Management</w:t>
              </w:r>
            </w:ins>
          </w:p>
        </w:tc>
        <w:tc>
          <w:tcPr>
            <w:tcW w:w="5335" w:type="dxa"/>
            <w:tcPrChange w:id="927" w:author="Richard Diamond" w:date="2022-03-03T12:57:00Z">
              <w:tcPr>
                <w:tcW w:w="4508" w:type="dxa"/>
                <w:gridSpan w:val="2"/>
              </w:tcPr>
            </w:tcPrChange>
          </w:tcPr>
          <w:p w14:paraId="7DEDB7B8" w14:textId="77777777" w:rsidR="00B53261" w:rsidRDefault="0041681D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8" w:author="Richard Diamond" w:date="2022-03-03T14:02:00Z"/>
                <w:lang w:eastAsia="en-GB"/>
              </w:rPr>
            </w:pPr>
            <w:ins w:id="929" w:author="Richard Diamond" w:date="2022-03-03T14:02:00Z">
              <w:r>
                <w:rPr>
                  <w:lang w:eastAsia="en-GB"/>
                </w:rPr>
                <w:t>Familiarity and experience with the proposed methodology e.g. for Agile:</w:t>
              </w:r>
            </w:ins>
          </w:p>
          <w:p w14:paraId="0ACA2C06" w14:textId="77777777" w:rsidR="0041681D" w:rsidRDefault="0041681D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0" w:author="Richard Diamond" w:date="2022-03-03T14:02:00Z"/>
                <w:lang w:eastAsia="en-GB"/>
              </w:rPr>
            </w:pPr>
            <w:ins w:id="931" w:author="Richard Diamond" w:date="2022-03-03T14:02:00Z">
              <w:r>
                <w:rPr>
                  <w:lang w:eastAsia="en-GB"/>
                </w:rPr>
                <w:t>S</w:t>
              </w:r>
              <w:r w:rsidR="00574ADE">
                <w:rPr>
                  <w:lang w:eastAsia="en-GB"/>
                </w:rPr>
                <w:t>c</w:t>
              </w:r>
              <w:r>
                <w:rPr>
                  <w:lang w:eastAsia="en-GB"/>
                </w:rPr>
                <w:t>rum/Kanban</w:t>
              </w:r>
            </w:ins>
          </w:p>
          <w:p w14:paraId="1433A138" w14:textId="77777777" w:rsidR="00574ADE" w:rsidRDefault="00574ADE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2" w:author="Richard Diamond" w:date="2022-03-03T14:03:00Z"/>
                <w:lang w:eastAsia="en-GB"/>
              </w:rPr>
            </w:pPr>
            <w:ins w:id="933" w:author="Richard Diamond" w:date="2022-03-03T14:02:00Z">
              <w:r>
                <w:rPr>
                  <w:lang w:eastAsia="en-GB"/>
                </w:rPr>
                <w:t>Responsibilities</w:t>
              </w:r>
            </w:ins>
          </w:p>
          <w:p w14:paraId="020DCEC0" w14:textId="4C5D6E98" w:rsidR="00574ADE" w:rsidRDefault="006952D7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4" w:author="Richard Diamond" w:date="2022-03-03T14:02:00Z"/>
                <w:lang w:eastAsia="en-GB"/>
              </w:rPr>
            </w:pPr>
            <w:ins w:id="935" w:author="Richard Diamond" w:date="2022-03-03T14:04:00Z">
              <w:r>
                <w:rPr>
                  <w:lang w:eastAsia="en-GB"/>
                </w:rPr>
                <w:t>Requir</w:t>
              </w:r>
            </w:ins>
            <w:ins w:id="936" w:author="Richard Diamond" w:date="2022-03-03T14:05:00Z">
              <w:r>
                <w:rPr>
                  <w:lang w:eastAsia="en-GB"/>
                </w:rPr>
                <w:t>e</w:t>
              </w:r>
            </w:ins>
            <w:ins w:id="937" w:author="Richard Diamond" w:date="2022-03-03T14:04:00Z">
              <w:r>
                <w:rPr>
                  <w:lang w:eastAsia="en-GB"/>
                </w:rPr>
                <w:t xml:space="preserve">ments </w:t>
              </w:r>
            </w:ins>
            <w:ins w:id="938" w:author="Richard Diamond" w:date="2022-03-03T14:03:00Z">
              <w:r w:rsidR="00574ADE">
                <w:rPr>
                  <w:lang w:eastAsia="en-GB"/>
                </w:rPr>
                <w:t>Analysis</w:t>
              </w:r>
            </w:ins>
          </w:p>
          <w:p w14:paraId="206E21EB" w14:textId="4B402D9D" w:rsidR="00574ADE" w:rsidRDefault="006952D7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9" w:author="Richard Diamond" w:date="2022-03-03T14:03:00Z"/>
                <w:lang w:eastAsia="en-GB"/>
              </w:rPr>
            </w:pPr>
            <w:ins w:id="940" w:author="Richard Diamond" w:date="2022-03-03T14:05:00Z">
              <w:r>
                <w:rPr>
                  <w:lang w:eastAsia="en-GB"/>
                </w:rPr>
                <w:t>Approach/Design and e</w:t>
              </w:r>
            </w:ins>
            <w:ins w:id="941" w:author="Richard Diamond" w:date="2022-03-03T14:02:00Z">
              <w:r w:rsidR="00574ADE">
                <w:rPr>
                  <w:lang w:eastAsia="en-GB"/>
                </w:rPr>
                <w:t>stimation</w:t>
              </w:r>
            </w:ins>
          </w:p>
          <w:p w14:paraId="47BBCBB2" w14:textId="6466B36B" w:rsidR="00682434" w:rsidRDefault="00682434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2" w:author="Richard Diamond" w:date="2022-03-03T14:02:00Z"/>
                <w:lang w:eastAsia="en-GB"/>
              </w:rPr>
            </w:pPr>
            <w:ins w:id="943" w:author="Richard Diamond" w:date="2022-03-03T14:03:00Z">
              <w:r>
                <w:rPr>
                  <w:lang w:eastAsia="en-GB"/>
                </w:rPr>
                <w:t>Dependency planning</w:t>
              </w:r>
            </w:ins>
          </w:p>
          <w:p w14:paraId="72FB4B38" w14:textId="05CAE5CC" w:rsidR="00574ADE" w:rsidRPr="00327088" w:rsidRDefault="00574ADE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4" w:author="Richard Diamond" w:date="2022-03-03T12:55:00Z"/>
                <w:lang w:eastAsia="en-GB"/>
              </w:rPr>
            </w:pPr>
            <w:ins w:id="945" w:author="Richard Diamond" w:date="2022-03-03T14:02:00Z">
              <w:r>
                <w:rPr>
                  <w:lang w:eastAsia="en-GB"/>
                </w:rPr>
                <w:t>Co</w:t>
              </w:r>
            </w:ins>
            <w:ins w:id="946" w:author="Richard Diamond" w:date="2022-03-03T14:03:00Z">
              <w:r>
                <w:rPr>
                  <w:lang w:eastAsia="en-GB"/>
                </w:rPr>
                <w:t>mmunication</w:t>
              </w:r>
            </w:ins>
          </w:p>
        </w:tc>
      </w:tr>
      <w:tr w:rsidR="00B53261" w:rsidRPr="00327088" w14:paraId="178B6CA6" w14:textId="77777777" w:rsidTr="00FE11A7">
        <w:tblPrEx>
          <w:tblW w:w="0" w:type="auto"/>
          <w:tblPrExChange w:id="947" w:author="Richard Diamond" w:date="2022-03-03T12:57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48" w:author="Richard Diamond" w:date="2022-03-03T12:55:00Z"/>
          <w:trPrChange w:id="949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950" w:author="Richard Diamond" w:date="2022-03-03T12:57:00Z">
              <w:tcPr>
                <w:tcW w:w="4508" w:type="dxa"/>
                <w:gridSpan w:val="2"/>
              </w:tcPr>
            </w:tcPrChange>
          </w:tcPr>
          <w:p w14:paraId="5F105EC3" w14:textId="77777777" w:rsidR="00B53261" w:rsidRPr="00327088" w:rsidRDefault="00B53261" w:rsidP="00327088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51" w:author="Richard Diamond" w:date="2022-03-03T12:55:00Z"/>
                <w:lang w:eastAsia="en-GB"/>
              </w:rPr>
            </w:pPr>
            <w:ins w:id="952" w:author="Richard Diamond" w:date="2022-03-03T12:55:00Z">
              <w:r w:rsidRPr="00327088">
                <w:rPr>
                  <w:lang w:eastAsia="en-GB"/>
                </w:rPr>
                <w:t>Communications &amp; Documentation</w:t>
              </w:r>
            </w:ins>
          </w:p>
        </w:tc>
        <w:tc>
          <w:tcPr>
            <w:tcW w:w="5335" w:type="dxa"/>
            <w:tcPrChange w:id="953" w:author="Richard Diamond" w:date="2022-03-03T12:57:00Z">
              <w:tcPr>
                <w:tcW w:w="4508" w:type="dxa"/>
                <w:gridSpan w:val="2"/>
              </w:tcPr>
            </w:tcPrChange>
          </w:tcPr>
          <w:p w14:paraId="282D2EF7" w14:textId="77777777" w:rsidR="00975D07" w:rsidRDefault="00933CEA" w:rsidP="0032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4" w:author="Richard Diamond" w:date="2022-03-03T14:23:00Z"/>
                <w:lang w:eastAsia="en-GB"/>
              </w:rPr>
            </w:pPr>
            <w:ins w:id="955" w:author="Richard Diamond" w:date="2022-03-03T14:03:00Z">
              <w:r>
                <w:rPr>
                  <w:lang w:eastAsia="en-GB"/>
                </w:rPr>
                <w:t>Familiarity and experience with</w:t>
              </w:r>
            </w:ins>
          </w:p>
          <w:p w14:paraId="268CFBD5" w14:textId="3183CBC6" w:rsidR="00B53261" w:rsidRDefault="00933CEA" w:rsidP="0032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6" w:author="Richard Diamond" w:date="2022-03-03T14:04:00Z"/>
                <w:lang w:eastAsia="en-GB"/>
              </w:rPr>
            </w:pPr>
            <w:ins w:id="957" w:author="Richard Diamond" w:date="2022-03-03T14:04:00Z">
              <w:r>
                <w:rPr>
                  <w:lang w:eastAsia="en-GB"/>
                </w:rPr>
                <w:t>publishing documents – e.g. confluence</w:t>
              </w:r>
            </w:ins>
          </w:p>
          <w:p w14:paraId="121054A1" w14:textId="69445214" w:rsidR="00975D07" w:rsidRPr="00327088" w:rsidRDefault="006952D7" w:rsidP="0032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8" w:author="Richard Diamond" w:date="2022-03-03T12:55:00Z"/>
                <w:lang w:eastAsia="en-GB"/>
              </w:rPr>
            </w:pPr>
            <w:ins w:id="959" w:author="Richard Diamond" w:date="2022-03-03T14:04:00Z">
              <w:r>
                <w:rPr>
                  <w:lang w:eastAsia="en-GB"/>
                </w:rPr>
                <w:t>Use of comms tools e.g. MS Teams, Jira</w:t>
              </w:r>
            </w:ins>
          </w:p>
        </w:tc>
      </w:tr>
      <w:tr w:rsidR="00B53261" w:rsidRPr="00327088" w14:paraId="4B7A6363" w14:textId="77777777" w:rsidTr="00FE11A7">
        <w:tblPrEx>
          <w:tblW w:w="0" w:type="auto"/>
          <w:tblPrExChange w:id="960" w:author="Richard Diamond" w:date="2022-03-03T12:57:00Z">
            <w:tblPrEx>
              <w:tblW w:w="0" w:type="auto"/>
            </w:tblPrEx>
          </w:tblPrExChange>
        </w:tblPrEx>
        <w:trPr>
          <w:ins w:id="961" w:author="Richard Diamond" w:date="2022-03-03T12:55:00Z"/>
          <w:trPrChange w:id="962" w:author="Richard Diamond" w:date="2022-03-03T12:57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PrChange w:id="963" w:author="Richard Diamond" w:date="2022-03-03T12:57:00Z">
              <w:tcPr>
                <w:tcW w:w="4508" w:type="dxa"/>
                <w:gridSpan w:val="2"/>
              </w:tcPr>
            </w:tcPrChange>
          </w:tcPr>
          <w:p w14:paraId="5AD3CCB5" w14:textId="77777777" w:rsidR="00B53261" w:rsidRPr="00327088" w:rsidRDefault="00B53261" w:rsidP="00327088">
            <w:pPr>
              <w:rPr>
                <w:ins w:id="964" w:author="Richard Diamond" w:date="2022-03-03T12:55:00Z"/>
                <w:lang w:eastAsia="en-GB"/>
              </w:rPr>
            </w:pPr>
            <w:ins w:id="965" w:author="Richard Diamond" w:date="2022-03-03T12:55:00Z">
              <w:r w:rsidRPr="00327088">
                <w:rPr>
                  <w:lang w:eastAsia="en-GB"/>
                </w:rPr>
                <w:t>Domain Knowledge</w:t>
              </w:r>
            </w:ins>
          </w:p>
        </w:tc>
        <w:tc>
          <w:tcPr>
            <w:tcW w:w="5335" w:type="dxa"/>
            <w:tcPrChange w:id="966" w:author="Richard Diamond" w:date="2022-03-03T12:57:00Z">
              <w:tcPr>
                <w:tcW w:w="4508" w:type="dxa"/>
                <w:gridSpan w:val="2"/>
              </w:tcPr>
            </w:tcPrChange>
          </w:tcPr>
          <w:p w14:paraId="0A6122A2" w14:textId="1DBA5D10" w:rsidR="00B53261" w:rsidRPr="00327088" w:rsidRDefault="006952D7" w:rsidP="0032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7" w:author="Richard Diamond" w:date="2022-03-03T12:55:00Z"/>
                <w:lang w:eastAsia="en-GB"/>
              </w:rPr>
            </w:pPr>
            <w:ins w:id="968" w:author="Richard Diamond" w:date="2022-03-03T14:05:00Z">
              <w:r>
                <w:rPr>
                  <w:lang w:eastAsia="en-GB"/>
                </w:rPr>
                <w:t xml:space="preserve">Any special background information </w:t>
              </w:r>
              <w:r w:rsidR="0043403F">
                <w:rPr>
                  <w:lang w:eastAsia="en-GB"/>
                </w:rPr>
                <w:t>e.g. client, industry, function (finance, acco</w:t>
              </w:r>
            </w:ins>
            <w:ins w:id="969" w:author="Richard Diamond" w:date="2022-03-03T14:06:00Z">
              <w:r w:rsidR="0043403F">
                <w:rPr>
                  <w:lang w:eastAsia="en-GB"/>
                </w:rPr>
                <w:t>unting</w:t>
              </w:r>
              <w:r w:rsidR="002F37CE">
                <w:rPr>
                  <w:lang w:eastAsia="en-GB"/>
                </w:rPr>
                <w:t xml:space="preserve"> etc.)</w:t>
              </w:r>
            </w:ins>
          </w:p>
        </w:tc>
      </w:tr>
    </w:tbl>
    <w:p w14:paraId="71C87027" w14:textId="77777777" w:rsidR="00A44909" w:rsidRDefault="00A44909" w:rsidP="00A44909">
      <w:pPr>
        <w:pStyle w:val="Heading2"/>
        <w:rPr>
          <w:ins w:id="970" w:author="Richard Diamond" w:date="2022-03-07T15:48:00Z"/>
          <w:lang w:eastAsia="en-GB"/>
        </w:rPr>
      </w:pPr>
    </w:p>
    <w:p w14:paraId="7E59B671" w14:textId="3BC4C792" w:rsidR="00A44909" w:rsidRDefault="00A44909" w:rsidP="00A44909">
      <w:pPr>
        <w:pStyle w:val="Heading2"/>
        <w:rPr>
          <w:ins w:id="971" w:author="Richard Diamond" w:date="2022-03-07T15:48:00Z"/>
          <w:lang w:eastAsia="en-GB"/>
        </w:rPr>
      </w:pPr>
      <w:bookmarkStart w:id="972" w:name="_Toc97713378"/>
      <w:ins w:id="973" w:author="Richard Diamond" w:date="2022-03-07T15:48:00Z">
        <w:r>
          <w:rPr>
            <w:lang w:eastAsia="en-GB"/>
          </w:rPr>
          <w:t>Project Journal</w:t>
        </w:r>
        <w:bookmarkEnd w:id="972"/>
      </w:ins>
    </w:p>
    <w:p w14:paraId="1E8E3001" w14:textId="63BBCCF9" w:rsidR="00AB4D6A" w:rsidRDefault="00AB4D6A" w:rsidP="00695310">
      <w:pPr>
        <w:spacing w:line="259" w:lineRule="auto"/>
        <w:rPr>
          <w:ins w:id="974" w:author="Richard Diamond" w:date="2022-03-07T16:01:00Z"/>
          <w:lang w:eastAsia="en-GB"/>
        </w:rPr>
      </w:pPr>
      <w:ins w:id="975" w:author="Richard Diamond" w:date="2022-03-07T16:01:00Z">
        <w:r>
          <w:rPr>
            <w:lang w:eastAsia="en-GB"/>
          </w:rPr>
          <w:t>Project journals</w:t>
        </w:r>
        <w:r w:rsidR="00AD17D5">
          <w:rPr>
            <w:lang w:eastAsia="en-GB"/>
          </w:rPr>
          <w:t xml:space="preserve"> will be maintained by the team and coordinated by the delivery coordinator.  It is expected that journals will be updated by the team</w:t>
        </w:r>
      </w:ins>
      <w:ins w:id="976" w:author="Richard Diamond" w:date="2022-03-07T16:02:00Z">
        <w:r w:rsidR="00AD17D5">
          <w:rPr>
            <w:lang w:eastAsia="en-GB"/>
          </w:rPr>
          <w:t xml:space="preserve"> at least weekly</w:t>
        </w:r>
        <w:r w:rsidR="00F2317B">
          <w:rPr>
            <w:lang w:eastAsia="en-GB"/>
          </w:rPr>
          <w:t xml:space="preserve">.  Each journal will include current objectives and updates </w:t>
        </w:r>
        <w:r w:rsidR="00A05873">
          <w:rPr>
            <w:lang w:eastAsia="en-GB"/>
          </w:rPr>
          <w:t>to the technical activities of the team</w:t>
        </w:r>
      </w:ins>
      <w:ins w:id="977" w:author="Richard Diamond" w:date="2022-03-07T16:03:00Z">
        <w:r w:rsidR="00A05873">
          <w:rPr>
            <w:lang w:eastAsia="en-GB"/>
          </w:rPr>
          <w:t xml:space="preserve">.  Additionally, news of client and management interactions, blockers, </w:t>
        </w:r>
        <w:r w:rsidR="00232D8F">
          <w:rPr>
            <w:lang w:eastAsia="en-GB"/>
          </w:rPr>
          <w:t xml:space="preserve">events, and reports of value-add or </w:t>
        </w:r>
      </w:ins>
      <w:ins w:id="978" w:author="Richard Diamond" w:date="2022-03-07T16:04:00Z">
        <w:r w:rsidR="002F4566">
          <w:rPr>
            <w:lang w:eastAsia="en-GB"/>
          </w:rPr>
          <w:t>individual excellence/commitment should also be included.</w:t>
        </w:r>
      </w:ins>
    </w:p>
    <w:p w14:paraId="4C011B89" w14:textId="225CE2C1" w:rsidR="00732B64" w:rsidRDefault="00732B64" w:rsidP="00695310">
      <w:pPr>
        <w:spacing w:line="259" w:lineRule="auto"/>
        <w:rPr>
          <w:ins w:id="979" w:author="Richard Diamond" w:date="2022-03-04T11:44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ins w:id="980" w:author="Richard Diamond" w:date="2022-03-04T11:44:00Z">
        <w:r>
          <w:rPr>
            <w:lang w:eastAsia="en-GB"/>
          </w:rPr>
          <w:br w:type="page"/>
        </w:r>
      </w:ins>
    </w:p>
    <w:p w14:paraId="420BB6E6" w14:textId="1B273374" w:rsidR="009B778A" w:rsidDel="002A4A53" w:rsidRDefault="00750EC5">
      <w:pPr>
        <w:pStyle w:val="Heading1"/>
        <w:rPr>
          <w:del w:id="981" w:author="Richard Diamond" w:date="2022-03-03T12:55:00Z"/>
          <w:lang w:eastAsia="en-GB"/>
        </w:rPr>
      </w:pPr>
      <w:bookmarkStart w:id="982" w:name="_Toc97713379"/>
      <w:ins w:id="983" w:author="Richard Diamond" w:date="2022-03-04T11:45:00Z">
        <w:r>
          <w:rPr>
            <w:lang w:eastAsia="en-GB"/>
          </w:rPr>
          <w:lastRenderedPageBreak/>
          <w:t xml:space="preserve">Appendix 1 - </w:t>
        </w:r>
      </w:ins>
      <w:ins w:id="984" w:author="Richard Diamond" w:date="2022-03-04T11:44:00Z">
        <w:r w:rsidR="002A4A53">
          <w:rPr>
            <w:lang w:eastAsia="en-GB"/>
          </w:rPr>
          <w:t>Teams as a Service</w:t>
        </w:r>
      </w:ins>
      <w:bookmarkEnd w:id="982"/>
    </w:p>
    <w:p w14:paraId="25FA3CA7" w14:textId="77777777" w:rsidR="002A4A53" w:rsidRDefault="002A4A53">
      <w:pPr>
        <w:pStyle w:val="Heading1"/>
        <w:rPr>
          <w:ins w:id="985" w:author="Richard Diamond" w:date="2022-03-04T11:44:00Z"/>
          <w:lang w:eastAsia="en-GB"/>
        </w:rPr>
        <w:pPrChange w:id="986" w:author="Richard Diamond" w:date="2022-03-04T11:44:00Z">
          <w:pPr/>
        </w:pPrChange>
      </w:pPr>
    </w:p>
    <w:p w14:paraId="67F6094C" w14:textId="4C65CC3F" w:rsidR="0085385A" w:rsidRDefault="0085385A">
      <w:pPr>
        <w:pStyle w:val="Heading2"/>
        <w:rPr>
          <w:ins w:id="987" w:author="Richard Diamond" w:date="2022-03-04T11:47:00Z"/>
          <w:lang w:eastAsia="en-GB"/>
        </w:rPr>
        <w:pPrChange w:id="988" w:author="Richard Diamond" w:date="2022-03-04T11:47:00Z">
          <w:pPr/>
        </w:pPrChange>
      </w:pPr>
      <w:bookmarkStart w:id="989" w:name="_Toc97713380"/>
      <w:ins w:id="990" w:author="Richard Diamond" w:date="2022-03-04T11:47:00Z">
        <w:r>
          <w:rPr>
            <w:lang w:eastAsia="en-GB"/>
          </w:rPr>
          <w:t>Service List</w:t>
        </w:r>
        <w:bookmarkEnd w:id="989"/>
      </w:ins>
    </w:p>
    <w:p w14:paraId="0FCAA023" w14:textId="3A9E5A2B" w:rsidR="0085385A" w:rsidRDefault="0085385A">
      <w:pPr>
        <w:pStyle w:val="NoSpacing"/>
        <w:rPr>
          <w:ins w:id="991" w:author="Richard Diamond" w:date="2022-03-04T11:47:00Z"/>
          <w:lang w:eastAsia="en-GB"/>
        </w:rPr>
        <w:pPrChange w:id="992" w:author="Richard Diamond" w:date="2022-03-04T11:47:00Z">
          <w:pPr/>
        </w:pPrChange>
      </w:pPr>
      <w:ins w:id="993" w:author="Richard Diamond" w:date="2022-03-04T11:47:00Z">
        <w:r>
          <w:rPr>
            <w:lang w:eastAsia="en-GB"/>
          </w:rPr>
          <w:t>Technical Supervision</w:t>
        </w:r>
      </w:ins>
    </w:p>
    <w:p w14:paraId="6B6E21D9" w14:textId="77777777" w:rsidR="0085385A" w:rsidRDefault="0085385A">
      <w:pPr>
        <w:pStyle w:val="NoSpacing"/>
        <w:rPr>
          <w:ins w:id="994" w:author="Richard Diamond" w:date="2022-03-04T11:47:00Z"/>
          <w:lang w:eastAsia="en-GB"/>
        </w:rPr>
        <w:pPrChange w:id="995" w:author="Richard Diamond" w:date="2022-03-04T11:47:00Z">
          <w:pPr/>
        </w:pPrChange>
      </w:pPr>
      <w:ins w:id="996" w:author="Richard Diamond" w:date="2022-03-04T11:47:00Z">
        <w:r>
          <w:rPr>
            <w:lang w:eastAsia="en-GB"/>
          </w:rPr>
          <w:t>Dev best practice / standards</w:t>
        </w:r>
      </w:ins>
    </w:p>
    <w:p w14:paraId="7B157871" w14:textId="77777777" w:rsidR="0085385A" w:rsidRDefault="0085385A">
      <w:pPr>
        <w:pStyle w:val="NoSpacing"/>
        <w:rPr>
          <w:ins w:id="997" w:author="Richard Diamond" w:date="2022-03-04T11:47:00Z"/>
          <w:lang w:eastAsia="en-GB"/>
        </w:rPr>
        <w:pPrChange w:id="998" w:author="Richard Diamond" w:date="2022-03-04T11:47:00Z">
          <w:pPr/>
        </w:pPrChange>
      </w:pPr>
      <w:ins w:id="999" w:author="Richard Diamond" w:date="2022-03-04T11:47:00Z">
        <w:r>
          <w:rPr>
            <w:lang w:eastAsia="en-GB"/>
          </w:rPr>
          <w:t>Documentation standards</w:t>
        </w:r>
      </w:ins>
    </w:p>
    <w:p w14:paraId="01BA7593" w14:textId="77777777" w:rsidR="0085385A" w:rsidRDefault="0085385A">
      <w:pPr>
        <w:pStyle w:val="NoSpacing"/>
        <w:rPr>
          <w:ins w:id="1000" w:author="Richard Diamond" w:date="2022-03-04T11:47:00Z"/>
          <w:lang w:eastAsia="en-GB"/>
        </w:rPr>
        <w:pPrChange w:id="1001" w:author="Richard Diamond" w:date="2022-03-04T11:47:00Z">
          <w:pPr/>
        </w:pPrChange>
      </w:pPr>
      <w:ins w:id="1002" w:author="Richard Diamond" w:date="2022-03-04T11:47:00Z">
        <w:r>
          <w:rPr>
            <w:lang w:eastAsia="en-GB"/>
          </w:rPr>
          <w:t>Coding Standards</w:t>
        </w:r>
      </w:ins>
    </w:p>
    <w:p w14:paraId="693D38E1" w14:textId="77777777" w:rsidR="0085385A" w:rsidRDefault="0085385A">
      <w:pPr>
        <w:pStyle w:val="NoSpacing"/>
        <w:rPr>
          <w:ins w:id="1003" w:author="Richard Diamond" w:date="2022-03-04T11:47:00Z"/>
          <w:lang w:eastAsia="en-GB"/>
        </w:rPr>
        <w:pPrChange w:id="1004" w:author="Richard Diamond" w:date="2022-03-04T11:47:00Z">
          <w:pPr/>
        </w:pPrChange>
      </w:pPr>
      <w:ins w:id="1005" w:author="Richard Diamond" w:date="2022-03-04T11:47:00Z">
        <w:r>
          <w:rPr>
            <w:lang w:eastAsia="en-GB"/>
          </w:rPr>
          <w:t>Architecture &amp; Design</w:t>
        </w:r>
      </w:ins>
    </w:p>
    <w:p w14:paraId="6CBBFD95" w14:textId="77777777" w:rsidR="0085385A" w:rsidRDefault="0085385A">
      <w:pPr>
        <w:pStyle w:val="NoSpacing"/>
        <w:rPr>
          <w:ins w:id="1006" w:author="Richard Diamond" w:date="2022-03-04T11:47:00Z"/>
          <w:lang w:eastAsia="en-GB"/>
        </w:rPr>
        <w:pPrChange w:id="1007" w:author="Richard Diamond" w:date="2022-03-04T11:47:00Z">
          <w:pPr/>
        </w:pPrChange>
      </w:pPr>
    </w:p>
    <w:p w14:paraId="02FC38EA" w14:textId="77777777" w:rsidR="0085385A" w:rsidRDefault="0085385A">
      <w:pPr>
        <w:pStyle w:val="NoSpacing"/>
        <w:rPr>
          <w:ins w:id="1008" w:author="Richard Diamond" w:date="2022-03-04T11:47:00Z"/>
          <w:lang w:eastAsia="en-GB"/>
        </w:rPr>
        <w:pPrChange w:id="1009" w:author="Richard Diamond" w:date="2022-03-04T11:47:00Z">
          <w:pPr/>
        </w:pPrChange>
      </w:pPr>
      <w:ins w:id="1010" w:author="Richard Diamond" w:date="2022-03-04T11:47:00Z">
        <w:r>
          <w:rPr>
            <w:lang w:eastAsia="en-GB"/>
          </w:rPr>
          <w:t>Technical Requirements Analysis</w:t>
        </w:r>
      </w:ins>
    </w:p>
    <w:p w14:paraId="21201F2F" w14:textId="77777777" w:rsidR="0085385A" w:rsidRDefault="0085385A">
      <w:pPr>
        <w:pStyle w:val="NoSpacing"/>
        <w:rPr>
          <w:ins w:id="1011" w:author="Richard Diamond" w:date="2022-03-04T11:47:00Z"/>
          <w:lang w:eastAsia="en-GB"/>
        </w:rPr>
        <w:pPrChange w:id="1012" w:author="Richard Diamond" w:date="2022-03-04T11:47:00Z">
          <w:pPr/>
        </w:pPrChange>
      </w:pPr>
      <w:ins w:id="1013" w:author="Richard Diamond" w:date="2022-03-04T11:47:00Z">
        <w:r>
          <w:rPr>
            <w:lang w:eastAsia="en-GB"/>
          </w:rPr>
          <w:t>Data analytics and visualisation</w:t>
        </w:r>
      </w:ins>
    </w:p>
    <w:p w14:paraId="68590E10" w14:textId="77777777" w:rsidR="0085385A" w:rsidRDefault="0085385A">
      <w:pPr>
        <w:pStyle w:val="NoSpacing"/>
        <w:rPr>
          <w:ins w:id="1014" w:author="Richard Diamond" w:date="2022-03-04T11:47:00Z"/>
          <w:lang w:eastAsia="en-GB"/>
        </w:rPr>
        <w:pPrChange w:id="1015" w:author="Richard Diamond" w:date="2022-03-04T11:47:00Z">
          <w:pPr/>
        </w:pPrChange>
      </w:pPr>
      <w:ins w:id="1016" w:author="Richard Diamond" w:date="2022-03-04T11:47:00Z">
        <w:r>
          <w:rPr>
            <w:lang w:eastAsia="en-GB"/>
          </w:rPr>
          <w:t>Process automation and transformation projects</w:t>
        </w:r>
      </w:ins>
    </w:p>
    <w:p w14:paraId="3B7D714D" w14:textId="77777777" w:rsidR="0085385A" w:rsidRDefault="0085385A">
      <w:pPr>
        <w:pStyle w:val="NoSpacing"/>
        <w:rPr>
          <w:ins w:id="1017" w:author="Richard Diamond" w:date="2022-03-04T11:47:00Z"/>
          <w:lang w:eastAsia="en-GB"/>
        </w:rPr>
        <w:pPrChange w:id="1018" w:author="Richard Diamond" w:date="2022-03-04T11:47:00Z">
          <w:pPr/>
        </w:pPrChange>
      </w:pPr>
      <w:ins w:id="1019" w:author="Richard Diamond" w:date="2022-03-04T11:47:00Z">
        <w:r>
          <w:rPr>
            <w:lang w:eastAsia="en-GB"/>
          </w:rPr>
          <w:t>Cloud data migration</w:t>
        </w:r>
      </w:ins>
    </w:p>
    <w:p w14:paraId="5670699E" w14:textId="77777777" w:rsidR="0085385A" w:rsidRDefault="0085385A">
      <w:pPr>
        <w:pStyle w:val="NoSpacing"/>
        <w:rPr>
          <w:ins w:id="1020" w:author="Richard Diamond" w:date="2022-03-04T11:47:00Z"/>
          <w:lang w:eastAsia="en-GB"/>
        </w:rPr>
        <w:pPrChange w:id="1021" w:author="Richard Diamond" w:date="2022-03-04T11:47:00Z">
          <w:pPr/>
        </w:pPrChange>
      </w:pPr>
      <w:ins w:id="1022" w:author="Richard Diamond" w:date="2022-03-04T11:47:00Z">
        <w:r>
          <w:rPr>
            <w:lang w:eastAsia="en-GB"/>
          </w:rPr>
          <w:t>Process management and automation</w:t>
        </w:r>
      </w:ins>
    </w:p>
    <w:p w14:paraId="3190B9A7" w14:textId="77777777" w:rsidR="0085385A" w:rsidRDefault="0085385A">
      <w:pPr>
        <w:pStyle w:val="NoSpacing"/>
        <w:rPr>
          <w:ins w:id="1023" w:author="Richard Diamond" w:date="2022-03-04T11:47:00Z"/>
          <w:lang w:eastAsia="en-GB"/>
        </w:rPr>
        <w:pPrChange w:id="1024" w:author="Richard Diamond" w:date="2022-03-04T11:47:00Z">
          <w:pPr/>
        </w:pPrChange>
      </w:pPr>
      <w:ins w:id="1025" w:author="Richard Diamond" w:date="2022-03-04T11:47:00Z">
        <w:r>
          <w:rPr>
            <w:lang w:eastAsia="en-GB"/>
          </w:rPr>
          <w:t>Data analysis and reporting</w:t>
        </w:r>
      </w:ins>
    </w:p>
    <w:p w14:paraId="182EFAAF" w14:textId="77777777" w:rsidR="0085385A" w:rsidRDefault="0085385A">
      <w:pPr>
        <w:pStyle w:val="NoSpacing"/>
        <w:rPr>
          <w:ins w:id="1026" w:author="Richard Diamond" w:date="2022-03-04T11:47:00Z"/>
          <w:lang w:eastAsia="en-GB"/>
        </w:rPr>
        <w:pPrChange w:id="1027" w:author="Richard Diamond" w:date="2022-03-04T11:47:00Z">
          <w:pPr/>
        </w:pPrChange>
      </w:pPr>
      <w:ins w:id="1028" w:author="Richard Diamond" w:date="2022-03-04T11:47:00Z">
        <w:r>
          <w:rPr>
            <w:lang w:eastAsia="en-GB"/>
          </w:rPr>
          <w:t>Product development</w:t>
        </w:r>
      </w:ins>
    </w:p>
    <w:p w14:paraId="5D53DC32" w14:textId="77777777" w:rsidR="0085385A" w:rsidRDefault="0085385A">
      <w:pPr>
        <w:pStyle w:val="NoSpacing"/>
        <w:rPr>
          <w:ins w:id="1029" w:author="Richard Diamond" w:date="2022-03-04T11:47:00Z"/>
          <w:lang w:eastAsia="en-GB"/>
        </w:rPr>
        <w:pPrChange w:id="1030" w:author="Richard Diamond" w:date="2022-03-04T11:47:00Z">
          <w:pPr/>
        </w:pPrChange>
      </w:pPr>
      <w:ins w:id="1031" w:author="Richard Diamond" w:date="2022-03-04T11:47:00Z">
        <w:r>
          <w:rPr>
            <w:lang w:eastAsia="en-GB"/>
          </w:rPr>
          <w:t xml:space="preserve">Service Process design </w:t>
        </w:r>
      </w:ins>
    </w:p>
    <w:p w14:paraId="75335515" w14:textId="77777777" w:rsidR="0085385A" w:rsidRDefault="0085385A">
      <w:pPr>
        <w:pStyle w:val="NoSpacing"/>
        <w:rPr>
          <w:ins w:id="1032" w:author="Richard Diamond" w:date="2022-03-04T11:47:00Z"/>
          <w:lang w:eastAsia="en-GB"/>
        </w:rPr>
        <w:pPrChange w:id="1033" w:author="Richard Diamond" w:date="2022-03-04T11:47:00Z">
          <w:pPr/>
        </w:pPrChange>
      </w:pPr>
      <w:ins w:id="1034" w:author="Richard Diamond" w:date="2022-03-04T11:47:00Z">
        <w:r>
          <w:rPr>
            <w:lang w:eastAsia="en-GB"/>
          </w:rPr>
          <w:t>Service process management</w:t>
        </w:r>
      </w:ins>
    </w:p>
    <w:p w14:paraId="4D540E8C" w14:textId="77777777" w:rsidR="0085385A" w:rsidRDefault="0085385A">
      <w:pPr>
        <w:pStyle w:val="NoSpacing"/>
        <w:rPr>
          <w:ins w:id="1035" w:author="Richard Diamond" w:date="2022-03-04T11:47:00Z"/>
          <w:lang w:eastAsia="en-GB"/>
        </w:rPr>
        <w:pPrChange w:id="1036" w:author="Richard Diamond" w:date="2022-03-04T11:47:00Z">
          <w:pPr/>
        </w:pPrChange>
      </w:pPr>
      <w:ins w:id="1037" w:author="Richard Diamond" w:date="2022-03-04T11:47:00Z">
        <w:r>
          <w:rPr>
            <w:lang w:eastAsia="en-GB"/>
          </w:rPr>
          <w:t>Release pipeline design, configuration, management</w:t>
        </w:r>
      </w:ins>
    </w:p>
    <w:p w14:paraId="2CBEFDE2" w14:textId="77777777" w:rsidR="0085385A" w:rsidRDefault="0085385A">
      <w:pPr>
        <w:pStyle w:val="NoSpacing"/>
        <w:rPr>
          <w:ins w:id="1038" w:author="Richard Diamond" w:date="2022-03-04T11:47:00Z"/>
          <w:lang w:eastAsia="en-GB"/>
        </w:rPr>
        <w:pPrChange w:id="1039" w:author="Richard Diamond" w:date="2022-03-04T11:47:00Z">
          <w:pPr/>
        </w:pPrChange>
      </w:pPr>
      <w:ins w:id="1040" w:author="Richard Diamond" w:date="2022-03-04T11:47:00Z">
        <w:r>
          <w:rPr>
            <w:lang w:eastAsia="en-GB"/>
          </w:rPr>
          <w:t>Solution Documentation</w:t>
        </w:r>
      </w:ins>
    </w:p>
    <w:p w14:paraId="361E8598" w14:textId="77777777" w:rsidR="0085385A" w:rsidRDefault="0085385A">
      <w:pPr>
        <w:pStyle w:val="NoSpacing"/>
        <w:rPr>
          <w:ins w:id="1041" w:author="Richard Diamond" w:date="2022-03-04T11:47:00Z"/>
          <w:lang w:eastAsia="en-GB"/>
        </w:rPr>
        <w:pPrChange w:id="1042" w:author="Richard Diamond" w:date="2022-03-04T11:47:00Z">
          <w:pPr/>
        </w:pPrChange>
      </w:pPr>
    </w:p>
    <w:p w14:paraId="4BF7DE6D" w14:textId="77777777" w:rsidR="0085385A" w:rsidRDefault="0085385A">
      <w:pPr>
        <w:pStyle w:val="NoSpacing"/>
        <w:rPr>
          <w:ins w:id="1043" w:author="Richard Diamond" w:date="2022-03-04T11:47:00Z"/>
          <w:lang w:eastAsia="en-GB"/>
        </w:rPr>
        <w:pPrChange w:id="1044" w:author="Richard Diamond" w:date="2022-03-04T11:47:00Z">
          <w:pPr/>
        </w:pPrChange>
      </w:pPr>
      <w:ins w:id="1045" w:author="Richard Diamond" w:date="2022-03-04T11:47:00Z">
        <w:r>
          <w:rPr>
            <w:lang w:eastAsia="en-GB"/>
          </w:rPr>
          <w:t>Quality Assurance</w:t>
        </w:r>
      </w:ins>
    </w:p>
    <w:p w14:paraId="7F1CDD00" w14:textId="77777777" w:rsidR="0085385A" w:rsidRDefault="0085385A">
      <w:pPr>
        <w:pStyle w:val="NoSpacing"/>
        <w:rPr>
          <w:ins w:id="1046" w:author="Richard Diamond" w:date="2022-03-04T11:47:00Z"/>
          <w:lang w:eastAsia="en-GB"/>
        </w:rPr>
        <w:pPrChange w:id="1047" w:author="Richard Diamond" w:date="2022-03-04T11:47:00Z">
          <w:pPr/>
        </w:pPrChange>
      </w:pPr>
      <w:ins w:id="1048" w:author="Richard Diamond" w:date="2022-03-04T11:47:00Z">
        <w:r>
          <w:rPr>
            <w:lang w:eastAsia="en-GB"/>
          </w:rPr>
          <w:t>Test Automation</w:t>
        </w:r>
      </w:ins>
    </w:p>
    <w:p w14:paraId="11574E4D" w14:textId="77777777" w:rsidR="0085385A" w:rsidRDefault="0085385A">
      <w:pPr>
        <w:pStyle w:val="NoSpacing"/>
        <w:rPr>
          <w:ins w:id="1049" w:author="Richard Diamond" w:date="2022-03-04T11:47:00Z"/>
          <w:lang w:eastAsia="en-GB"/>
        </w:rPr>
        <w:pPrChange w:id="1050" w:author="Richard Diamond" w:date="2022-03-04T11:47:00Z">
          <w:pPr/>
        </w:pPrChange>
      </w:pPr>
      <w:ins w:id="1051" w:author="Richard Diamond" w:date="2022-03-04T11:47:00Z">
        <w:r>
          <w:rPr>
            <w:lang w:eastAsia="en-GB"/>
          </w:rPr>
          <w:t>System Testing</w:t>
        </w:r>
      </w:ins>
    </w:p>
    <w:p w14:paraId="5D6398D7" w14:textId="77777777" w:rsidR="0085385A" w:rsidRDefault="0085385A">
      <w:pPr>
        <w:pStyle w:val="NoSpacing"/>
        <w:rPr>
          <w:ins w:id="1052" w:author="Richard Diamond" w:date="2022-03-04T11:47:00Z"/>
          <w:lang w:eastAsia="en-GB"/>
        </w:rPr>
        <w:pPrChange w:id="1053" w:author="Richard Diamond" w:date="2022-03-04T11:47:00Z">
          <w:pPr/>
        </w:pPrChange>
      </w:pPr>
    </w:p>
    <w:p w14:paraId="50EB6B23" w14:textId="77777777" w:rsidR="0085385A" w:rsidRDefault="0085385A">
      <w:pPr>
        <w:pStyle w:val="NoSpacing"/>
        <w:rPr>
          <w:ins w:id="1054" w:author="Richard Diamond" w:date="2022-03-04T11:47:00Z"/>
          <w:lang w:eastAsia="en-GB"/>
        </w:rPr>
        <w:pPrChange w:id="1055" w:author="Richard Diamond" w:date="2022-03-04T11:47:00Z">
          <w:pPr/>
        </w:pPrChange>
      </w:pPr>
      <w:ins w:id="1056" w:author="Richard Diamond" w:date="2022-03-04T11:47:00Z">
        <w:r>
          <w:rPr>
            <w:lang w:eastAsia="en-GB"/>
          </w:rPr>
          <w:t>Service Desk - Technical Support</w:t>
        </w:r>
      </w:ins>
    </w:p>
    <w:p w14:paraId="727A014B" w14:textId="77777777" w:rsidR="0085385A" w:rsidRDefault="0085385A">
      <w:pPr>
        <w:pStyle w:val="NoSpacing"/>
        <w:rPr>
          <w:ins w:id="1057" w:author="Richard Diamond" w:date="2022-03-04T11:47:00Z"/>
          <w:lang w:eastAsia="en-GB"/>
        </w:rPr>
        <w:pPrChange w:id="1058" w:author="Richard Diamond" w:date="2022-03-04T11:47:00Z">
          <w:pPr/>
        </w:pPrChange>
      </w:pPr>
      <w:ins w:id="1059" w:author="Richard Diamond" w:date="2022-03-04T11:47:00Z">
        <w:r>
          <w:rPr>
            <w:lang w:eastAsia="en-GB"/>
          </w:rPr>
          <w:t>Process/workflow monitoring</w:t>
        </w:r>
      </w:ins>
    </w:p>
    <w:p w14:paraId="4D908372" w14:textId="77777777" w:rsidR="0085385A" w:rsidRDefault="0085385A">
      <w:pPr>
        <w:pStyle w:val="NoSpacing"/>
        <w:rPr>
          <w:ins w:id="1060" w:author="Richard Diamond" w:date="2022-03-04T11:47:00Z"/>
          <w:lang w:eastAsia="en-GB"/>
        </w:rPr>
        <w:pPrChange w:id="1061" w:author="Richard Diamond" w:date="2022-03-04T11:47:00Z">
          <w:pPr/>
        </w:pPrChange>
      </w:pPr>
      <w:ins w:id="1062" w:author="Richard Diamond" w:date="2022-03-04T11:47:00Z">
        <w:r>
          <w:rPr>
            <w:lang w:eastAsia="en-GB"/>
          </w:rPr>
          <w:t>System health Monitoring</w:t>
        </w:r>
      </w:ins>
    </w:p>
    <w:p w14:paraId="3C0F8727" w14:textId="77777777" w:rsidR="0085385A" w:rsidRDefault="0085385A">
      <w:pPr>
        <w:pStyle w:val="NoSpacing"/>
        <w:rPr>
          <w:ins w:id="1063" w:author="Richard Diamond" w:date="2022-03-04T11:47:00Z"/>
          <w:lang w:eastAsia="en-GB"/>
        </w:rPr>
        <w:pPrChange w:id="1064" w:author="Richard Diamond" w:date="2022-03-04T11:47:00Z">
          <w:pPr/>
        </w:pPrChange>
      </w:pPr>
      <w:ins w:id="1065" w:author="Richard Diamond" w:date="2022-03-04T11:47:00Z">
        <w:r>
          <w:rPr>
            <w:lang w:eastAsia="en-GB"/>
          </w:rPr>
          <w:t>Business User Support and Communications</w:t>
        </w:r>
      </w:ins>
    </w:p>
    <w:p w14:paraId="3AC0BBBC" w14:textId="77777777" w:rsidR="0085385A" w:rsidRDefault="0085385A">
      <w:pPr>
        <w:pStyle w:val="NoSpacing"/>
        <w:rPr>
          <w:ins w:id="1066" w:author="Richard Diamond" w:date="2022-03-04T11:47:00Z"/>
          <w:lang w:eastAsia="en-GB"/>
        </w:rPr>
        <w:pPrChange w:id="1067" w:author="Richard Diamond" w:date="2022-03-04T11:47:00Z">
          <w:pPr/>
        </w:pPrChange>
      </w:pPr>
      <w:ins w:id="1068" w:author="Richard Diamond" w:date="2022-03-04T11:47:00Z">
        <w:r>
          <w:rPr>
            <w:lang w:eastAsia="en-GB"/>
          </w:rPr>
          <w:t>Knowledgebase maintenance</w:t>
        </w:r>
      </w:ins>
    </w:p>
    <w:p w14:paraId="0EEEE99A" w14:textId="77777777" w:rsidR="0085385A" w:rsidRDefault="0085385A">
      <w:pPr>
        <w:pStyle w:val="NoSpacing"/>
        <w:rPr>
          <w:ins w:id="1069" w:author="Richard Diamond" w:date="2022-03-04T11:47:00Z"/>
          <w:lang w:eastAsia="en-GB"/>
        </w:rPr>
        <w:pPrChange w:id="1070" w:author="Richard Diamond" w:date="2022-03-04T11:47:00Z">
          <w:pPr/>
        </w:pPrChange>
      </w:pPr>
    </w:p>
    <w:p w14:paraId="7E84654D" w14:textId="77777777" w:rsidR="0085385A" w:rsidRDefault="0085385A">
      <w:pPr>
        <w:pStyle w:val="NoSpacing"/>
        <w:rPr>
          <w:ins w:id="1071" w:author="Richard Diamond" w:date="2022-03-04T11:47:00Z"/>
          <w:lang w:eastAsia="en-GB"/>
        </w:rPr>
        <w:pPrChange w:id="1072" w:author="Richard Diamond" w:date="2022-03-04T11:47:00Z">
          <w:pPr/>
        </w:pPrChange>
      </w:pPr>
      <w:ins w:id="1073" w:author="Richard Diamond" w:date="2022-03-04T11:47:00Z">
        <w:r>
          <w:rPr>
            <w:lang w:eastAsia="en-GB"/>
          </w:rPr>
          <w:t>Project Team Communication</w:t>
        </w:r>
      </w:ins>
    </w:p>
    <w:p w14:paraId="382F2931" w14:textId="156C8E03" w:rsidR="0085385A" w:rsidRDefault="0085385A">
      <w:pPr>
        <w:pStyle w:val="NoSpacing"/>
        <w:rPr>
          <w:ins w:id="1074" w:author="Richard Diamond" w:date="2022-03-04T11:47:00Z"/>
          <w:lang w:eastAsia="en-GB"/>
        </w:rPr>
        <w:pPrChange w:id="1075" w:author="Richard Diamond" w:date="2022-03-04T11:47:00Z">
          <w:pPr/>
        </w:pPrChange>
      </w:pPr>
      <w:ins w:id="1076" w:author="Richard Diamond" w:date="2022-03-04T11:47:00Z">
        <w:r>
          <w:rPr>
            <w:lang w:eastAsia="en-GB"/>
          </w:rPr>
          <w:t xml:space="preserve">Business Requirements </w:t>
        </w:r>
      </w:ins>
      <w:ins w:id="1077" w:author="Richard Diamond" w:date="2022-03-04T11:48:00Z">
        <w:r w:rsidR="008474B1">
          <w:rPr>
            <w:lang w:eastAsia="en-GB"/>
          </w:rPr>
          <w:t>Analysis</w:t>
        </w:r>
      </w:ins>
    </w:p>
    <w:p w14:paraId="044C1E23" w14:textId="77777777" w:rsidR="0085385A" w:rsidRDefault="0085385A">
      <w:pPr>
        <w:pStyle w:val="NoSpacing"/>
        <w:rPr>
          <w:ins w:id="1078" w:author="Richard Diamond" w:date="2022-03-04T11:47:00Z"/>
          <w:lang w:eastAsia="en-GB"/>
        </w:rPr>
        <w:pPrChange w:id="1079" w:author="Richard Diamond" w:date="2022-03-04T11:47:00Z">
          <w:pPr/>
        </w:pPrChange>
      </w:pPr>
      <w:ins w:id="1080" w:author="Richard Diamond" w:date="2022-03-04T11:47:00Z">
        <w:r>
          <w:rPr>
            <w:lang w:eastAsia="en-GB"/>
          </w:rPr>
          <w:t>Resource Allocation</w:t>
        </w:r>
      </w:ins>
    </w:p>
    <w:p w14:paraId="772CD650" w14:textId="35DEF5C1" w:rsidR="0085385A" w:rsidRDefault="0085385A">
      <w:pPr>
        <w:pStyle w:val="NoSpacing"/>
        <w:rPr>
          <w:ins w:id="1081" w:author="Richard Diamond" w:date="2022-03-04T11:47:00Z"/>
          <w:lang w:eastAsia="en-GB"/>
        </w:rPr>
        <w:pPrChange w:id="1082" w:author="Richard Diamond" w:date="2022-03-04T11:47:00Z">
          <w:pPr/>
        </w:pPrChange>
      </w:pPr>
      <w:ins w:id="1083" w:author="Richard Diamond" w:date="2022-03-04T11:47:00Z">
        <w:r>
          <w:rPr>
            <w:lang w:eastAsia="en-GB"/>
          </w:rPr>
          <w:t xml:space="preserve">Skill-mix </w:t>
        </w:r>
      </w:ins>
      <w:ins w:id="1084" w:author="Richard Diamond" w:date="2022-03-04T11:48:00Z">
        <w:r w:rsidR="008474B1">
          <w:rPr>
            <w:lang w:eastAsia="en-GB"/>
          </w:rPr>
          <w:t>management</w:t>
        </w:r>
      </w:ins>
    </w:p>
    <w:p w14:paraId="0E26C4B6" w14:textId="77777777" w:rsidR="0085385A" w:rsidRDefault="0085385A">
      <w:pPr>
        <w:pStyle w:val="NoSpacing"/>
        <w:rPr>
          <w:ins w:id="1085" w:author="Richard Diamond" w:date="2022-03-04T11:47:00Z"/>
          <w:lang w:eastAsia="en-GB"/>
        </w:rPr>
        <w:pPrChange w:id="1086" w:author="Richard Diamond" w:date="2022-03-04T11:47:00Z">
          <w:pPr/>
        </w:pPrChange>
      </w:pPr>
      <w:ins w:id="1087" w:author="Richard Diamond" w:date="2022-03-04T11:47:00Z">
        <w:r>
          <w:rPr>
            <w:lang w:eastAsia="en-GB"/>
          </w:rPr>
          <w:t>Progress &amp; Activity Reporting</w:t>
        </w:r>
      </w:ins>
    </w:p>
    <w:p w14:paraId="00552129" w14:textId="77777777" w:rsidR="0085385A" w:rsidRDefault="0085385A">
      <w:pPr>
        <w:pStyle w:val="NoSpacing"/>
        <w:rPr>
          <w:ins w:id="1088" w:author="Richard Diamond" w:date="2022-03-04T11:47:00Z"/>
          <w:lang w:eastAsia="en-GB"/>
        </w:rPr>
        <w:pPrChange w:id="1089" w:author="Richard Diamond" w:date="2022-03-04T11:47:00Z">
          <w:pPr/>
        </w:pPrChange>
      </w:pPr>
      <w:ins w:id="1090" w:author="Richard Diamond" w:date="2022-03-04T11:47:00Z">
        <w:r>
          <w:rPr>
            <w:lang w:eastAsia="en-GB"/>
          </w:rPr>
          <w:t>Satisfaction reporting</w:t>
        </w:r>
      </w:ins>
    </w:p>
    <w:p w14:paraId="5CE5C75B" w14:textId="77777777" w:rsidR="0085385A" w:rsidRDefault="0085385A">
      <w:pPr>
        <w:pStyle w:val="NoSpacing"/>
        <w:rPr>
          <w:ins w:id="1091" w:author="Richard Diamond" w:date="2022-03-04T11:47:00Z"/>
          <w:lang w:eastAsia="en-GB"/>
        </w:rPr>
        <w:pPrChange w:id="1092" w:author="Richard Diamond" w:date="2022-03-04T11:47:00Z">
          <w:pPr/>
        </w:pPrChange>
      </w:pPr>
      <w:ins w:id="1093" w:author="Richard Diamond" w:date="2022-03-04T11:47:00Z">
        <w:r>
          <w:rPr>
            <w:lang w:eastAsia="en-GB"/>
          </w:rPr>
          <w:t>Cost forecasting</w:t>
        </w:r>
      </w:ins>
    </w:p>
    <w:p w14:paraId="761DE75E" w14:textId="5A9A703A" w:rsidR="0085385A" w:rsidRDefault="0085385A">
      <w:pPr>
        <w:pStyle w:val="NoSpacing"/>
        <w:rPr>
          <w:ins w:id="1094" w:author="Richard Diamond" w:date="2022-03-04T11:47:00Z"/>
          <w:lang w:eastAsia="en-GB"/>
        </w:rPr>
        <w:pPrChange w:id="1095" w:author="Richard Diamond" w:date="2022-03-04T11:47:00Z">
          <w:pPr/>
        </w:pPrChange>
      </w:pPr>
      <w:ins w:id="1096" w:author="Richard Diamond" w:date="2022-03-04T11:47:00Z">
        <w:r>
          <w:rPr>
            <w:lang w:eastAsia="en-GB"/>
          </w:rPr>
          <w:t xml:space="preserve">Project </w:t>
        </w:r>
      </w:ins>
      <w:ins w:id="1097" w:author="Richard Diamond" w:date="2022-03-04T11:48:00Z">
        <w:r w:rsidR="008474B1">
          <w:rPr>
            <w:lang w:eastAsia="en-GB"/>
          </w:rPr>
          <w:t>Journaling</w:t>
        </w:r>
      </w:ins>
      <w:ins w:id="1098" w:author="Richard Diamond" w:date="2022-03-04T11:47:00Z">
        <w:r>
          <w:rPr>
            <w:lang w:eastAsia="en-GB"/>
          </w:rPr>
          <w:t xml:space="preserve"> / Timelining</w:t>
        </w:r>
      </w:ins>
    </w:p>
    <w:p w14:paraId="7441EC4B" w14:textId="77777777" w:rsidR="0085385A" w:rsidRDefault="0085385A">
      <w:pPr>
        <w:pStyle w:val="NoSpacing"/>
        <w:rPr>
          <w:ins w:id="1099" w:author="Richard Diamond" w:date="2022-03-04T11:47:00Z"/>
          <w:lang w:eastAsia="en-GB"/>
        </w:rPr>
        <w:pPrChange w:id="1100" w:author="Richard Diamond" w:date="2022-03-04T11:47:00Z">
          <w:pPr/>
        </w:pPrChange>
      </w:pPr>
      <w:ins w:id="1101" w:author="Richard Diamond" w:date="2022-03-04T11:47:00Z">
        <w:r>
          <w:rPr>
            <w:lang w:eastAsia="en-GB"/>
          </w:rPr>
          <w:t>Issue prioritisation</w:t>
        </w:r>
      </w:ins>
    </w:p>
    <w:p w14:paraId="2012EFDC" w14:textId="77777777" w:rsidR="0085385A" w:rsidRDefault="0085385A">
      <w:pPr>
        <w:pStyle w:val="NoSpacing"/>
        <w:rPr>
          <w:ins w:id="1102" w:author="Richard Diamond" w:date="2022-03-04T11:47:00Z"/>
          <w:lang w:eastAsia="en-GB"/>
        </w:rPr>
        <w:pPrChange w:id="1103" w:author="Richard Diamond" w:date="2022-03-04T11:47:00Z">
          <w:pPr/>
        </w:pPrChange>
      </w:pPr>
      <w:ins w:id="1104" w:author="Richard Diamond" w:date="2022-03-04T11:47:00Z">
        <w:r>
          <w:rPr>
            <w:lang w:eastAsia="en-GB"/>
          </w:rPr>
          <w:t>Dependency Management</w:t>
        </w:r>
      </w:ins>
    </w:p>
    <w:p w14:paraId="11889315" w14:textId="77777777" w:rsidR="0085385A" w:rsidRDefault="0085385A">
      <w:pPr>
        <w:pStyle w:val="NoSpacing"/>
        <w:rPr>
          <w:ins w:id="1105" w:author="Richard Diamond" w:date="2022-03-04T11:47:00Z"/>
          <w:lang w:eastAsia="en-GB"/>
        </w:rPr>
        <w:pPrChange w:id="1106" w:author="Richard Diamond" w:date="2022-03-04T11:47:00Z">
          <w:pPr/>
        </w:pPrChange>
      </w:pPr>
      <w:ins w:id="1107" w:author="Richard Diamond" w:date="2022-03-04T11:47:00Z">
        <w:r>
          <w:rPr>
            <w:lang w:eastAsia="en-GB"/>
          </w:rPr>
          <w:t>Agile Planning</w:t>
        </w:r>
      </w:ins>
    </w:p>
    <w:p w14:paraId="3F7F3D08" w14:textId="77777777" w:rsidR="0085385A" w:rsidRDefault="0085385A">
      <w:pPr>
        <w:pStyle w:val="NoSpacing"/>
        <w:rPr>
          <w:ins w:id="1108" w:author="Richard Diamond" w:date="2022-03-04T11:47:00Z"/>
          <w:lang w:eastAsia="en-GB"/>
        </w:rPr>
        <w:pPrChange w:id="1109" w:author="Richard Diamond" w:date="2022-03-04T11:47:00Z">
          <w:pPr/>
        </w:pPrChange>
      </w:pPr>
      <w:ins w:id="1110" w:author="Richard Diamond" w:date="2022-03-04T11:47:00Z">
        <w:r>
          <w:rPr>
            <w:lang w:eastAsia="en-GB"/>
          </w:rPr>
          <w:t>Team integration / Project initiation</w:t>
        </w:r>
      </w:ins>
    </w:p>
    <w:p w14:paraId="0F5542C9" w14:textId="77777777" w:rsidR="0085385A" w:rsidRDefault="0085385A">
      <w:pPr>
        <w:pStyle w:val="NoSpacing"/>
        <w:rPr>
          <w:ins w:id="1111" w:author="Richard Diamond" w:date="2022-03-04T11:47:00Z"/>
          <w:lang w:eastAsia="en-GB"/>
        </w:rPr>
        <w:pPrChange w:id="1112" w:author="Richard Diamond" w:date="2022-03-04T11:47:00Z">
          <w:pPr/>
        </w:pPrChange>
      </w:pPr>
      <w:ins w:id="1113" w:author="Richard Diamond" w:date="2022-03-04T11:47:00Z">
        <w:r>
          <w:rPr>
            <w:lang w:eastAsia="en-GB"/>
          </w:rPr>
          <w:t>Recruitment</w:t>
        </w:r>
      </w:ins>
    </w:p>
    <w:p w14:paraId="54EFDB8E" w14:textId="77777777" w:rsidR="0085385A" w:rsidRDefault="0085385A">
      <w:pPr>
        <w:pStyle w:val="NoSpacing"/>
        <w:rPr>
          <w:ins w:id="1114" w:author="Richard Diamond" w:date="2022-03-04T11:47:00Z"/>
          <w:lang w:eastAsia="en-GB"/>
        </w:rPr>
        <w:pPrChange w:id="1115" w:author="Richard Diamond" w:date="2022-03-04T11:47:00Z">
          <w:pPr/>
        </w:pPrChange>
      </w:pPr>
      <w:ins w:id="1116" w:author="Richard Diamond" w:date="2022-03-04T11:47:00Z">
        <w:r>
          <w:rPr>
            <w:lang w:eastAsia="en-GB"/>
          </w:rPr>
          <w:t>Onboarding/offboarding</w:t>
        </w:r>
      </w:ins>
    </w:p>
    <w:p w14:paraId="59A16273" w14:textId="751C01F6" w:rsidR="00E1134B" w:rsidDel="002172A3" w:rsidRDefault="0085385A">
      <w:pPr>
        <w:pStyle w:val="NoSpacing"/>
        <w:rPr>
          <w:del w:id="1117" w:author="Richard Diamond" w:date="2022-03-02T15:45:00Z"/>
          <w:lang w:eastAsia="en-GB"/>
        </w:rPr>
        <w:pPrChange w:id="1118" w:author="Richard Diamond" w:date="2022-03-04T11:48:00Z">
          <w:pPr>
            <w:pStyle w:val="Heading1"/>
          </w:pPr>
        </w:pPrChange>
      </w:pPr>
      <w:ins w:id="1119" w:author="Richard Diamond" w:date="2022-03-04T11:47:00Z">
        <w:r>
          <w:rPr>
            <w:lang w:eastAsia="en-GB"/>
          </w:rPr>
          <w:t>Team scaling</w:t>
        </w:r>
      </w:ins>
      <w:del w:id="1120" w:author="Richard Diamond" w:date="2022-03-02T15:45:00Z">
        <w:r w:rsidR="00C3503D" w:rsidDel="002172A3">
          <w:rPr>
            <w:lang w:eastAsia="en-GB"/>
          </w:rPr>
          <w:delText>Notes on Other Roles</w:delText>
        </w:r>
      </w:del>
    </w:p>
    <w:p w14:paraId="5AB97873" w14:textId="674E1287" w:rsidR="00E1134B" w:rsidDel="002172A3" w:rsidRDefault="00871477">
      <w:pPr>
        <w:pStyle w:val="NoSpacing"/>
        <w:rPr>
          <w:del w:id="1121" w:author="Richard Diamond" w:date="2022-03-02T15:45:00Z"/>
          <w:lang w:eastAsia="en-GB"/>
        </w:rPr>
        <w:pPrChange w:id="1122" w:author="Richard Diamond" w:date="2022-03-04T11:48:00Z">
          <w:pPr>
            <w:tabs>
              <w:tab w:val="left" w:pos="3630"/>
            </w:tabs>
            <w:spacing w:line="276" w:lineRule="auto"/>
          </w:pPr>
        </w:pPrChange>
      </w:pPr>
      <w:del w:id="1123" w:author="Richard Diamond" w:date="2022-03-02T15:45:00Z">
        <w:r w:rsidDel="002172A3">
          <w:rPr>
            <w:lang w:eastAsia="en-GB"/>
          </w:rPr>
          <w:delText>Some discussion will be required</w:delText>
        </w:r>
        <w:r w:rsidR="00E36051" w:rsidDel="002172A3">
          <w:rPr>
            <w:lang w:eastAsia="en-GB"/>
          </w:rPr>
          <w:delText xml:space="preserve"> to establish a position on other role requirements such as:</w:delText>
        </w:r>
      </w:del>
    </w:p>
    <w:p w14:paraId="281CAE13" w14:textId="6A7EF734" w:rsidR="00E36051" w:rsidDel="002172A3" w:rsidRDefault="00E36051">
      <w:pPr>
        <w:pStyle w:val="NoSpacing"/>
        <w:rPr>
          <w:del w:id="1124" w:author="Richard Diamond" w:date="2022-03-02T15:45:00Z"/>
          <w:lang w:eastAsia="en-GB"/>
        </w:rPr>
        <w:pPrChange w:id="1125" w:author="Richard Diamond" w:date="2022-03-04T11:48:00Z">
          <w:pPr>
            <w:pStyle w:val="Heading2"/>
          </w:pPr>
        </w:pPrChange>
      </w:pPr>
      <w:del w:id="1126" w:author="Richard Diamond" w:date="2022-03-02T15:45:00Z">
        <w:r w:rsidDel="002172A3">
          <w:rPr>
            <w:lang w:eastAsia="en-GB"/>
          </w:rPr>
          <w:lastRenderedPageBreak/>
          <w:delText>Training Coordination</w:delText>
        </w:r>
      </w:del>
    </w:p>
    <w:p w14:paraId="64E39AB5" w14:textId="02E3A226" w:rsidR="007D2F6F" w:rsidDel="002172A3" w:rsidRDefault="007D2F6F">
      <w:pPr>
        <w:pStyle w:val="NoSpacing"/>
        <w:rPr>
          <w:del w:id="1127" w:author="Richard Diamond" w:date="2022-03-02T15:45:00Z"/>
          <w:lang w:eastAsia="en-GB"/>
        </w:rPr>
        <w:pPrChange w:id="1128" w:author="Richard Diamond" w:date="2022-03-04T11:48:00Z">
          <w:pPr/>
        </w:pPrChange>
      </w:pPr>
      <w:del w:id="1129" w:author="Richard Diamond" w:date="2022-03-02T15:45:00Z">
        <w:r w:rsidDel="002172A3">
          <w:rPr>
            <w:lang w:eastAsia="en-GB"/>
          </w:rPr>
          <w:delText>Could overall responsibility for each cohort of graduates be allocated to a nominated senior developer/architect?</w:delText>
        </w:r>
      </w:del>
    </w:p>
    <w:p w14:paraId="3FBBBED2" w14:textId="7FB8D28F" w:rsidR="007D2F6F" w:rsidDel="002172A3" w:rsidRDefault="007D2F6F">
      <w:pPr>
        <w:pStyle w:val="NoSpacing"/>
        <w:rPr>
          <w:del w:id="1130" w:author="Richard Diamond" w:date="2022-03-02T15:45:00Z"/>
          <w:lang w:eastAsia="en-GB"/>
        </w:rPr>
        <w:pPrChange w:id="1131" w:author="Richard Diamond" w:date="2022-03-04T11:48:00Z">
          <w:pPr>
            <w:pStyle w:val="Heading2"/>
          </w:pPr>
        </w:pPrChange>
      </w:pPr>
      <w:del w:id="1132" w:author="Richard Diamond" w:date="2022-03-02T15:45:00Z">
        <w:r w:rsidDel="002172A3">
          <w:rPr>
            <w:lang w:eastAsia="en-GB"/>
          </w:rPr>
          <w:delText>Recruitment &amp; Human Resources</w:delText>
        </w:r>
      </w:del>
    </w:p>
    <w:p w14:paraId="484C9E30" w14:textId="79ED5A7C" w:rsidR="009507ED" w:rsidRPr="009507ED" w:rsidRDefault="005354E6">
      <w:pPr>
        <w:pStyle w:val="NoSpacing"/>
        <w:rPr>
          <w:lang w:eastAsia="en-GB"/>
        </w:rPr>
        <w:pPrChange w:id="1133" w:author="Richard Diamond" w:date="2022-03-04T11:48:00Z">
          <w:pPr/>
        </w:pPrChange>
      </w:pPr>
      <w:del w:id="1134" w:author="Richard Diamond" w:date="2022-03-02T15:45:00Z">
        <w:r w:rsidDel="002172A3">
          <w:rPr>
            <w:lang w:eastAsia="en-GB"/>
          </w:rPr>
          <w:delText>Should/are these responsibilities current defined and allocated?</w:delText>
        </w:r>
      </w:del>
    </w:p>
    <w:sectPr w:rsidR="009507ED" w:rsidRPr="009507E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B82B" w14:textId="77777777" w:rsidR="005A43C7" w:rsidRDefault="005A43C7" w:rsidP="00CC4403">
      <w:pPr>
        <w:spacing w:after="0"/>
      </w:pPr>
      <w:r>
        <w:separator/>
      </w:r>
    </w:p>
  </w:endnote>
  <w:endnote w:type="continuationSeparator" w:id="0">
    <w:p w14:paraId="0C8DE799" w14:textId="77777777" w:rsidR="005A43C7" w:rsidRDefault="005A43C7" w:rsidP="00CC4403">
      <w:pPr>
        <w:spacing w:after="0"/>
      </w:pPr>
      <w:r>
        <w:continuationSeparator/>
      </w:r>
    </w:p>
  </w:endnote>
  <w:endnote w:type="continuationNotice" w:id="1">
    <w:p w14:paraId="3799FB9B" w14:textId="77777777" w:rsidR="005A43C7" w:rsidRDefault="005A43C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DE66" w14:textId="77777777" w:rsidR="00021EC6" w:rsidRDefault="00021EC6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A0F9484" w14:textId="77777777" w:rsidR="00021EC6" w:rsidRDefault="0002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504E" w14:textId="77777777" w:rsidR="005A43C7" w:rsidRDefault="005A43C7" w:rsidP="00CC4403">
      <w:pPr>
        <w:spacing w:after="0"/>
      </w:pPr>
      <w:r>
        <w:separator/>
      </w:r>
    </w:p>
  </w:footnote>
  <w:footnote w:type="continuationSeparator" w:id="0">
    <w:p w14:paraId="539121BE" w14:textId="77777777" w:rsidR="005A43C7" w:rsidRDefault="005A43C7" w:rsidP="00CC4403">
      <w:pPr>
        <w:spacing w:after="0"/>
      </w:pPr>
      <w:r>
        <w:continuationSeparator/>
      </w:r>
    </w:p>
  </w:footnote>
  <w:footnote w:type="continuationNotice" w:id="1">
    <w:p w14:paraId="001F1B42" w14:textId="77777777" w:rsidR="005A43C7" w:rsidRDefault="005A43C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B17"/>
    <w:multiLevelType w:val="hybridMultilevel"/>
    <w:tmpl w:val="DC0AF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E7F"/>
    <w:multiLevelType w:val="hybridMultilevel"/>
    <w:tmpl w:val="BB94B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61BC"/>
    <w:multiLevelType w:val="hybridMultilevel"/>
    <w:tmpl w:val="870A0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9C8"/>
    <w:multiLevelType w:val="hybridMultilevel"/>
    <w:tmpl w:val="29ACF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015FA"/>
    <w:multiLevelType w:val="multilevel"/>
    <w:tmpl w:val="8FB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454A5F"/>
    <w:multiLevelType w:val="multilevel"/>
    <w:tmpl w:val="DFE6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401B0A"/>
    <w:multiLevelType w:val="hybridMultilevel"/>
    <w:tmpl w:val="540EFD12"/>
    <w:lvl w:ilvl="0" w:tplc="DBF84DFC">
      <w:start w:val="1"/>
      <w:numFmt w:val="bullet"/>
      <w:pStyle w:val="ListParagraph"/>
      <w:lvlText w:val="o"/>
      <w:lvlJc w:val="left"/>
      <w:pPr>
        <w:ind w:left="644" w:hanging="360"/>
      </w:pPr>
      <w:rPr>
        <w:rFonts w:ascii="Calibri" w:hAnsi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F313E"/>
    <w:multiLevelType w:val="hybridMultilevel"/>
    <w:tmpl w:val="B0006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53B80"/>
    <w:multiLevelType w:val="hybridMultilevel"/>
    <w:tmpl w:val="D2EAF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32499"/>
    <w:multiLevelType w:val="hybridMultilevel"/>
    <w:tmpl w:val="89A89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75719"/>
    <w:multiLevelType w:val="hybridMultilevel"/>
    <w:tmpl w:val="23E2F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35BD1"/>
    <w:multiLevelType w:val="hybridMultilevel"/>
    <w:tmpl w:val="5D90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7A13"/>
    <w:multiLevelType w:val="hybridMultilevel"/>
    <w:tmpl w:val="F230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7305"/>
    <w:multiLevelType w:val="hybridMultilevel"/>
    <w:tmpl w:val="907C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50478"/>
    <w:multiLevelType w:val="hybridMultilevel"/>
    <w:tmpl w:val="589CB6DC"/>
    <w:lvl w:ilvl="0" w:tplc="04548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168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59A34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1AE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B30E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BE8B0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B7A8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81C00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882A4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21612"/>
    <w:multiLevelType w:val="hybridMultilevel"/>
    <w:tmpl w:val="A71A4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12"/>
  </w:num>
  <w:num w:numId="9">
    <w:abstractNumId w:val="15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2"/>
  </w:num>
  <w:num w:numId="15">
    <w:abstractNumId w:val="13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Diamond">
    <w15:presenceInfo w15:providerId="AD" w15:userId="S::richard.diamond@xyenta.com::4812435c-d19d-4ee8-9b05-25c0e6c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revisionView w:markup="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0F"/>
    <w:rsid w:val="00002254"/>
    <w:rsid w:val="000052D4"/>
    <w:rsid w:val="0001103A"/>
    <w:rsid w:val="000155D0"/>
    <w:rsid w:val="0001588A"/>
    <w:rsid w:val="00017943"/>
    <w:rsid w:val="00021EC6"/>
    <w:rsid w:val="000231C4"/>
    <w:rsid w:val="000252D8"/>
    <w:rsid w:val="00026054"/>
    <w:rsid w:val="00035595"/>
    <w:rsid w:val="000447A4"/>
    <w:rsid w:val="000522A9"/>
    <w:rsid w:val="000525A1"/>
    <w:rsid w:val="0005541A"/>
    <w:rsid w:val="00055550"/>
    <w:rsid w:val="00057C33"/>
    <w:rsid w:val="00063DFF"/>
    <w:rsid w:val="00067918"/>
    <w:rsid w:val="00086896"/>
    <w:rsid w:val="00096D27"/>
    <w:rsid w:val="000A21A5"/>
    <w:rsid w:val="000B119A"/>
    <w:rsid w:val="000C1943"/>
    <w:rsid w:val="000C21AD"/>
    <w:rsid w:val="000C6BF2"/>
    <w:rsid w:val="000D211B"/>
    <w:rsid w:val="000D366D"/>
    <w:rsid w:val="000D4170"/>
    <w:rsid w:val="000E1731"/>
    <w:rsid w:val="000E6B73"/>
    <w:rsid w:val="000F0A2B"/>
    <w:rsid w:val="000F12EA"/>
    <w:rsid w:val="000F3C72"/>
    <w:rsid w:val="000F7A0D"/>
    <w:rsid w:val="00106B4F"/>
    <w:rsid w:val="00111A7D"/>
    <w:rsid w:val="00125C21"/>
    <w:rsid w:val="00127D42"/>
    <w:rsid w:val="00143C91"/>
    <w:rsid w:val="00152529"/>
    <w:rsid w:val="00153042"/>
    <w:rsid w:val="0015330F"/>
    <w:rsid w:val="00164D76"/>
    <w:rsid w:val="00166E71"/>
    <w:rsid w:val="001723D8"/>
    <w:rsid w:val="00176F4F"/>
    <w:rsid w:val="00182F15"/>
    <w:rsid w:val="001909FC"/>
    <w:rsid w:val="00192051"/>
    <w:rsid w:val="00192376"/>
    <w:rsid w:val="00195502"/>
    <w:rsid w:val="00195B45"/>
    <w:rsid w:val="001A1970"/>
    <w:rsid w:val="001C2185"/>
    <w:rsid w:val="001C2850"/>
    <w:rsid w:val="001C2FF8"/>
    <w:rsid w:val="001C4056"/>
    <w:rsid w:val="001C7DD0"/>
    <w:rsid w:val="001D023B"/>
    <w:rsid w:val="001E4350"/>
    <w:rsid w:val="001E57C9"/>
    <w:rsid w:val="001E5F5A"/>
    <w:rsid w:val="001F0995"/>
    <w:rsid w:val="001F0B33"/>
    <w:rsid w:val="001F47FE"/>
    <w:rsid w:val="001F5BD8"/>
    <w:rsid w:val="001F7180"/>
    <w:rsid w:val="001F757F"/>
    <w:rsid w:val="00200A44"/>
    <w:rsid w:val="00202008"/>
    <w:rsid w:val="002063E9"/>
    <w:rsid w:val="00211ED5"/>
    <w:rsid w:val="00215EF1"/>
    <w:rsid w:val="00216EF4"/>
    <w:rsid w:val="002172A3"/>
    <w:rsid w:val="002246FC"/>
    <w:rsid w:val="00227C05"/>
    <w:rsid w:val="00231237"/>
    <w:rsid w:val="00231F1B"/>
    <w:rsid w:val="00232D8F"/>
    <w:rsid w:val="00234872"/>
    <w:rsid w:val="002439F0"/>
    <w:rsid w:val="00251983"/>
    <w:rsid w:val="00254324"/>
    <w:rsid w:val="0025789D"/>
    <w:rsid w:val="0026366F"/>
    <w:rsid w:val="00272F9E"/>
    <w:rsid w:val="0027420B"/>
    <w:rsid w:val="00284CC0"/>
    <w:rsid w:val="002A1D27"/>
    <w:rsid w:val="002A271C"/>
    <w:rsid w:val="002A4A53"/>
    <w:rsid w:val="002A4EA3"/>
    <w:rsid w:val="002A69D3"/>
    <w:rsid w:val="002A70E7"/>
    <w:rsid w:val="002B7C13"/>
    <w:rsid w:val="002C5D2D"/>
    <w:rsid w:val="002C79DD"/>
    <w:rsid w:val="002D2605"/>
    <w:rsid w:val="002D37B0"/>
    <w:rsid w:val="002E0709"/>
    <w:rsid w:val="002E42C9"/>
    <w:rsid w:val="002E6881"/>
    <w:rsid w:val="002E6A3D"/>
    <w:rsid w:val="002E6D8F"/>
    <w:rsid w:val="002E6F6C"/>
    <w:rsid w:val="002F2B67"/>
    <w:rsid w:val="002F2E24"/>
    <w:rsid w:val="002F37CE"/>
    <w:rsid w:val="002F4566"/>
    <w:rsid w:val="003005F0"/>
    <w:rsid w:val="003017FA"/>
    <w:rsid w:val="003023E0"/>
    <w:rsid w:val="00310C55"/>
    <w:rsid w:val="0031209E"/>
    <w:rsid w:val="00317B47"/>
    <w:rsid w:val="00317E20"/>
    <w:rsid w:val="003255F9"/>
    <w:rsid w:val="0033691A"/>
    <w:rsid w:val="00343F74"/>
    <w:rsid w:val="0035339E"/>
    <w:rsid w:val="00353656"/>
    <w:rsid w:val="00354EB6"/>
    <w:rsid w:val="00355A6E"/>
    <w:rsid w:val="00356B47"/>
    <w:rsid w:val="0036400C"/>
    <w:rsid w:val="00364EC9"/>
    <w:rsid w:val="00384B97"/>
    <w:rsid w:val="00385220"/>
    <w:rsid w:val="003B3068"/>
    <w:rsid w:val="003B33BC"/>
    <w:rsid w:val="003C1BF1"/>
    <w:rsid w:val="003C3095"/>
    <w:rsid w:val="003D0C65"/>
    <w:rsid w:val="003D3872"/>
    <w:rsid w:val="003D5E4B"/>
    <w:rsid w:val="003D6C5E"/>
    <w:rsid w:val="003D7E14"/>
    <w:rsid w:val="003E27D0"/>
    <w:rsid w:val="004008A9"/>
    <w:rsid w:val="00400E0F"/>
    <w:rsid w:val="00402053"/>
    <w:rsid w:val="0040375D"/>
    <w:rsid w:val="00403981"/>
    <w:rsid w:val="00403C2F"/>
    <w:rsid w:val="00415D0D"/>
    <w:rsid w:val="0041618F"/>
    <w:rsid w:val="0041681D"/>
    <w:rsid w:val="00431A3F"/>
    <w:rsid w:val="00431F63"/>
    <w:rsid w:val="0043403F"/>
    <w:rsid w:val="00435318"/>
    <w:rsid w:val="004463E6"/>
    <w:rsid w:val="00446C7E"/>
    <w:rsid w:val="004471D8"/>
    <w:rsid w:val="004476BE"/>
    <w:rsid w:val="00467146"/>
    <w:rsid w:val="004676D4"/>
    <w:rsid w:val="00474F6E"/>
    <w:rsid w:val="004803F2"/>
    <w:rsid w:val="004806EB"/>
    <w:rsid w:val="00481BFE"/>
    <w:rsid w:val="00486AD3"/>
    <w:rsid w:val="0049217B"/>
    <w:rsid w:val="00495964"/>
    <w:rsid w:val="00497836"/>
    <w:rsid w:val="004A53DE"/>
    <w:rsid w:val="004A5CB3"/>
    <w:rsid w:val="004A72C5"/>
    <w:rsid w:val="004C1739"/>
    <w:rsid w:val="004C1F96"/>
    <w:rsid w:val="004C2EF4"/>
    <w:rsid w:val="004C70BA"/>
    <w:rsid w:val="004C7FB2"/>
    <w:rsid w:val="004D0AC9"/>
    <w:rsid w:val="004D2F1C"/>
    <w:rsid w:val="004D6A47"/>
    <w:rsid w:val="004E0843"/>
    <w:rsid w:val="004E57D3"/>
    <w:rsid w:val="004E6B44"/>
    <w:rsid w:val="004E6E38"/>
    <w:rsid w:val="004F56E4"/>
    <w:rsid w:val="00500DA5"/>
    <w:rsid w:val="00510323"/>
    <w:rsid w:val="00512497"/>
    <w:rsid w:val="00513918"/>
    <w:rsid w:val="00527717"/>
    <w:rsid w:val="00533DC2"/>
    <w:rsid w:val="005354E6"/>
    <w:rsid w:val="005547E6"/>
    <w:rsid w:val="00555FE2"/>
    <w:rsid w:val="00556271"/>
    <w:rsid w:val="00557C7B"/>
    <w:rsid w:val="005610FC"/>
    <w:rsid w:val="00563C40"/>
    <w:rsid w:val="00564F21"/>
    <w:rsid w:val="005661F9"/>
    <w:rsid w:val="00573E60"/>
    <w:rsid w:val="00574ADE"/>
    <w:rsid w:val="00575EB2"/>
    <w:rsid w:val="005842E9"/>
    <w:rsid w:val="00585E41"/>
    <w:rsid w:val="005916A5"/>
    <w:rsid w:val="0059206B"/>
    <w:rsid w:val="00592681"/>
    <w:rsid w:val="005962F3"/>
    <w:rsid w:val="005A3EFB"/>
    <w:rsid w:val="005A43C7"/>
    <w:rsid w:val="005A4A62"/>
    <w:rsid w:val="005B28DB"/>
    <w:rsid w:val="005B7C22"/>
    <w:rsid w:val="005C09C9"/>
    <w:rsid w:val="005C277B"/>
    <w:rsid w:val="005C2F16"/>
    <w:rsid w:val="005C3F5E"/>
    <w:rsid w:val="005D3986"/>
    <w:rsid w:val="005D7475"/>
    <w:rsid w:val="005E284A"/>
    <w:rsid w:val="005E38CE"/>
    <w:rsid w:val="005E6BC4"/>
    <w:rsid w:val="005F1F2F"/>
    <w:rsid w:val="006047B8"/>
    <w:rsid w:val="0061653D"/>
    <w:rsid w:val="006218D9"/>
    <w:rsid w:val="00621A95"/>
    <w:rsid w:val="006233A3"/>
    <w:rsid w:val="00624201"/>
    <w:rsid w:val="006277E8"/>
    <w:rsid w:val="006333E5"/>
    <w:rsid w:val="006334E3"/>
    <w:rsid w:val="006417A6"/>
    <w:rsid w:val="006426F1"/>
    <w:rsid w:val="00647FF7"/>
    <w:rsid w:val="00651E6F"/>
    <w:rsid w:val="006568E7"/>
    <w:rsid w:val="00660FF7"/>
    <w:rsid w:val="006650D1"/>
    <w:rsid w:val="00667187"/>
    <w:rsid w:val="00672D94"/>
    <w:rsid w:val="00674D81"/>
    <w:rsid w:val="00674F8C"/>
    <w:rsid w:val="0067675B"/>
    <w:rsid w:val="0067751B"/>
    <w:rsid w:val="00682277"/>
    <w:rsid w:val="00682434"/>
    <w:rsid w:val="0069092A"/>
    <w:rsid w:val="00693579"/>
    <w:rsid w:val="006952D7"/>
    <w:rsid w:val="00695310"/>
    <w:rsid w:val="0069707A"/>
    <w:rsid w:val="006A0E21"/>
    <w:rsid w:val="006A1A14"/>
    <w:rsid w:val="006A1EA9"/>
    <w:rsid w:val="006A2A6A"/>
    <w:rsid w:val="006A5381"/>
    <w:rsid w:val="006B08B3"/>
    <w:rsid w:val="006B171B"/>
    <w:rsid w:val="006B5948"/>
    <w:rsid w:val="006B6813"/>
    <w:rsid w:val="006D409A"/>
    <w:rsid w:val="006D4322"/>
    <w:rsid w:val="006E30F1"/>
    <w:rsid w:val="006E4E76"/>
    <w:rsid w:val="006F3AF5"/>
    <w:rsid w:val="006F3BB2"/>
    <w:rsid w:val="006F4274"/>
    <w:rsid w:val="00701510"/>
    <w:rsid w:val="00704176"/>
    <w:rsid w:val="00705013"/>
    <w:rsid w:val="00706697"/>
    <w:rsid w:val="0071137F"/>
    <w:rsid w:val="00711FC4"/>
    <w:rsid w:val="007161E2"/>
    <w:rsid w:val="00732B64"/>
    <w:rsid w:val="00736D2C"/>
    <w:rsid w:val="00736F26"/>
    <w:rsid w:val="00741AAC"/>
    <w:rsid w:val="00741AE7"/>
    <w:rsid w:val="0074768C"/>
    <w:rsid w:val="00750EC5"/>
    <w:rsid w:val="00750F1F"/>
    <w:rsid w:val="007525CE"/>
    <w:rsid w:val="00754D95"/>
    <w:rsid w:val="00760A42"/>
    <w:rsid w:val="00763877"/>
    <w:rsid w:val="00765AFC"/>
    <w:rsid w:val="0076609C"/>
    <w:rsid w:val="0077419C"/>
    <w:rsid w:val="00774B9D"/>
    <w:rsid w:val="007839CE"/>
    <w:rsid w:val="007850F5"/>
    <w:rsid w:val="00793F91"/>
    <w:rsid w:val="007A5D50"/>
    <w:rsid w:val="007A63C1"/>
    <w:rsid w:val="007B1DAA"/>
    <w:rsid w:val="007B2B6B"/>
    <w:rsid w:val="007B2DDA"/>
    <w:rsid w:val="007B4A39"/>
    <w:rsid w:val="007B6009"/>
    <w:rsid w:val="007C1E93"/>
    <w:rsid w:val="007C2A22"/>
    <w:rsid w:val="007C38C3"/>
    <w:rsid w:val="007C5CF5"/>
    <w:rsid w:val="007C7AD5"/>
    <w:rsid w:val="007D2ADB"/>
    <w:rsid w:val="007D2F6F"/>
    <w:rsid w:val="007D5E24"/>
    <w:rsid w:val="007E2F0B"/>
    <w:rsid w:val="007E5237"/>
    <w:rsid w:val="007E765D"/>
    <w:rsid w:val="007E790D"/>
    <w:rsid w:val="007F1C48"/>
    <w:rsid w:val="007F248F"/>
    <w:rsid w:val="007F3C90"/>
    <w:rsid w:val="00806CF0"/>
    <w:rsid w:val="008105C3"/>
    <w:rsid w:val="008125A2"/>
    <w:rsid w:val="00817DD5"/>
    <w:rsid w:val="00820BD8"/>
    <w:rsid w:val="00821DC4"/>
    <w:rsid w:val="008247C9"/>
    <w:rsid w:val="00835A65"/>
    <w:rsid w:val="00836179"/>
    <w:rsid w:val="00837C13"/>
    <w:rsid w:val="00841AD1"/>
    <w:rsid w:val="00843A1D"/>
    <w:rsid w:val="008474B1"/>
    <w:rsid w:val="0085385A"/>
    <w:rsid w:val="008540A8"/>
    <w:rsid w:val="00856708"/>
    <w:rsid w:val="00865072"/>
    <w:rsid w:val="00867AE2"/>
    <w:rsid w:val="00871477"/>
    <w:rsid w:val="0088509C"/>
    <w:rsid w:val="00885D49"/>
    <w:rsid w:val="00887340"/>
    <w:rsid w:val="00897697"/>
    <w:rsid w:val="008E05EE"/>
    <w:rsid w:val="008E1067"/>
    <w:rsid w:val="008E13C4"/>
    <w:rsid w:val="008E1CE4"/>
    <w:rsid w:val="008E72C0"/>
    <w:rsid w:val="008F1367"/>
    <w:rsid w:val="00901E6C"/>
    <w:rsid w:val="00903715"/>
    <w:rsid w:val="0091662B"/>
    <w:rsid w:val="00917788"/>
    <w:rsid w:val="0092153B"/>
    <w:rsid w:val="0093271E"/>
    <w:rsid w:val="00933CEA"/>
    <w:rsid w:val="009372CA"/>
    <w:rsid w:val="00940934"/>
    <w:rsid w:val="009418CF"/>
    <w:rsid w:val="0094362F"/>
    <w:rsid w:val="009507ED"/>
    <w:rsid w:val="00957050"/>
    <w:rsid w:val="00957C7A"/>
    <w:rsid w:val="009609D0"/>
    <w:rsid w:val="00962AE5"/>
    <w:rsid w:val="00975D07"/>
    <w:rsid w:val="00984EF3"/>
    <w:rsid w:val="00994612"/>
    <w:rsid w:val="0099668C"/>
    <w:rsid w:val="009A020F"/>
    <w:rsid w:val="009A693A"/>
    <w:rsid w:val="009B168B"/>
    <w:rsid w:val="009B2546"/>
    <w:rsid w:val="009B740A"/>
    <w:rsid w:val="009B778A"/>
    <w:rsid w:val="009B7B90"/>
    <w:rsid w:val="009C3237"/>
    <w:rsid w:val="009C54A8"/>
    <w:rsid w:val="009C5810"/>
    <w:rsid w:val="009C7275"/>
    <w:rsid w:val="009D397D"/>
    <w:rsid w:val="009D5652"/>
    <w:rsid w:val="009E349C"/>
    <w:rsid w:val="009E7AB6"/>
    <w:rsid w:val="009F0DB3"/>
    <w:rsid w:val="009F1E17"/>
    <w:rsid w:val="009F320D"/>
    <w:rsid w:val="00A02B41"/>
    <w:rsid w:val="00A033DA"/>
    <w:rsid w:val="00A05873"/>
    <w:rsid w:val="00A14DBF"/>
    <w:rsid w:val="00A21165"/>
    <w:rsid w:val="00A33C49"/>
    <w:rsid w:val="00A33E5A"/>
    <w:rsid w:val="00A348F9"/>
    <w:rsid w:val="00A37310"/>
    <w:rsid w:val="00A379C0"/>
    <w:rsid w:val="00A41EC0"/>
    <w:rsid w:val="00A44909"/>
    <w:rsid w:val="00A46A7F"/>
    <w:rsid w:val="00A472A8"/>
    <w:rsid w:val="00A525F8"/>
    <w:rsid w:val="00A5358F"/>
    <w:rsid w:val="00A541D4"/>
    <w:rsid w:val="00A577F4"/>
    <w:rsid w:val="00A613D0"/>
    <w:rsid w:val="00A6578C"/>
    <w:rsid w:val="00A82946"/>
    <w:rsid w:val="00A861F6"/>
    <w:rsid w:val="00A8772F"/>
    <w:rsid w:val="00A9026E"/>
    <w:rsid w:val="00A9268A"/>
    <w:rsid w:val="00A97D9D"/>
    <w:rsid w:val="00AB0C61"/>
    <w:rsid w:val="00AB4D6A"/>
    <w:rsid w:val="00AC2547"/>
    <w:rsid w:val="00AC3BF5"/>
    <w:rsid w:val="00AD17D5"/>
    <w:rsid w:val="00AD1DBA"/>
    <w:rsid w:val="00AD2412"/>
    <w:rsid w:val="00AD34B4"/>
    <w:rsid w:val="00AD4CA4"/>
    <w:rsid w:val="00AE44EE"/>
    <w:rsid w:val="00AE6362"/>
    <w:rsid w:val="00AE689A"/>
    <w:rsid w:val="00AE6A67"/>
    <w:rsid w:val="00AF40AE"/>
    <w:rsid w:val="00AF4B34"/>
    <w:rsid w:val="00B014C2"/>
    <w:rsid w:val="00B03B6F"/>
    <w:rsid w:val="00B05AC3"/>
    <w:rsid w:val="00B106C3"/>
    <w:rsid w:val="00B11C13"/>
    <w:rsid w:val="00B120B2"/>
    <w:rsid w:val="00B12870"/>
    <w:rsid w:val="00B13B06"/>
    <w:rsid w:val="00B157DC"/>
    <w:rsid w:val="00B15D38"/>
    <w:rsid w:val="00B15F24"/>
    <w:rsid w:val="00B16E71"/>
    <w:rsid w:val="00B236D7"/>
    <w:rsid w:val="00B23DD4"/>
    <w:rsid w:val="00B31FA5"/>
    <w:rsid w:val="00B35025"/>
    <w:rsid w:val="00B41F69"/>
    <w:rsid w:val="00B47D47"/>
    <w:rsid w:val="00B53261"/>
    <w:rsid w:val="00B60EAF"/>
    <w:rsid w:val="00B62F2F"/>
    <w:rsid w:val="00B6380C"/>
    <w:rsid w:val="00B736F5"/>
    <w:rsid w:val="00B76A50"/>
    <w:rsid w:val="00B77BA5"/>
    <w:rsid w:val="00B80E9B"/>
    <w:rsid w:val="00B8505B"/>
    <w:rsid w:val="00B85913"/>
    <w:rsid w:val="00B97127"/>
    <w:rsid w:val="00BA4CB6"/>
    <w:rsid w:val="00BA665C"/>
    <w:rsid w:val="00BA6D8D"/>
    <w:rsid w:val="00BB635E"/>
    <w:rsid w:val="00BB7BB5"/>
    <w:rsid w:val="00BC0918"/>
    <w:rsid w:val="00BC33B5"/>
    <w:rsid w:val="00BC3E3A"/>
    <w:rsid w:val="00BD5FEA"/>
    <w:rsid w:val="00BD6C4E"/>
    <w:rsid w:val="00BD78C2"/>
    <w:rsid w:val="00BE0819"/>
    <w:rsid w:val="00BE1BB9"/>
    <w:rsid w:val="00BE28C2"/>
    <w:rsid w:val="00BE7247"/>
    <w:rsid w:val="00BF1259"/>
    <w:rsid w:val="00BF2BF4"/>
    <w:rsid w:val="00BF47BB"/>
    <w:rsid w:val="00BF7CF9"/>
    <w:rsid w:val="00C16CCF"/>
    <w:rsid w:val="00C243BD"/>
    <w:rsid w:val="00C27702"/>
    <w:rsid w:val="00C334DE"/>
    <w:rsid w:val="00C3503D"/>
    <w:rsid w:val="00C440F2"/>
    <w:rsid w:val="00C44C9F"/>
    <w:rsid w:val="00C50099"/>
    <w:rsid w:val="00C52138"/>
    <w:rsid w:val="00C52DD9"/>
    <w:rsid w:val="00C55E6F"/>
    <w:rsid w:val="00C6031A"/>
    <w:rsid w:val="00C60C49"/>
    <w:rsid w:val="00C655E0"/>
    <w:rsid w:val="00C66034"/>
    <w:rsid w:val="00C71601"/>
    <w:rsid w:val="00C748A0"/>
    <w:rsid w:val="00C7508C"/>
    <w:rsid w:val="00C82ED7"/>
    <w:rsid w:val="00CA3919"/>
    <w:rsid w:val="00CC19C8"/>
    <w:rsid w:val="00CC4403"/>
    <w:rsid w:val="00CC45A4"/>
    <w:rsid w:val="00CE0691"/>
    <w:rsid w:val="00CE0A76"/>
    <w:rsid w:val="00CE1A70"/>
    <w:rsid w:val="00CE2AE8"/>
    <w:rsid w:val="00CF0B94"/>
    <w:rsid w:val="00CF3256"/>
    <w:rsid w:val="00CF3ACD"/>
    <w:rsid w:val="00CF621A"/>
    <w:rsid w:val="00D014AF"/>
    <w:rsid w:val="00D275D4"/>
    <w:rsid w:val="00D32563"/>
    <w:rsid w:val="00D3756C"/>
    <w:rsid w:val="00D37E74"/>
    <w:rsid w:val="00D4294B"/>
    <w:rsid w:val="00D42E6D"/>
    <w:rsid w:val="00D43D53"/>
    <w:rsid w:val="00D44A51"/>
    <w:rsid w:val="00D52A69"/>
    <w:rsid w:val="00D53904"/>
    <w:rsid w:val="00D53963"/>
    <w:rsid w:val="00D543AE"/>
    <w:rsid w:val="00D6662C"/>
    <w:rsid w:val="00D700FD"/>
    <w:rsid w:val="00D82175"/>
    <w:rsid w:val="00D83183"/>
    <w:rsid w:val="00D85DC2"/>
    <w:rsid w:val="00D86FC8"/>
    <w:rsid w:val="00D91039"/>
    <w:rsid w:val="00D922F0"/>
    <w:rsid w:val="00D97AB5"/>
    <w:rsid w:val="00DA02B5"/>
    <w:rsid w:val="00DA1751"/>
    <w:rsid w:val="00DB3286"/>
    <w:rsid w:val="00DB4C23"/>
    <w:rsid w:val="00DB670D"/>
    <w:rsid w:val="00DC621A"/>
    <w:rsid w:val="00DC7F91"/>
    <w:rsid w:val="00DD0F16"/>
    <w:rsid w:val="00DE4D60"/>
    <w:rsid w:val="00DF1EB1"/>
    <w:rsid w:val="00DF593A"/>
    <w:rsid w:val="00DF6043"/>
    <w:rsid w:val="00E00D39"/>
    <w:rsid w:val="00E013DB"/>
    <w:rsid w:val="00E031D6"/>
    <w:rsid w:val="00E06FBE"/>
    <w:rsid w:val="00E1134B"/>
    <w:rsid w:val="00E164C9"/>
    <w:rsid w:val="00E21723"/>
    <w:rsid w:val="00E274F0"/>
    <w:rsid w:val="00E32796"/>
    <w:rsid w:val="00E36051"/>
    <w:rsid w:val="00E360F5"/>
    <w:rsid w:val="00E4106A"/>
    <w:rsid w:val="00E56A44"/>
    <w:rsid w:val="00E76E03"/>
    <w:rsid w:val="00E8188B"/>
    <w:rsid w:val="00E83FCE"/>
    <w:rsid w:val="00E85C44"/>
    <w:rsid w:val="00E95077"/>
    <w:rsid w:val="00E95190"/>
    <w:rsid w:val="00E96376"/>
    <w:rsid w:val="00E97B5D"/>
    <w:rsid w:val="00EA4929"/>
    <w:rsid w:val="00EA5EDE"/>
    <w:rsid w:val="00EC02A0"/>
    <w:rsid w:val="00EC1E85"/>
    <w:rsid w:val="00EC35CE"/>
    <w:rsid w:val="00ED2C2F"/>
    <w:rsid w:val="00ED4953"/>
    <w:rsid w:val="00ED743F"/>
    <w:rsid w:val="00EE257A"/>
    <w:rsid w:val="00EE33D4"/>
    <w:rsid w:val="00EE53F2"/>
    <w:rsid w:val="00EF24EA"/>
    <w:rsid w:val="00EF4431"/>
    <w:rsid w:val="00EF5A7E"/>
    <w:rsid w:val="00EF5F49"/>
    <w:rsid w:val="00EF6776"/>
    <w:rsid w:val="00F0124D"/>
    <w:rsid w:val="00F07D35"/>
    <w:rsid w:val="00F102B7"/>
    <w:rsid w:val="00F104D8"/>
    <w:rsid w:val="00F13645"/>
    <w:rsid w:val="00F22CD0"/>
    <w:rsid w:val="00F2317B"/>
    <w:rsid w:val="00F260D2"/>
    <w:rsid w:val="00F3225A"/>
    <w:rsid w:val="00F344E3"/>
    <w:rsid w:val="00F36031"/>
    <w:rsid w:val="00F37ECF"/>
    <w:rsid w:val="00F41676"/>
    <w:rsid w:val="00F43898"/>
    <w:rsid w:val="00F45F4D"/>
    <w:rsid w:val="00F606BD"/>
    <w:rsid w:val="00F62AC8"/>
    <w:rsid w:val="00F64F24"/>
    <w:rsid w:val="00F758B6"/>
    <w:rsid w:val="00F76F7E"/>
    <w:rsid w:val="00F77F93"/>
    <w:rsid w:val="00F8600C"/>
    <w:rsid w:val="00F86859"/>
    <w:rsid w:val="00F90590"/>
    <w:rsid w:val="00F90DCD"/>
    <w:rsid w:val="00FA0006"/>
    <w:rsid w:val="00FA2130"/>
    <w:rsid w:val="00FB1372"/>
    <w:rsid w:val="00FB7C7D"/>
    <w:rsid w:val="00FC1E8F"/>
    <w:rsid w:val="00FD299B"/>
    <w:rsid w:val="00FD5634"/>
    <w:rsid w:val="00FE11A7"/>
    <w:rsid w:val="00FE4AF3"/>
    <w:rsid w:val="00FE6132"/>
    <w:rsid w:val="00FF5ADD"/>
    <w:rsid w:val="00FF7CA6"/>
    <w:rsid w:val="05749A69"/>
    <w:rsid w:val="0B048046"/>
    <w:rsid w:val="1A002569"/>
    <w:rsid w:val="261445C1"/>
    <w:rsid w:val="2E0BE35D"/>
    <w:rsid w:val="3C6D7005"/>
    <w:rsid w:val="53AA5C31"/>
    <w:rsid w:val="5603376A"/>
    <w:rsid w:val="5ADD4F93"/>
    <w:rsid w:val="73DF1CF6"/>
    <w:rsid w:val="79F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4EDD"/>
  <w15:chartTrackingRefBased/>
  <w15:docId w15:val="{9F53097B-49C8-4052-A3D9-7E3D37D3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502"/>
    <w:pPr>
      <w:spacing w:line="288" w:lineRule="auto"/>
      <w:pPrChange w:id="0" w:author="Richard Diamond" w:date="2022-03-02T15:06:00Z">
        <w:pPr>
          <w:spacing w:after="160"/>
        </w:pPr>
      </w:pPrChange>
    </w:pPr>
    <w:rPr>
      <w:rPrChange w:id="0" w:author="Richard Diamond" w:date="2022-03-02T15:06:00Z">
        <w:rPr>
          <w:rFonts w:asciiTheme="minorHAnsi" w:eastAsiaTheme="minorHAnsi" w:hAnsiTheme="minorHAnsi" w:cstheme="minorBidi"/>
          <w:sz w:val="22"/>
          <w:szCs w:val="22"/>
          <w:lang w:val="en-GB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510323"/>
    <w:pPr>
      <w:keepNext/>
      <w:keepLines/>
      <w:spacing w:before="480" w:after="120"/>
      <w:outlineLvl w:val="0"/>
      <w:pPrChange w:id="1" w:author="Richard Diamond" w:date="2022-03-02T15:07:00Z">
        <w:pPr>
          <w:keepNext/>
          <w:keepLines/>
          <w:spacing w:before="240" w:line="288" w:lineRule="auto"/>
          <w:outlineLvl w:val="0"/>
        </w:pPr>
      </w:pPrChange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rPrChange w:id="1" w:author="Richard Diamond" w:date="2022-03-02T15:07:00Z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F16"/>
    <w:pPr>
      <w:keepNext/>
      <w:keepLines/>
      <w:spacing w:before="40" w:after="120"/>
      <w:outlineLvl w:val="1"/>
      <w:pPrChange w:id="2" w:author="Richard Diamond" w:date="2022-03-02T15:13:00Z">
        <w:pPr>
          <w:keepNext/>
          <w:keepLines/>
          <w:spacing w:before="40" w:line="288" w:lineRule="auto"/>
          <w:outlineLvl w:val="1"/>
        </w:pPr>
      </w:pPrChange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rPrChange w:id="2" w:author="Richard Diamond" w:date="2022-03-02T15:13:00Z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en-US" w:bidi="ar-SA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006"/>
    <w:pPr>
      <w:keepNext/>
      <w:keepLines/>
      <w:spacing w:before="120" w:after="120" w:line="259" w:lineRule="auto"/>
      <w:outlineLvl w:val="2"/>
      <w:pPrChange w:id="3" w:author="Richard Diamond" w:date="2022-03-02T15:46:00Z">
        <w:pPr>
          <w:keepNext/>
          <w:keepLines/>
          <w:spacing w:before="40" w:line="259" w:lineRule="auto"/>
          <w:outlineLvl w:val="2"/>
        </w:pPr>
      </w:pPrChange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rPrChange w:id="3" w:author="Richard Diamond" w:date="2022-03-02T15:46:00Z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33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5330F"/>
  </w:style>
  <w:style w:type="character" w:customStyle="1" w:styleId="eop">
    <w:name w:val="eop"/>
    <w:basedOn w:val="DefaultParagraphFont"/>
    <w:rsid w:val="0015330F"/>
  </w:style>
  <w:style w:type="character" w:customStyle="1" w:styleId="spellingerror">
    <w:name w:val="spellingerror"/>
    <w:basedOn w:val="DefaultParagraphFont"/>
    <w:rsid w:val="0015330F"/>
  </w:style>
  <w:style w:type="paragraph" w:styleId="Title">
    <w:name w:val="Title"/>
    <w:basedOn w:val="Normal"/>
    <w:next w:val="Normal"/>
    <w:link w:val="TitleChar"/>
    <w:uiPriority w:val="10"/>
    <w:qFormat/>
    <w:rsid w:val="001533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2C5"/>
    <w:pPr>
      <w:numPr>
        <w:numId w:val="16"/>
      </w:numPr>
      <w:contextualSpacing/>
      <w:pPrChange w:id="4" w:author="Richard Diamond" w:date="2022-03-02T15:11:00Z">
        <w:pPr>
          <w:numPr>
            <w:numId w:val="16"/>
          </w:numPr>
          <w:spacing w:after="160" w:line="288" w:lineRule="auto"/>
          <w:ind w:left="644" w:hanging="360"/>
          <w:contextualSpacing/>
        </w:pPr>
      </w:pPrChange>
    </w:pPr>
    <w:rPr>
      <w:rPrChange w:id="4" w:author="Richard Diamond" w:date="2022-03-02T15:11:00Z">
        <w:rPr>
          <w:rFonts w:asciiTheme="minorHAnsi" w:eastAsiaTheme="minorHAnsi" w:hAnsiTheme="minorHAnsi" w:cstheme="minorBidi"/>
          <w:sz w:val="22"/>
          <w:szCs w:val="22"/>
          <w:lang w:val="en-GB" w:eastAsia="en-US" w:bidi="ar-SA"/>
        </w:rPr>
      </w:rPrChange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C44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4403"/>
  </w:style>
  <w:style w:type="paragraph" w:styleId="Footer">
    <w:name w:val="footer"/>
    <w:basedOn w:val="Normal"/>
    <w:link w:val="FooterChar"/>
    <w:uiPriority w:val="99"/>
    <w:unhideWhenUsed/>
    <w:rsid w:val="00CC44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4403"/>
  </w:style>
  <w:style w:type="character" w:customStyle="1" w:styleId="Heading2Char">
    <w:name w:val="Heading 2 Char"/>
    <w:basedOn w:val="DefaultParagraphFont"/>
    <w:link w:val="Heading2"/>
    <w:uiPriority w:val="9"/>
    <w:rsid w:val="00DD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8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8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58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81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8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810"/>
    <w:rPr>
      <w:vertAlign w:val="superscript"/>
    </w:rPr>
  </w:style>
  <w:style w:type="paragraph" w:styleId="Revision">
    <w:name w:val="Revision"/>
    <w:hidden/>
    <w:uiPriority w:val="99"/>
    <w:semiHidden/>
    <w:rsid w:val="00CC45A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1778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1ED5"/>
    <w:pPr>
      <w:tabs>
        <w:tab w:val="right" w:leader="dot" w:pos="9016"/>
      </w:tabs>
      <w:spacing w:after="100"/>
      <w:pPrChange w:id="5" w:author="Richard Diamond" w:date="2022-03-07T16:06:00Z">
        <w:pPr>
          <w:spacing w:after="100" w:line="288" w:lineRule="auto"/>
        </w:pPr>
      </w:pPrChange>
    </w:pPr>
    <w:rPr>
      <w:rPrChange w:id="5" w:author="Richard Diamond" w:date="2022-03-07T16:06:00Z">
        <w:rPr>
          <w:rFonts w:asciiTheme="minorHAnsi" w:eastAsiaTheme="minorHAnsi" w:hAnsiTheme="minorHAnsi" w:cstheme="minorBidi"/>
          <w:sz w:val="22"/>
          <w:szCs w:val="22"/>
          <w:lang w:val="en-GB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B3286"/>
    <w:pPr>
      <w:tabs>
        <w:tab w:val="right" w:leader="dot" w:pos="9016"/>
      </w:tabs>
      <w:spacing w:after="100"/>
      <w:ind w:left="220"/>
      <w:pPrChange w:id="6" w:author="Richard Diamond" w:date="2022-03-02T15:42:00Z">
        <w:pPr>
          <w:spacing w:after="100" w:line="288" w:lineRule="auto"/>
          <w:ind w:left="220"/>
        </w:pPr>
      </w:pPrChange>
    </w:pPr>
    <w:rPr>
      <w:rPrChange w:id="6" w:author="Richard Diamond" w:date="2022-03-02T15:42:00Z">
        <w:rPr>
          <w:rFonts w:asciiTheme="minorHAnsi" w:eastAsiaTheme="minorHAnsi" w:hAnsiTheme="minorHAnsi" w:cstheme="minorBidi"/>
          <w:sz w:val="22"/>
          <w:szCs w:val="22"/>
          <w:lang w:val="en-GB" w:eastAsia="en-US" w:bidi="ar-SA"/>
        </w:rPr>
      </w:rPrChange>
    </w:rPr>
  </w:style>
  <w:style w:type="character" w:styleId="Hyperlink">
    <w:name w:val="Hyperlink"/>
    <w:basedOn w:val="DefaultParagraphFont"/>
    <w:uiPriority w:val="99"/>
    <w:unhideWhenUsed/>
    <w:rsid w:val="009177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3286"/>
    <w:pPr>
      <w:spacing w:after="100"/>
      <w:ind w:left="440"/>
    </w:pPr>
  </w:style>
  <w:style w:type="table" w:styleId="GridTable2-Accent1">
    <w:name w:val="Grid Table 2 Accent 1"/>
    <w:basedOn w:val="TableNormal"/>
    <w:uiPriority w:val="47"/>
    <w:rsid w:val="00C660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FE11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47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2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7d85f3c1-06a4-4f7b-b2f2-2f8c61745d7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327DF002D9B43AC35C78581B1504B" ma:contentTypeVersion="11" ma:contentTypeDescription="Create a new document." ma:contentTypeScope="" ma:versionID="2318f9575a29e7f6a85792b019c4a9f7">
  <xsd:schema xmlns:xsd="http://www.w3.org/2001/XMLSchema" xmlns:xs="http://www.w3.org/2001/XMLSchema" xmlns:p="http://schemas.microsoft.com/office/2006/metadata/properties" xmlns:ns2="7d85f3c1-06a4-4f7b-b2f2-2f8c61745d7f" xmlns:ns3="bc1c9ac2-de81-492b-9d67-aa91204bea54" targetNamespace="http://schemas.microsoft.com/office/2006/metadata/properties" ma:root="true" ma:fieldsID="23012a93131102d9a4de058e80a03ebf" ns2:_="" ns3:_="">
    <xsd:import namespace="7d85f3c1-06a4-4f7b-b2f2-2f8c61745d7f"/>
    <xsd:import namespace="bc1c9ac2-de81-492b-9d67-aa91204be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5f3c1-06a4-4f7b-b2f2-2f8c61745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8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9ac2-de81-492b-9d67-aa91204be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2620F-1AE8-4E72-916F-76838CEE2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6ED65-9B77-4F2B-BB84-B5C22B4103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073E75-A11F-48B3-A030-258D2FEF1CD9}">
  <ds:schemaRefs>
    <ds:schemaRef ds:uri="http://schemas.microsoft.com/office/2006/documentManagement/types"/>
    <ds:schemaRef ds:uri="http://schemas.openxmlformats.org/package/2006/metadata/core-properties"/>
    <ds:schemaRef ds:uri="7d85f3c1-06a4-4f7b-b2f2-2f8c61745d7f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bc1c9ac2-de81-492b-9d67-aa91204bea5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AB0113B-04CD-4FDD-B8C2-7075D64FF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5f3c1-06a4-4f7b-b2f2-2f8c61745d7f"/>
    <ds:schemaRef ds:uri="bc1c9ac2-de81-492b-9d67-aa91204be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Links>
    <vt:vector size="84" baseType="variant"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_Toc97286930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_Toc97286929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_Toc97286928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_Toc97286927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_Toc97286926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_Toc97286925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_Toc97286924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_Toc97286923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_Toc97286922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_Toc97286921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_Toc97286920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_Toc97286919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_Toc97286918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_Toc97286917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Diamond</dc:creator>
  <cp:keywords/>
  <dc:description/>
  <cp:lastModifiedBy>Richard Diamond</cp:lastModifiedBy>
  <cp:revision>2</cp:revision>
  <dcterms:created xsi:type="dcterms:W3CDTF">2022-03-09T10:16:00Z</dcterms:created>
  <dcterms:modified xsi:type="dcterms:W3CDTF">2022-03-09T10:16:00Z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0x0101005C2327DF002D9B43AC35C78581B1504B</vt:lpwstr>
  </property>
</Properties>
</file>