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24297" w14:textId="77777777" w:rsidR="00A4000C" w:rsidRDefault="00840611" w:rsidP="00A4000C">
      <w:pPr>
        <w:pStyle w:val="NormalIndent"/>
      </w:pPr>
      <w:bookmarkStart w:id="0" w:name="_Toc438888179"/>
      <w:r>
        <w:rPr>
          <w:noProof/>
        </w:rPr>
        <w:drawing>
          <wp:inline distT="0" distB="0" distL="0" distR="0" wp14:anchorId="4DE00F00" wp14:editId="27AC419A">
            <wp:extent cx="5486400" cy="553915"/>
            <wp:effectExtent l="0" t="0" r="0" b="0"/>
            <wp:docPr id="9" name="Picture 9" descr="cid:image001.jpg@01CA6144.728946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CA6144.728946B0"/>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5486400" cy="553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3415BF8" w14:textId="77777777" w:rsidR="00A4000C" w:rsidRDefault="009A2A89" w:rsidP="00A4000C">
      <w:pPr>
        <w:pBdr>
          <w:top w:val="single" w:sz="24" w:space="1" w:color="000080"/>
        </w:pBdr>
        <w:jc w:val="center"/>
        <w:rPr>
          <w:b/>
          <w:i/>
          <w:color w:val="000000"/>
          <w:sz w:val="36"/>
        </w:rPr>
      </w:pPr>
      <w:r>
        <w:rPr>
          <w:b/>
          <w:i/>
          <w:color w:val="000000"/>
          <w:sz w:val="36"/>
        </w:rPr>
        <w:t>SSIS</w:t>
      </w:r>
      <w:r w:rsidR="009003C9">
        <w:rPr>
          <w:b/>
          <w:i/>
          <w:color w:val="000000"/>
          <w:sz w:val="36"/>
        </w:rPr>
        <w:t xml:space="preserve"> Process</w:t>
      </w:r>
      <w:r w:rsidR="00B34403">
        <w:rPr>
          <w:b/>
          <w:i/>
          <w:color w:val="000000"/>
          <w:sz w:val="36"/>
        </w:rPr>
        <w:t>ing</w:t>
      </w:r>
      <w:r w:rsidR="00AB6E60" w:rsidRPr="00AB6E60">
        <w:rPr>
          <w:b/>
          <w:i/>
          <w:color w:val="000000"/>
          <w:sz w:val="36"/>
        </w:rPr>
        <w:t xml:space="preserve"> Standards</w:t>
      </w:r>
      <w:r w:rsidR="00AF1A3E">
        <w:rPr>
          <w:b/>
          <w:i/>
          <w:color w:val="000000"/>
          <w:sz w:val="36"/>
        </w:rPr>
        <w:t xml:space="preserve"> </w:t>
      </w:r>
    </w:p>
    <w:p w14:paraId="6D720D03" w14:textId="77777777" w:rsidR="00A4000C" w:rsidRDefault="00A4000C" w:rsidP="00A4000C">
      <w:pPr>
        <w:rPr>
          <w:b/>
          <w:sz w:val="36"/>
        </w:rPr>
      </w:pPr>
    </w:p>
    <w:p w14:paraId="4B6A16B6" w14:textId="77777777" w:rsidR="00A4000C" w:rsidRDefault="00A4000C" w:rsidP="00A4000C">
      <w:pPr>
        <w:rPr>
          <w:b/>
          <w:sz w:val="36"/>
        </w:rPr>
      </w:pPr>
    </w:p>
    <w:p w14:paraId="3FF6303D" w14:textId="77777777" w:rsidR="00A4000C" w:rsidRDefault="00A4000C" w:rsidP="00A4000C">
      <w:pPr>
        <w:rPr>
          <w:b/>
          <w:sz w:val="36"/>
        </w:rPr>
      </w:pPr>
    </w:p>
    <w:p w14:paraId="62A5721E" w14:textId="77777777" w:rsidR="00A4000C" w:rsidRDefault="00A4000C" w:rsidP="00A4000C">
      <w:pPr>
        <w:rPr>
          <w:b/>
          <w:sz w:val="36"/>
        </w:rPr>
      </w:pPr>
    </w:p>
    <w:p w14:paraId="0017E090" w14:textId="77777777" w:rsidR="00A4000C" w:rsidRDefault="00A4000C" w:rsidP="00A4000C">
      <w:pPr>
        <w:rPr>
          <w:b/>
          <w:sz w:val="36"/>
        </w:rPr>
      </w:pPr>
    </w:p>
    <w:p w14:paraId="2F0EAADD" w14:textId="77777777" w:rsidR="00A4000C" w:rsidRDefault="00A4000C" w:rsidP="00A4000C">
      <w:pPr>
        <w:rPr>
          <w:b/>
          <w:sz w:val="36"/>
        </w:rPr>
      </w:pPr>
    </w:p>
    <w:p w14:paraId="60BD9CC1" w14:textId="77777777" w:rsidR="00A4000C" w:rsidRDefault="00A4000C" w:rsidP="00A4000C">
      <w:pPr>
        <w:rPr>
          <w:b/>
          <w:sz w:val="36"/>
        </w:rPr>
      </w:pPr>
    </w:p>
    <w:p w14:paraId="65336FA1" w14:textId="77777777" w:rsidR="00A4000C" w:rsidRDefault="00A4000C" w:rsidP="00A4000C">
      <w:pPr>
        <w:rPr>
          <w:b/>
          <w:sz w:val="36"/>
        </w:rPr>
      </w:pPr>
    </w:p>
    <w:p w14:paraId="014E5353" w14:textId="77777777" w:rsidR="00A4000C" w:rsidRDefault="00A4000C" w:rsidP="00A4000C">
      <w:pPr>
        <w:rPr>
          <w:b/>
          <w:sz w:val="36"/>
        </w:rPr>
      </w:pPr>
    </w:p>
    <w:p w14:paraId="34DF56D8" w14:textId="77777777" w:rsidR="00A4000C" w:rsidRDefault="00A4000C" w:rsidP="00A4000C">
      <w:pPr>
        <w:rPr>
          <w:b/>
          <w:sz w:val="36"/>
        </w:rPr>
      </w:pPr>
    </w:p>
    <w:p w14:paraId="77135F14" w14:textId="77777777" w:rsidR="00A4000C" w:rsidRDefault="00A4000C" w:rsidP="00A4000C">
      <w:pPr>
        <w:rPr>
          <w:b/>
          <w:sz w:val="36"/>
        </w:rPr>
      </w:pPr>
    </w:p>
    <w:p w14:paraId="3D3379F7" w14:textId="77777777" w:rsidR="00A4000C" w:rsidRDefault="00A4000C" w:rsidP="00A4000C">
      <w:pPr>
        <w:rPr>
          <w:b/>
          <w:sz w:val="36"/>
        </w:rPr>
      </w:pPr>
    </w:p>
    <w:p w14:paraId="7ADAC5FA" w14:textId="77777777" w:rsidR="00A4000C" w:rsidRDefault="00A4000C" w:rsidP="00A4000C">
      <w:pPr>
        <w:rPr>
          <w:b/>
          <w:sz w:val="36"/>
        </w:rPr>
      </w:pPr>
    </w:p>
    <w:p w14:paraId="35EA1270" w14:textId="77777777" w:rsidR="00A4000C" w:rsidRDefault="00A4000C" w:rsidP="00A4000C">
      <w:pPr>
        <w:rPr>
          <w:b/>
          <w:sz w:val="36"/>
        </w:rPr>
      </w:pPr>
    </w:p>
    <w:p w14:paraId="6FD22E06" w14:textId="77777777" w:rsidR="00A4000C" w:rsidRDefault="00A4000C" w:rsidP="00A4000C">
      <w:pPr>
        <w:rPr>
          <w:b/>
          <w:sz w:val="36"/>
        </w:rPr>
      </w:pPr>
    </w:p>
    <w:p w14:paraId="6D3C8620" w14:textId="77777777" w:rsidR="00A4000C" w:rsidRDefault="00A4000C" w:rsidP="00A4000C">
      <w:pPr>
        <w:rPr>
          <w:b/>
          <w:sz w:val="36"/>
        </w:rPr>
      </w:pPr>
    </w:p>
    <w:p w14:paraId="45F273D5" w14:textId="77777777" w:rsidR="00A4000C" w:rsidRDefault="00A4000C" w:rsidP="00A4000C">
      <w:pPr>
        <w:rPr>
          <w:b/>
          <w:sz w:val="36"/>
        </w:rPr>
      </w:pPr>
    </w:p>
    <w:p w14:paraId="0152961D" w14:textId="77777777" w:rsidR="00A4000C" w:rsidRDefault="00A4000C" w:rsidP="00A4000C">
      <w:pPr>
        <w:rPr>
          <w:b/>
          <w:sz w:val="36"/>
        </w:rPr>
      </w:pPr>
    </w:p>
    <w:p w14:paraId="585580F2" w14:textId="77777777" w:rsidR="00A4000C" w:rsidRDefault="00A4000C" w:rsidP="00A4000C">
      <w:pPr>
        <w:rPr>
          <w:b/>
          <w:sz w:val="36"/>
        </w:rPr>
      </w:pPr>
    </w:p>
    <w:p w14:paraId="63409669" w14:textId="77777777" w:rsidR="00A4000C" w:rsidRDefault="00A4000C" w:rsidP="00A4000C">
      <w:pPr>
        <w:rPr>
          <w:b/>
          <w:sz w:val="36"/>
        </w:rPr>
      </w:pPr>
    </w:p>
    <w:p w14:paraId="3FD71EEC" w14:textId="77777777" w:rsidR="00A4000C" w:rsidRDefault="00A4000C" w:rsidP="00A4000C">
      <w:pPr>
        <w:jc w:val="right"/>
        <w:rPr>
          <w:b/>
          <w:i/>
          <w:color w:val="000000"/>
          <w:sz w:val="28"/>
        </w:rPr>
      </w:pPr>
    </w:p>
    <w:p w14:paraId="3ACA2956" w14:textId="77777777" w:rsidR="00A4000C" w:rsidRDefault="00A4000C" w:rsidP="00A4000C">
      <w:pPr>
        <w:jc w:val="right"/>
        <w:rPr>
          <w:b/>
          <w:i/>
          <w:color w:val="000000"/>
          <w:sz w:val="28"/>
        </w:rPr>
      </w:pPr>
    </w:p>
    <w:p w14:paraId="78A0ADC4" w14:textId="77777777" w:rsidR="00A4000C" w:rsidRDefault="00A4000C" w:rsidP="00A4000C">
      <w:pPr>
        <w:jc w:val="right"/>
        <w:rPr>
          <w:b/>
          <w:i/>
          <w:color w:val="000000"/>
          <w:sz w:val="28"/>
        </w:rPr>
      </w:pPr>
    </w:p>
    <w:p w14:paraId="47373D20" w14:textId="77777777" w:rsidR="00A4000C" w:rsidRDefault="00A4000C" w:rsidP="00A4000C">
      <w:pPr>
        <w:jc w:val="right"/>
        <w:rPr>
          <w:b/>
          <w:i/>
          <w:color w:val="000000"/>
          <w:sz w:val="28"/>
        </w:rPr>
      </w:pPr>
    </w:p>
    <w:p w14:paraId="2D30D775" w14:textId="77777777" w:rsidR="00A4000C" w:rsidRDefault="00A4000C" w:rsidP="00A4000C">
      <w:pPr>
        <w:jc w:val="right"/>
        <w:rPr>
          <w:b/>
          <w:i/>
          <w:color w:val="000000"/>
          <w:sz w:val="28"/>
        </w:rPr>
      </w:pPr>
    </w:p>
    <w:p w14:paraId="45C66D62" w14:textId="77777777" w:rsidR="00A4000C" w:rsidRDefault="00A4000C" w:rsidP="00A4000C">
      <w:pPr>
        <w:jc w:val="right"/>
        <w:rPr>
          <w:b/>
          <w:i/>
          <w:color w:val="000000"/>
          <w:sz w:val="28"/>
        </w:rPr>
      </w:pPr>
    </w:p>
    <w:p w14:paraId="685F262F" w14:textId="77777777" w:rsidR="00583B52" w:rsidRDefault="00583B52" w:rsidP="00A4000C">
      <w:pPr>
        <w:jc w:val="right"/>
        <w:rPr>
          <w:b/>
          <w:i/>
          <w:color w:val="000000"/>
          <w:sz w:val="28"/>
        </w:rPr>
      </w:pPr>
    </w:p>
    <w:p w14:paraId="2548D442" w14:textId="77777777" w:rsidR="00A4000C" w:rsidRDefault="00A4000C" w:rsidP="00A4000C">
      <w:pPr>
        <w:jc w:val="right"/>
        <w:rPr>
          <w:b/>
          <w:i/>
          <w:color w:val="000000"/>
          <w:sz w:val="28"/>
        </w:rPr>
      </w:pPr>
      <w:r>
        <w:rPr>
          <w:b/>
          <w:i/>
          <w:color w:val="000000"/>
          <w:sz w:val="28"/>
        </w:rPr>
        <w:t>Microsoft Confidential</w:t>
      </w:r>
    </w:p>
    <w:p w14:paraId="7603B320" w14:textId="77777777" w:rsidR="00A4000C" w:rsidRDefault="00065608" w:rsidP="00A4000C">
      <w:pPr>
        <w:pBdr>
          <w:top w:val="single" w:sz="24" w:space="1" w:color="000080"/>
        </w:pBdr>
        <w:jc w:val="right"/>
        <w:rPr>
          <w:b/>
          <w:i/>
          <w:sz w:val="28"/>
        </w:rPr>
      </w:pPr>
      <w:r>
        <w:rPr>
          <w:b/>
          <w:i/>
          <w:sz w:val="28"/>
        </w:rPr>
        <w:fldChar w:fldCharType="begin"/>
      </w:r>
      <w:r w:rsidR="003E2BCF">
        <w:rPr>
          <w:b/>
          <w:i/>
          <w:sz w:val="28"/>
        </w:rPr>
        <w:instrText xml:space="preserve"> DATE  \@ "MMMM d, yyyy"  \* MERGEFORMAT </w:instrText>
      </w:r>
      <w:r>
        <w:rPr>
          <w:b/>
          <w:i/>
          <w:sz w:val="28"/>
        </w:rPr>
        <w:fldChar w:fldCharType="separate"/>
      </w:r>
      <w:ins w:id="1" w:author="Srinivasa Rao Tummala" w:date="2023-04-28T15:29:00Z">
        <w:r w:rsidR="0082653B">
          <w:rPr>
            <w:b/>
            <w:i/>
            <w:noProof/>
            <w:sz w:val="28"/>
          </w:rPr>
          <w:t>April 28, 2023</w:t>
        </w:r>
      </w:ins>
      <w:del w:id="2" w:author="Srinivasa Rao Tummala" w:date="2023-04-28T15:29:00Z">
        <w:r w:rsidR="0043622C" w:rsidDel="0082653B">
          <w:rPr>
            <w:b/>
            <w:i/>
            <w:noProof/>
            <w:sz w:val="28"/>
          </w:rPr>
          <w:delText>May 5, 2010</w:delText>
        </w:r>
      </w:del>
      <w:r>
        <w:rPr>
          <w:b/>
          <w:i/>
          <w:sz w:val="28"/>
        </w:rPr>
        <w:fldChar w:fldCharType="end"/>
      </w:r>
    </w:p>
    <w:p w14:paraId="06FBD9F3" w14:textId="77777777" w:rsidR="00487187" w:rsidRDefault="00487187">
      <w:pPr>
        <w:pStyle w:val="Footer"/>
        <w:tabs>
          <w:tab w:val="clear" w:pos="8640"/>
          <w:tab w:val="right" w:pos="9360"/>
        </w:tabs>
        <w:jc w:val="center"/>
        <w:rPr>
          <w:rStyle w:val="PageNumber"/>
        </w:rPr>
      </w:pPr>
    </w:p>
    <w:p w14:paraId="06E4F48E" w14:textId="77777777" w:rsidR="00487187" w:rsidRDefault="00487187">
      <w:pPr>
        <w:pStyle w:val="SectionHeading"/>
        <w:outlineLvl w:val="0"/>
      </w:pPr>
      <w:bookmarkStart w:id="3" w:name="_Toc260870727"/>
      <w:r>
        <w:lastRenderedPageBreak/>
        <w:t>Table of Contents</w:t>
      </w:r>
      <w:bookmarkEnd w:id="3"/>
    </w:p>
    <w:p w14:paraId="1886A4AF" w14:textId="77777777" w:rsidR="00FC311A" w:rsidRDefault="00065608">
      <w:pPr>
        <w:pStyle w:val="TOC1"/>
        <w:rPr>
          <w:ins w:id="4" w:author="Dwight Mayeda" w:date="2010-05-06T00:56:00Z"/>
          <w:rFonts w:asciiTheme="minorHAnsi" w:eastAsiaTheme="minorEastAsia" w:hAnsiTheme="minorHAnsi" w:cstheme="minorBidi"/>
          <w:b w:val="0"/>
          <w:caps w:val="0"/>
          <w:noProof/>
          <w:sz w:val="22"/>
          <w:szCs w:val="22"/>
        </w:rPr>
      </w:pPr>
      <w:r>
        <w:rPr>
          <w:rStyle w:val="PageNumber"/>
        </w:rPr>
        <w:fldChar w:fldCharType="begin"/>
      </w:r>
      <w:r w:rsidR="00B974E2">
        <w:rPr>
          <w:rStyle w:val="PageNumber"/>
        </w:rPr>
        <w:instrText xml:space="preserve"> TOC \o "1-3" \h \z \u </w:instrText>
      </w:r>
      <w:r>
        <w:rPr>
          <w:rStyle w:val="PageNumber"/>
        </w:rPr>
        <w:fldChar w:fldCharType="separate"/>
      </w:r>
      <w:ins w:id="5" w:author="Dwight Mayeda" w:date="2010-05-06T00:56:00Z">
        <w:r w:rsidR="00FC311A" w:rsidRPr="004A15F3">
          <w:rPr>
            <w:rStyle w:val="Hyperlink"/>
            <w:noProof/>
          </w:rPr>
          <w:fldChar w:fldCharType="begin"/>
        </w:r>
        <w:r w:rsidR="00FC311A" w:rsidRPr="004A15F3">
          <w:rPr>
            <w:rStyle w:val="Hyperlink"/>
            <w:noProof/>
          </w:rPr>
          <w:instrText xml:space="preserve"> </w:instrText>
        </w:r>
        <w:r w:rsidR="00FC311A">
          <w:rPr>
            <w:noProof/>
          </w:rPr>
          <w:instrText>HYPERLINK \l "_Toc260870727"</w:instrText>
        </w:r>
        <w:r w:rsidR="00FC311A" w:rsidRPr="004A15F3">
          <w:rPr>
            <w:rStyle w:val="Hyperlink"/>
            <w:noProof/>
          </w:rPr>
          <w:instrText xml:space="preserve"> </w:instrText>
        </w:r>
        <w:r w:rsidR="00FC311A" w:rsidRPr="004A15F3">
          <w:rPr>
            <w:rStyle w:val="Hyperlink"/>
            <w:noProof/>
          </w:rPr>
        </w:r>
        <w:r w:rsidR="00FC311A" w:rsidRPr="004A15F3">
          <w:rPr>
            <w:rStyle w:val="Hyperlink"/>
            <w:noProof/>
          </w:rPr>
          <w:fldChar w:fldCharType="separate"/>
        </w:r>
        <w:r w:rsidR="00FC311A" w:rsidRPr="004A15F3">
          <w:rPr>
            <w:rStyle w:val="Hyperlink"/>
            <w:noProof/>
          </w:rPr>
          <w:t>Table of Contents</w:t>
        </w:r>
        <w:r w:rsidR="00FC311A">
          <w:rPr>
            <w:noProof/>
            <w:webHidden/>
          </w:rPr>
          <w:tab/>
        </w:r>
        <w:r w:rsidR="00FC311A">
          <w:rPr>
            <w:noProof/>
            <w:webHidden/>
          </w:rPr>
          <w:fldChar w:fldCharType="begin"/>
        </w:r>
        <w:r w:rsidR="00FC311A">
          <w:rPr>
            <w:noProof/>
            <w:webHidden/>
          </w:rPr>
          <w:instrText xml:space="preserve"> PAGEREF _Toc260870727 \h </w:instrText>
        </w:r>
      </w:ins>
      <w:r w:rsidR="00FC311A">
        <w:rPr>
          <w:noProof/>
          <w:webHidden/>
        </w:rPr>
      </w:r>
      <w:r w:rsidR="00FC311A">
        <w:rPr>
          <w:noProof/>
          <w:webHidden/>
        </w:rPr>
        <w:fldChar w:fldCharType="separate"/>
      </w:r>
      <w:ins w:id="6" w:author="Dwight Mayeda" w:date="2010-05-06T00:56:00Z">
        <w:r w:rsidR="00FC311A">
          <w:rPr>
            <w:noProof/>
            <w:webHidden/>
          </w:rPr>
          <w:t>2</w:t>
        </w:r>
        <w:r w:rsidR="00FC311A">
          <w:rPr>
            <w:noProof/>
            <w:webHidden/>
          </w:rPr>
          <w:fldChar w:fldCharType="end"/>
        </w:r>
        <w:r w:rsidR="00FC311A" w:rsidRPr="004A15F3">
          <w:rPr>
            <w:rStyle w:val="Hyperlink"/>
            <w:noProof/>
          </w:rPr>
          <w:fldChar w:fldCharType="end"/>
        </w:r>
      </w:ins>
    </w:p>
    <w:p w14:paraId="006890CA" w14:textId="77777777" w:rsidR="00FC311A" w:rsidRDefault="00FC311A">
      <w:pPr>
        <w:pStyle w:val="TOC1"/>
        <w:rPr>
          <w:ins w:id="7" w:author="Dwight Mayeda" w:date="2010-05-06T00:56:00Z"/>
          <w:rFonts w:asciiTheme="minorHAnsi" w:eastAsiaTheme="minorEastAsia" w:hAnsiTheme="minorHAnsi" w:cstheme="minorBidi"/>
          <w:b w:val="0"/>
          <w:caps w:val="0"/>
          <w:noProof/>
          <w:sz w:val="22"/>
          <w:szCs w:val="22"/>
        </w:rPr>
      </w:pPr>
      <w:ins w:id="8" w:author="Dwight Mayeda" w:date="2010-05-06T00:56:00Z">
        <w:r w:rsidRPr="004A15F3">
          <w:rPr>
            <w:rStyle w:val="Hyperlink"/>
            <w:noProof/>
          </w:rPr>
          <w:fldChar w:fldCharType="begin"/>
        </w:r>
        <w:r w:rsidRPr="004A15F3">
          <w:rPr>
            <w:rStyle w:val="Hyperlink"/>
            <w:noProof/>
          </w:rPr>
          <w:instrText xml:space="preserve"> </w:instrText>
        </w:r>
        <w:r>
          <w:rPr>
            <w:noProof/>
          </w:rPr>
          <w:instrText>HYPERLINK \l "_Toc260870728"</w:instrText>
        </w:r>
        <w:r w:rsidRPr="004A15F3">
          <w:rPr>
            <w:rStyle w:val="Hyperlink"/>
            <w:noProof/>
          </w:rPr>
          <w:instrText xml:space="preserve"> </w:instrText>
        </w:r>
        <w:r w:rsidRPr="004A15F3">
          <w:rPr>
            <w:rStyle w:val="Hyperlink"/>
            <w:noProof/>
          </w:rPr>
        </w:r>
        <w:r w:rsidRPr="004A15F3">
          <w:rPr>
            <w:rStyle w:val="Hyperlink"/>
            <w:noProof/>
          </w:rPr>
          <w:fldChar w:fldCharType="separate"/>
        </w:r>
        <w:r w:rsidRPr="004A15F3">
          <w:rPr>
            <w:rStyle w:val="Hyperlink"/>
            <w:noProof/>
          </w:rPr>
          <w:t>Document History</w:t>
        </w:r>
        <w:r>
          <w:rPr>
            <w:noProof/>
            <w:webHidden/>
          </w:rPr>
          <w:tab/>
        </w:r>
        <w:r>
          <w:rPr>
            <w:noProof/>
            <w:webHidden/>
          </w:rPr>
          <w:fldChar w:fldCharType="begin"/>
        </w:r>
        <w:r>
          <w:rPr>
            <w:noProof/>
            <w:webHidden/>
          </w:rPr>
          <w:instrText xml:space="preserve"> PAGEREF _Toc260870728 \h </w:instrText>
        </w:r>
      </w:ins>
      <w:r>
        <w:rPr>
          <w:noProof/>
          <w:webHidden/>
        </w:rPr>
      </w:r>
      <w:r>
        <w:rPr>
          <w:noProof/>
          <w:webHidden/>
        </w:rPr>
        <w:fldChar w:fldCharType="separate"/>
      </w:r>
      <w:ins w:id="9" w:author="Dwight Mayeda" w:date="2010-05-06T00:56:00Z">
        <w:r>
          <w:rPr>
            <w:noProof/>
            <w:webHidden/>
          </w:rPr>
          <w:t>3</w:t>
        </w:r>
        <w:r>
          <w:rPr>
            <w:noProof/>
            <w:webHidden/>
          </w:rPr>
          <w:fldChar w:fldCharType="end"/>
        </w:r>
        <w:r w:rsidRPr="004A15F3">
          <w:rPr>
            <w:rStyle w:val="Hyperlink"/>
            <w:noProof/>
          </w:rPr>
          <w:fldChar w:fldCharType="end"/>
        </w:r>
      </w:ins>
    </w:p>
    <w:p w14:paraId="4687463C" w14:textId="77777777" w:rsidR="00FC311A" w:rsidRDefault="00FC311A">
      <w:pPr>
        <w:pStyle w:val="TOC1"/>
        <w:rPr>
          <w:ins w:id="10" w:author="Dwight Mayeda" w:date="2010-05-06T00:56:00Z"/>
          <w:rFonts w:asciiTheme="minorHAnsi" w:eastAsiaTheme="minorEastAsia" w:hAnsiTheme="minorHAnsi" w:cstheme="minorBidi"/>
          <w:b w:val="0"/>
          <w:caps w:val="0"/>
          <w:noProof/>
          <w:sz w:val="22"/>
          <w:szCs w:val="22"/>
        </w:rPr>
      </w:pPr>
      <w:ins w:id="11" w:author="Dwight Mayeda" w:date="2010-05-06T00:56:00Z">
        <w:r w:rsidRPr="004A15F3">
          <w:rPr>
            <w:rStyle w:val="Hyperlink"/>
            <w:noProof/>
          </w:rPr>
          <w:fldChar w:fldCharType="begin"/>
        </w:r>
        <w:r w:rsidRPr="004A15F3">
          <w:rPr>
            <w:rStyle w:val="Hyperlink"/>
            <w:noProof/>
          </w:rPr>
          <w:instrText xml:space="preserve"> </w:instrText>
        </w:r>
        <w:r>
          <w:rPr>
            <w:noProof/>
          </w:rPr>
          <w:instrText>HYPERLINK \l "_Toc260870729"</w:instrText>
        </w:r>
        <w:r w:rsidRPr="004A15F3">
          <w:rPr>
            <w:rStyle w:val="Hyperlink"/>
            <w:noProof/>
          </w:rPr>
          <w:instrText xml:space="preserve"> </w:instrText>
        </w:r>
        <w:r w:rsidRPr="004A15F3">
          <w:rPr>
            <w:rStyle w:val="Hyperlink"/>
            <w:noProof/>
          </w:rPr>
        </w:r>
        <w:r w:rsidRPr="004A15F3">
          <w:rPr>
            <w:rStyle w:val="Hyperlink"/>
            <w:noProof/>
          </w:rPr>
          <w:fldChar w:fldCharType="separate"/>
        </w:r>
        <w:r w:rsidRPr="004A15F3">
          <w:rPr>
            <w:rStyle w:val="Hyperlink"/>
            <w:noProof/>
          </w:rPr>
          <w:t>ETL Process Conventions</w:t>
        </w:r>
        <w:r>
          <w:rPr>
            <w:noProof/>
            <w:webHidden/>
          </w:rPr>
          <w:tab/>
        </w:r>
        <w:r>
          <w:rPr>
            <w:noProof/>
            <w:webHidden/>
          </w:rPr>
          <w:fldChar w:fldCharType="begin"/>
        </w:r>
        <w:r>
          <w:rPr>
            <w:noProof/>
            <w:webHidden/>
          </w:rPr>
          <w:instrText xml:space="preserve"> PAGEREF _Toc260870729 \h </w:instrText>
        </w:r>
      </w:ins>
      <w:r>
        <w:rPr>
          <w:noProof/>
          <w:webHidden/>
        </w:rPr>
      </w:r>
      <w:r>
        <w:rPr>
          <w:noProof/>
          <w:webHidden/>
        </w:rPr>
        <w:fldChar w:fldCharType="separate"/>
      </w:r>
      <w:ins w:id="12" w:author="Dwight Mayeda" w:date="2010-05-06T00:56:00Z">
        <w:r>
          <w:rPr>
            <w:noProof/>
            <w:webHidden/>
          </w:rPr>
          <w:t>3</w:t>
        </w:r>
        <w:r>
          <w:rPr>
            <w:noProof/>
            <w:webHidden/>
          </w:rPr>
          <w:fldChar w:fldCharType="end"/>
        </w:r>
        <w:r w:rsidRPr="004A15F3">
          <w:rPr>
            <w:rStyle w:val="Hyperlink"/>
            <w:noProof/>
          </w:rPr>
          <w:fldChar w:fldCharType="end"/>
        </w:r>
      </w:ins>
    </w:p>
    <w:p w14:paraId="4E9E561F" w14:textId="77777777" w:rsidR="00FC311A" w:rsidRDefault="00FC311A">
      <w:pPr>
        <w:pStyle w:val="TOC2"/>
        <w:tabs>
          <w:tab w:val="left" w:pos="800"/>
          <w:tab w:val="right" w:leader="dot" w:pos="10790"/>
        </w:tabs>
        <w:rPr>
          <w:ins w:id="13" w:author="Dwight Mayeda" w:date="2010-05-06T00:56:00Z"/>
          <w:rFonts w:asciiTheme="minorHAnsi" w:eastAsiaTheme="minorEastAsia" w:hAnsiTheme="minorHAnsi" w:cstheme="minorBidi"/>
          <w:smallCaps w:val="0"/>
          <w:noProof/>
          <w:sz w:val="22"/>
          <w:szCs w:val="22"/>
        </w:rPr>
      </w:pPr>
      <w:ins w:id="14" w:author="Dwight Mayeda" w:date="2010-05-06T00:56:00Z">
        <w:r w:rsidRPr="004A15F3">
          <w:rPr>
            <w:rStyle w:val="Hyperlink"/>
            <w:noProof/>
          </w:rPr>
          <w:fldChar w:fldCharType="begin"/>
        </w:r>
        <w:r w:rsidRPr="004A15F3">
          <w:rPr>
            <w:rStyle w:val="Hyperlink"/>
            <w:noProof/>
          </w:rPr>
          <w:instrText xml:space="preserve"> </w:instrText>
        </w:r>
        <w:r>
          <w:rPr>
            <w:noProof/>
          </w:rPr>
          <w:instrText>HYPERLINK \l "_Toc260870730"</w:instrText>
        </w:r>
        <w:r w:rsidRPr="004A15F3">
          <w:rPr>
            <w:rStyle w:val="Hyperlink"/>
            <w:noProof/>
          </w:rPr>
          <w:instrText xml:space="preserve"> </w:instrText>
        </w:r>
        <w:r w:rsidRPr="004A15F3">
          <w:rPr>
            <w:rStyle w:val="Hyperlink"/>
            <w:noProof/>
          </w:rPr>
        </w:r>
        <w:r w:rsidRPr="004A15F3">
          <w:rPr>
            <w:rStyle w:val="Hyperlink"/>
            <w:noProof/>
          </w:rPr>
          <w:fldChar w:fldCharType="separate"/>
        </w:r>
        <w:r w:rsidRPr="004A15F3">
          <w:rPr>
            <w:rStyle w:val="Hyperlink"/>
            <w:noProof/>
          </w:rPr>
          <w:t>1.</w:t>
        </w:r>
        <w:r>
          <w:rPr>
            <w:rFonts w:asciiTheme="minorHAnsi" w:eastAsiaTheme="minorEastAsia" w:hAnsiTheme="minorHAnsi" w:cstheme="minorBidi"/>
            <w:smallCaps w:val="0"/>
            <w:noProof/>
            <w:sz w:val="22"/>
            <w:szCs w:val="22"/>
          </w:rPr>
          <w:tab/>
        </w:r>
        <w:r w:rsidRPr="004A15F3">
          <w:rPr>
            <w:rStyle w:val="Hyperlink"/>
            <w:noProof/>
          </w:rPr>
          <w:t>General Guidelines for Automated Processes</w:t>
        </w:r>
        <w:r>
          <w:rPr>
            <w:noProof/>
            <w:webHidden/>
          </w:rPr>
          <w:tab/>
        </w:r>
        <w:r>
          <w:rPr>
            <w:noProof/>
            <w:webHidden/>
          </w:rPr>
          <w:fldChar w:fldCharType="begin"/>
        </w:r>
        <w:r>
          <w:rPr>
            <w:noProof/>
            <w:webHidden/>
          </w:rPr>
          <w:instrText xml:space="preserve"> PAGEREF _Toc260870730 \h </w:instrText>
        </w:r>
      </w:ins>
      <w:r>
        <w:rPr>
          <w:noProof/>
          <w:webHidden/>
        </w:rPr>
      </w:r>
      <w:r>
        <w:rPr>
          <w:noProof/>
          <w:webHidden/>
        </w:rPr>
        <w:fldChar w:fldCharType="separate"/>
      </w:r>
      <w:ins w:id="15" w:author="Dwight Mayeda" w:date="2010-05-06T00:56:00Z">
        <w:r>
          <w:rPr>
            <w:noProof/>
            <w:webHidden/>
          </w:rPr>
          <w:t>3</w:t>
        </w:r>
        <w:r>
          <w:rPr>
            <w:noProof/>
            <w:webHidden/>
          </w:rPr>
          <w:fldChar w:fldCharType="end"/>
        </w:r>
        <w:r w:rsidRPr="004A15F3">
          <w:rPr>
            <w:rStyle w:val="Hyperlink"/>
            <w:noProof/>
          </w:rPr>
          <w:fldChar w:fldCharType="end"/>
        </w:r>
      </w:ins>
    </w:p>
    <w:p w14:paraId="2B5AC1D3" w14:textId="77777777" w:rsidR="00FC311A" w:rsidRDefault="00FC311A">
      <w:pPr>
        <w:pStyle w:val="TOC2"/>
        <w:tabs>
          <w:tab w:val="left" w:pos="800"/>
          <w:tab w:val="right" w:leader="dot" w:pos="10790"/>
        </w:tabs>
        <w:rPr>
          <w:ins w:id="16" w:author="Dwight Mayeda" w:date="2010-05-06T00:56:00Z"/>
          <w:rFonts w:asciiTheme="minorHAnsi" w:eastAsiaTheme="minorEastAsia" w:hAnsiTheme="minorHAnsi" w:cstheme="minorBidi"/>
          <w:smallCaps w:val="0"/>
          <w:noProof/>
          <w:sz w:val="22"/>
          <w:szCs w:val="22"/>
        </w:rPr>
      </w:pPr>
      <w:ins w:id="17" w:author="Dwight Mayeda" w:date="2010-05-06T00:56:00Z">
        <w:r w:rsidRPr="004A15F3">
          <w:rPr>
            <w:rStyle w:val="Hyperlink"/>
            <w:noProof/>
          </w:rPr>
          <w:fldChar w:fldCharType="begin"/>
        </w:r>
        <w:r w:rsidRPr="004A15F3">
          <w:rPr>
            <w:rStyle w:val="Hyperlink"/>
            <w:noProof/>
          </w:rPr>
          <w:instrText xml:space="preserve"> </w:instrText>
        </w:r>
        <w:r>
          <w:rPr>
            <w:noProof/>
          </w:rPr>
          <w:instrText>HYPERLINK \l "_Toc260870731"</w:instrText>
        </w:r>
        <w:r w:rsidRPr="004A15F3">
          <w:rPr>
            <w:rStyle w:val="Hyperlink"/>
            <w:noProof/>
          </w:rPr>
          <w:instrText xml:space="preserve"> </w:instrText>
        </w:r>
        <w:r w:rsidRPr="004A15F3">
          <w:rPr>
            <w:rStyle w:val="Hyperlink"/>
            <w:noProof/>
          </w:rPr>
        </w:r>
        <w:r w:rsidRPr="004A15F3">
          <w:rPr>
            <w:rStyle w:val="Hyperlink"/>
            <w:noProof/>
          </w:rPr>
          <w:fldChar w:fldCharType="separate"/>
        </w:r>
        <w:r w:rsidRPr="004A15F3">
          <w:rPr>
            <w:rStyle w:val="Hyperlink"/>
            <w:noProof/>
          </w:rPr>
          <w:t>2.</w:t>
        </w:r>
        <w:r>
          <w:rPr>
            <w:rFonts w:asciiTheme="minorHAnsi" w:eastAsiaTheme="minorEastAsia" w:hAnsiTheme="minorHAnsi" w:cstheme="minorBidi"/>
            <w:smallCaps w:val="0"/>
            <w:noProof/>
            <w:sz w:val="22"/>
            <w:szCs w:val="22"/>
          </w:rPr>
          <w:tab/>
        </w:r>
        <w:r w:rsidRPr="004A15F3">
          <w:rPr>
            <w:rStyle w:val="Hyperlink"/>
            <w:noProof/>
          </w:rPr>
          <w:t>General Guidelines for SSIS Packages</w:t>
        </w:r>
        <w:r>
          <w:rPr>
            <w:noProof/>
            <w:webHidden/>
          </w:rPr>
          <w:tab/>
        </w:r>
        <w:r>
          <w:rPr>
            <w:noProof/>
            <w:webHidden/>
          </w:rPr>
          <w:fldChar w:fldCharType="begin"/>
        </w:r>
        <w:r>
          <w:rPr>
            <w:noProof/>
            <w:webHidden/>
          </w:rPr>
          <w:instrText xml:space="preserve"> PAGEREF _Toc260870731 \h </w:instrText>
        </w:r>
      </w:ins>
      <w:r>
        <w:rPr>
          <w:noProof/>
          <w:webHidden/>
        </w:rPr>
      </w:r>
      <w:r>
        <w:rPr>
          <w:noProof/>
          <w:webHidden/>
        </w:rPr>
        <w:fldChar w:fldCharType="separate"/>
      </w:r>
      <w:ins w:id="18" w:author="Dwight Mayeda" w:date="2010-05-06T00:56:00Z">
        <w:r>
          <w:rPr>
            <w:noProof/>
            <w:webHidden/>
          </w:rPr>
          <w:t>3</w:t>
        </w:r>
        <w:r>
          <w:rPr>
            <w:noProof/>
            <w:webHidden/>
          </w:rPr>
          <w:fldChar w:fldCharType="end"/>
        </w:r>
        <w:r w:rsidRPr="004A15F3">
          <w:rPr>
            <w:rStyle w:val="Hyperlink"/>
            <w:noProof/>
          </w:rPr>
          <w:fldChar w:fldCharType="end"/>
        </w:r>
      </w:ins>
    </w:p>
    <w:p w14:paraId="53CA77F8" w14:textId="77777777" w:rsidR="00FC311A" w:rsidRDefault="00FC311A">
      <w:pPr>
        <w:pStyle w:val="TOC2"/>
        <w:tabs>
          <w:tab w:val="left" w:pos="800"/>
          <w:tab w:val="right" w:leader="dot" w:pos="10790"/>
        </w:tabs>
        <w:rPr>
          <w:ins w:id="19" w:author="Dwight Mayeda" w:date="2010-05-06T00:56:00Z"/>
          <w:rFonts w:asciiTheme="minorHAnsi" w:eastAsiaTheme="minorEastAsia" w:hAnsiTheme="minorHAnsi" w:cstheme="minorBidi"/>
          <w:smallCaps w:val="0"/>
          <w:noProof/>
          <w:sz w:val="22"/>
          <w:szCs w:val="22"/>
        </w:rPr>
      </w:pPr>
      <w:ins w:id="20" w:author="Dwight Mayeda" w:date="2010-05-06T00:56:00Z">
        <w:r w:rsidRPr="004A15F3">
          <w:rPr>
            <w:rStyle w:val="Hyperlink"/>
            <w:noProof/>
          </w:rPr>
          <w:fldChar w:fldCharType="begin"/>
        </w:r>
        <w:r w:rsidRPr="004A15F3">
          <w:rPr>
            <w:rStyle w:val="Hyperlink"/>
            <w:noProof/>
          </w:rPr>
          <w:instrText xml:space="preserve"> </w:instrText>
        </w:r>
        <w:r>
          <w:rPr>
            <w:noProof/>
          </w:rPr>
          <w:instrText>HYPERLINK \l "_Toc260870732"</w:instrText>
        </w:r>
        <w:r w:rsidRPr="004A15F3">
          <w:rPr>
            <w:rStyle w:val="Hyperlink"/>
            <w:noProof/>
          </w:rPr>
          <w:instrText xml:space="preserve"> </w:instrText>
        </w:r>
        <w:r w:rsidRPr="004A15F3">
          <w:rPr>
            <w:rStyle w:val="Hyperlink"/>
            <w:noProof/>
          </w:rPr>
        </w:r>
        <w:r w:rsidRPr="004A15F3">
          <w:rPr>
            <w:rStyle w:val="Hyperlink"/>
            <w:noProof/>
          </w:rPr>
          <w:fldChar w:fldCharType="separate"/>
        </w:r>
        <w:r w:rsidRPr="004A15F3">
          <w:rPr>
            <w:rStyle w:val="Hyperlink"/>
            <w:noProof/>
          </w:rPr>
          <w:t>3.</w:t>
        </w:r>
        <w:r>
          <w:rPr>
            <w:rFonts w:asciiTheme="minorHAnsi" w:eastAsiaTheme="minorEastAsia" w:hAnsiTheme="minorHAnsi" w:cstheme="minorBidi"/>
            <w:smallCaps w:val="0"/>
            <w:noProof/>
            <w:sz w:val="22"/>
            <w:szCs w:val="22"/>
          </w:rPr>
          <w:tab/>
        </w:r>
        <w:r w:rsidRPr="004A15F3">
          <w:rPr>
            <w:rStyle w:val="Hyperlink"/>
            <w:noProof/>
          </w:rPr>
          <w:t>SSIS Package Naming Conventions</w:t>
        </w:r>
        <w:r>
          <w:rPr>
            <w:noProof/>
            <w:webHidden/>
          </w:rPr>
          <w:tab/>
        </w:r>
        <w:r>
          <w:rPr>
            <w:noProof/>
            <w:webHidden/>
          </w:rPr>
          <w:fldChar w:fldCharType="begin"/>
        </w:r>
        <w:r>
          <w:rPr>
            <w:noProof/>
            <w:webHidden/>
          </w:rPr>
          <w:instrText xml:space="preserve"> PAGEREF _Toc260870732 \h </w:instrText>
        </w:r>
      </w:ins>
      <w:r>
        <w:rPr>
          <w:noProof/>
          <w:webHidden/>
        </w:rPr>
      </w:r>
      <w:r>
        <w:rPr>
          <w:noProof/>
          <w:webHidden/>
        </w:rPr>
        <w:fldChar w:fldCharType="separate"/>
      </w:r>
      <w:ins w:id="21" w:author="Dwight Mayeda" w:date="2010-05-06T00:56:00Z">
        <w:r>
          <w:rPr>
            <w:noProof/>
            <w:webHidden/>
          </w:rPr>
          <w:t>4</w:t>
        </w:r>
        <w:r>
          <w:rPr>
            <w:noProof/>
            <w:webHidden/>
          </w:rPr>
          <w:fldChar w:fldCharType="end"/>
        </w:r>
        <w:r w:rsidRPr="004A15F3">
          <w:rPr>
            <w:rStyle w:val="Hyperlink"/>
            <w:noProof/>
          </w:rPr>
          <w:fldChar w:fldCharType="end"/>
        </w:r>
      </w:ins>
    </w:p>
    <w:p w14:paraId="19694767" w14:textId="77777777" w:rsidR="00FC311A" w:rsidRDefault="00FC311A">
      <w:pPr>
        <w:pStyle w:val="TOC2"/>
        <w:tabs>
          <w:tab w:val="left" w:pos="800"/>
          <w:tab w:val="right" w:leader="dot" w:pos="10790"/>
        </w:tabs>
        <w:rPr>
          <w:ins w:id="22" w:author="Dwight Mayeda" w:date="2010-05-06T00:56:00Z"/>
          <w:rFonts w:asciiTheme="minorHAnsi" w:eastAsiaTheme="minorEastAsia" w:hAnsiTheme="minorHAnsi" w:cstheme="minorBidi"/>
          <w:smallCaps w:val="0"/>
          <w:noProof/>
          <w:sz w:val="22"/>
          <w:szCs w:val="22"/>
        </w:rPr>
      </w:pPr>
      <w:ins w:id="23" w:author="Dwight Mayeda" w:date="2010-05-06T00:56:00Z">
        <w:r w:rsidRPr="004A15F3">
          <w:rPr>
            <w:rStyle w:val="Hyperlink"/>
            <w:noProof/>
          </w:rPr>
          <w:fldChar w:fldCharType="begin"/>
        </w:r>
        <w:r w:rsidRPr="004A15F3">
          <w:rPr>
            <w:rStyle w:val="Hyperlink"/>
            <w:noProof/>
          </w:rPr>
          <w:instrText xml:space="preserve"> </w:instrText>
        </w:r>
        <w:r>
          <w:rPr>
            <w:noProof/>
          </w:rPr>
          <w:instrText>HYPERLINK \l "_Toc260870733"</w:instrText>
        </w:r>
        <w:r w:rsidRPr="004A15F3">
          <w:rPr>
            <w:rStyle w:val="Hyperlink"/>
            <w:noProof/>
          </w:rPr>
          <w:instrText xml:space="preserve"> </w:instrText>
        </w:r>
        <w:r w:rsidRPr="004A15F3">
          <w:rPr>
            <w:rStyle w:val="Hyperlink"/>
            <w:noProof/>
          </w:rPr>
        </w:r>
        <w:r w:rsidRPr="004A15F3">
          <w:rPr>
            <w:rStyle w:val="Hyperlink"/>
            <w:noProof/>
          </w:rPr>
          <w:fldChar w:fldCharType="separate"/>
        </w:r>
        <w:r w:rsidRPr="004A15F3">
          <w:rPr>
            <w:rStyle w:val="Hyperlink"/>
            <w:noProof/>
          </w:rPr>
          <w:t>4.</w:t>
        </w:r>
        <w:r>
          <w:rPr>
            <w:rFonts w:asciiTheme="minorHAnsi" w:eastAsiaTheme="minorEastAsia" w:hAnsiTheme="minorHAnsi" w:cstheme="minorBidi"/>
            <w:smallCaps w:val="0"/>
            <w:noProof/>
            <w:sz w:val="22"/>
            <w:szCs w:val="22"/>
          </w:rPr>
          <w:tab/>
        </w:r>
        <w:r w:rsidRPr="004A15F3">
          <w:rPr>
            <w:rStyle w:val="Hyperlink"/>
            <w:noProof/>
          </w:rPr>
          <w:t>Use of Configuration Files/Configuration Database</w:t>
        </w:r>
        <w:r>
          <w:rPr>
            <w:noProof/>
            <w:webHidden/>
          </w:rPr>
          <w:tab/>
        </w:r>
        <w:r>
          <w:rPr>
            <w:noProof/>
            <w:webHidden/>
          </w:rPr>
          <w:fldChar w:fldCharType="begin"/>
        </w:r>
        <w:r>
          <w:rPr>
            <w:noProof/>
            <w:webHidden/>
          </w:rPr>
          <w:instrText xml:space="preserve"> PAGEREF _Toc260870733 \h </w:instrText>
        </w:r>
      </w:ins>
      <w:r>
        <w:rPr>
          <w:noProof/>
          <w:webHidden/>
        </w:rPr>
      </w:r>
      <w:r>
        <w:rPr>
          <w:noProof/>
          <w:webHidden/>
        </w:rPr>
        <w:fldChar w:fldCharType="separate"/>
      </w:r>
      <w:ins w:id="24" w:author="Dwight Mayeda" w:date="2010-05-06T00:56:00Z">
        <w:r>
          <w:rPr>
            <w:noProof/>
            <w:webHidden/>
          </w:rPr>
          <w:t>4</w:t>
        </w:r>
        <w:r>
          <w:rPr>
            <w:noProof/>
            <w:webHidden/>
          </w:rPr>
          <w:fldChar w:fldCharType="end"/>
        </w:r>
        <w:r w:rsidRPr="004A15F3">
          <w:rPr>
            <w:rStyle w:val="Hyperlink"/>
            <w:noProof/>
          </w:rPr>
          <w:fldChar w:fldCharType="end"/>
        </w:r>
      </w:ins>
    </w:p>
    <w:p w14:paraId="76E4F9E1" w14:textId="77777777" w:rsidR="00FC311A" w:rsidRDefault="00FC311A">
      <w:pPr>
        <w:pStyle w:val="TOC2"/>
        <w:tabs>
          <w:tab w:val="left" w:pos="800"/>
          <w:tab w:val="right" w:leader="dot" w:pos="10790"/>
        </w:tabs>
        <w:rPr>
          <w:ins w:id="25" w:author="Dwight Mayeda" w:date="2010-05-06T00:56:00Z"/>
          <w:rFonts w:asciiTheme="minorHAnsi" w:eastAsiaTheme="minorEastAsia" w:hAnsiTheme="minorHAnsi" w:cstheme="minorBidi"/>
          <w:smallCaps w:val="0"/>
          <w:noProof/>
          <w:sz w:val="22"/>
          <w:szCs w:val="22"/>
        </w:rPr>
      </w:pPr>
      <w:ins w:id="26" w:author="Dwight Mayeda" w:date="2010-05-06T00:56:00Z">
        <w:r w:rsidRPr="004A15F3">
          <w:rPr>
            <w:rStyle w:val="Hyperlink"/>
            <w:noProof/>
          </w:rPr>
          <w:fldChar w:fldCharType="begin"/>
        </w:r>
        <w:r w:rsidRPr="004A15F3">
          <w:rPr>
            <w:rStyle w:val="Hyperlink"/>
            <w:noProof/>
          </w:rPr>
          <w:instrText xml:space="preserve"> </w:instrText>
        </w:r>
        <w:r>
          <w:rPr>
            <w:noProof/>
          </w:rPr>
          <w:instrText>HYPERLINK \l "_Toc260870734"</w:instrText>
        </w:r>
        <w:r w:rsidRPr="004A15F3">
          <w:rPr>
            <w:rStyle w:val="Hyperlink"/>
            <w:noProof/>
          </w:rPr>
          <w:instrText xml:space="preserve"> </w:instrText>
        </w:r>
        <w:r w:rsidRPr="004A15F3">
          <w:rPr>
            <w:rStyle w:val="Hyperlink"/>
            <w:noProof/>
          </w:rPr>
        </w:r>
        <w:r w:rsidRPr="004A15F3">
          <w:rPr>
            <w:rStyle w:val="Hyperlink"/>
            <w:noProof/>
          </w:rPr>
          <w:fldChar w:fldCharType="separate"/>
        </w:r>
        <w:r w:rsidRPr="004A15F3">
          <w:rPr>
            <w:rStyle w:val="Hyperlink"/>
            <w:noProof/>
          </w:rPr>
          <w:t>5.</w:t>
        </w:r>
        <w:r>
          <w:rPr>
            <w:rFonts w:asciiTheme="minorHAnsi" w:eastAsiaTheme="minorEastAsia" w:hAnsiTheme="minorHAnsi" w:cstheme="minorBidi"/>
            <w:smallCaps w:val="0"/>
            <w:noProof/>
            <w:sz w:val="22"/>
            <w:szCs w:val="22"/>
          </w:rPr>
          <w:tab/>
        </w:r>
        <w:r w:rsidRPr="004A15F3">
          <w:rPr>
            <w:rStyle w:val="Hyperlink"/>
            <w:noProof/>
          </w:rPr>
          <w:t>Package Logging</w:t>
        </w:r>
        <w:r>
          <w:rPr>
            <w:noProof/>
            <w:webHidden/>
          </w:rPr>
          <w:tab/>
        </w:r>
        <w:r>
          <w:rPr>
            <w:noProof/>
            <w:webHidden/>
          </w:rPr>
          <w:fldChar w:fldCharType="begin"/>
        </w:r>
        <w:r>
          <w:rPr>
            <w:noProof/>
            <w:webHidden/>
          </w:rPr>
          <w:instrText xml:space="preserve"> PAGEREF _Toc260870734 \h </w:instrText>
        </w:r>
      </w:ins>
      <w:r>
        <w:rPr>
          <w:noProof/>
          <w:webHidden/>
        </w:rPr>
      </w:r>
      <w:r>
        <w:rPr>
          <w:noProof/>
          <w:webHidden/>
        </w:rPr>
        <w:fldChar w:fldCharType="separate"/>
      </w:r>
      <w:ins w:id="27" w:author="Dwight Mayeda" w:date="2010-05-06T00:56:00Z">
        <w:r>
          <w:rPr>
            <w:noProof/>
            <w:webHidden/>
          </w:rPr>
          <w:t>5</w:t>
        </w:r>
        <w:r>
          <w:rPr>
            <w:noProof/>
            <w:webHidden/>
          </w:rPr>
          <w:fldChar w:fldCharType="end"/>
        </w:r>
        <w:r w:rsidRPr="004A15F3">
          <w:rPr>
            <w:rStyle w:val="Hyperlink"/>
            <w:noProof/>
          </w:rPr>
          <w:fldChar w:fldCharType="end"/>
        </w:r>
      </w:ins>
    </w:p>
    <w:p w14:paraId="4953272C" w14:textId="77777777" w:rsidR="00FC311A" w:rsidRDefault="00FC311A">
      <w:pPr>
        <w:pStyle w:val="TOC2"/>
        <w:tabs>
          <w:tab w:val="left" w:pos="800"/>
          <w:tab w:val="right" w:leader="dot" w:pos="10790"/>
        </w:tabs>
        <w:rPr>
          <w:ins w:id="28" w:author="Dwight Mayeda" w:date="2010-05-06T00:56:00Z"/>
          <w:rFonts w:asciiTheme="minorHAnsi" w:eastAsiaTheme="minorEastAsia" w:hAnsiTheme="minorHAnsi" w:cstheme="minorBidi"/>
          <w:smallCaps w:val="0"/>
          <w:noProof/>
          <w:sz w:val="22"/>
          <w:szCs w:val="22"/>
        </w:rPr>
      </w:pPr>
      <w:ins w:id="29" w:author="Dwight Mayeda" w:date="2010-05-06T00:56:00Z">
        <w:r w:rsidRPr="004A15F3">
          <w:rPr>
            <w:rStyle w:val="Hyperlink"/>
            <w:noProof/>
          </w:rPr>
          <w:fldChar w:fldCharType="begin"/>
        </w:r>
        <w:r w:rsidRPr="004A15F3">
          <w:rPr>
            <w:rStyle w:val="Hyperlink"/>
            <w:noProof/>
          </w:rPr>
          <w:instrText xml:space="preserve"> </w:instrText>
        </w:r>
        <w:r>
          <w:rPr>
            <w:noProof/>
          </w:rPr>
          <w:instrText>HYPERLINK \l "_Toc260870735"</w:instrText>
        </w:r>
        <w:r w:rsidRPr="004A15F3">
          <w:rPr>
            <w:rStyle w:val="Hyperlink"/>
            <w:noProof/>
          </w:rPr>
          <w:instrText xml:space="preserve"> </w:instrText>
        </w:r>
        <w:r w:rsidRPr="004A15F3">
          <w:rPr>
            <w:rStyle w:val="Hyperlink"/>
            <w:noProof/>
          </w:rPr>
        </w:r>
        <w:r w:rsidRPr="004A15F3">
          <w:rPr>
            <w:rStyle w:val="Hyperlink"/>
            <w:noProof/>
          </w:rPr>
          <w:fldChar w:fldCharType="separate"/>
        </w:r>
        <w:r w:rsidRPr="004A15F3">
          <w:rPr>
            <w:rStyle w:val="Hyperlink"/>
            <w:noProof/>
          </w:rPr>
          <w:t>6.</w:t>
        </w:r>
        <w:r>
          <w:rPr>
            <w:rFonts w:asciiTheme="minorHAnsi" w:eastAsiaTheme="minorEastAsia" w:hAnsiTheme="minorHAnsi" w:cstheme="minorBidi"/>
            <w:smallCaps w:val="0"/>
            <w:noProof/>
            <w:sz w:val="22"/>
            <w:szCs w:val="22"/>
          </w:rPr>
          <w:tab/>
        </w:r>
        <w:r w:rsidRPr="004A15F3">
          <w:rPr>
            <w:rStyle w:val="Hyperlink"/>
            <w:noProof/>
          </w:rPr>
          <w:t>Package Deployment</w:t>
        </w:r>
        <w:r>
          <w:rPr>
            <w:noProof/>
            <w:webHidden/>
          </w:rPr>
          <w:tab/>
        </w:r>
        <w:r>
          <w:rPr>
            <w:noProof/>
            <w:webHidden/>
          </w:rPr>
          <w:fldChar w:fldCharType="begin"/>
        </w:r>
        <w:r>
          <w:rPr>
            <w:noProof/>
            <w:webHidden/>
          </w:rPr>
          <w:instrText xml:space="preserve"> PAGEREF _Toc260870735 \h </w:instrText>
        </w:r>
      </w:ins>
      <w:r>
        <w:rPr>
          <w:noProof/>
          <w:webHidden/>
        </w:rPr>
      </w:r>
      <w:r>
        <w:rPr>
          <w:noProof/>
          <w:webHidden/>
        </w:rPr>
        <w:fldChar w:fldCharType="separate"/>
      </w:r>
      <w:ins w:id="30" w:author="Dwight Mayeda" w:date="2010-05-06T00:56:00Z">
        <w:r>
          <w:rPr>
            <w:noProof/>
            <w:webHidden/>
          </w:rPr>
          <w:t>5</w:t>
        </w:r>
        <w:r>
          <w:rPr>
            <w:noProof/>
            <w:webHidden/>
          </w:rPr>
          <w:fldChar w:fldCharType="end"/>
        </w:r>
        <w:r w:rsidRPr="004A15F3">
          <w:rPr>
            <w:rStyle w:val="Hyperlink"/>
            <w:noProof/>
          </w:rPr>
          <w:fldChar w:fldCharType="end"/>
        </w:r>
      </w:ins>
    </w:p>
    <w:p w14:paraId="16129555" w14:textId="77777777" w:rsidR="00FC311A" w:rsidRDefault="00FC311A">
      <w:pPr>
        <w:pStyle w:val="TOC2"/>
        <w:tabs>
          <w:tab w:val="left" w:pos="800"/>
          <w:tab w:val="right" w:leader="dot" w:pos="10790"/>
        </w:tabs>
        <w:rPr>
          <w:ins w:id="31" w:author="Dwight Mayeda" w:date="2010-05-06T00:56:00Z"/>
          <w:rFonts w:asciiTheme="minorHAnsi" w:eastAsiaTheme="minorEastAsia" w:hAnsiTheme="minorHAnsi" w:cstheme="minorBidi"/>
          <w:smallCaps w:val="0"/>
          <w:noProof/>
          <w:sz w:val="22"/>
          <w:szCs w:val="22"/>
        </w:rPr>
      </w:pPr>
      <w:ins w:id="32" w:author="Dwight Mayeda" w:date="2010-05-06T00:56:00Z">
        <w:r w:rsidRPr="004A15F3">
          <w:rPr>
            <w:rStyle w:val="Hyperlink"/>
            <w:noProof/>
          </w:rPr>
          <w:fldChar w:fldCharType="begin"/>
        </w:r>
        <w:r w:rsidRPr="004A15F3">
          <w:rPr>
            <w:rStyle w:val="Hyperlink"/>
            <w:noProof/>
          </w:rPr>
          <w:instrText xml:space="preserve"> </w:instrText>
        </w:r>
        <w:r>
          <w:rPr>
            <w:noProof/>
          </w:rPr>
          <w:instrText>HYPERLINK \l "_Toc260870736"</w:instrText>
        </w:r>
        <w:r w:rsidRPr="004A15F3">
          <w:rPr>
            <w:rStyle w:val="Hyperlink"/>
            <w:noProof/>
          </w:rPr>
          <w:instrText xml:space="preserve"> </w:instrText>
        </w:r>
        <w:r w:rsidRPr="004A15F3">
          <w:rPr>
            <w:rStyle w:val="Hyperlink"/>
            <w:noProof/>
          </w:rPr>
        </w:r>
        <w:r w:rsidRPr="004A15F3">
          <w:rPr>
            <w:rStyle w:val="Hyperlink"/>
            <w:noProof/>
          </w:rPr>
          <w:fldChar w:fldCharType="separate"/>
        </w:r>
        <w:r w:rsidRPr="004A15F3">
          <w:rPr>
            <w:rStyle w:val="Hyperlink"/>
            <w:noProof/>
          </w:rPr>
          <w:t>7.</w:t>
        </w:r>
        <w:r>
          <w:rPr>
            <w:rFonts w:asciiTheme="minorHAnsi" w:eastAsiaTheme="minorEastAsia" w:hAnsiTheme="minorHAnsi" w:cstheme="minorBidi"/>
            <w:smallCaps w:val="0"/>
            <w:noProof/>
            <w:sz w:val="22"/>
            <w:szCs w:val="22"/>
          </w:rPr>
          <w:tab/>
        </w:r>
        <w:r w:rsidRPr="004A15F3">
          <w:rPr>
            <w:rStyle w:val="Hyperlink"/>
            <w:noProof/>
          </w:rPr>
          <w:t>Package Design Guidelines</w:t>
        </w:r>
        <w:r>
          <w:rPr>
            <w:noProof/>
            <w:webHidden/>
          </w:rPr>
          <w:tab/>
        </w:r>
        <w:r>
          <w:rPr>
            <w:noProof/>
            <w:webHidden/>
          </w:rPr>
          <w:fldChar w:fldCharType="begin"/>
        </w:r>
        <w:r>
          <w:rPr>
            <w:noProof/>
            <w:webHidden/>
          </w:rPr>
          <w:instrText xml:space="preserve"> PAGEREF _Toc260870736 \h </w:instrText>
        </w:r>
      </w:ins>
      <w:r>
        <w:rPr>
          <w:noProof/>
          <w:webHidden/>
        </w:rPr>
      </w:r>
      <w:r>
        <w:rPr>
          <w:noProof/>
          <w:webHidden/>
        </w:rPr>
        <w:fldChar w:fldCharType="separate"/>
      </w:r>
      <w:ins w:id="33" w:author="Dwight Mayeda" w:date="2010-05-06T00:56:00Z">
        <w:r>
          <w:rPr>
            <w:noProof/>
            <w:webHidden/>
          </w:rPr>
          <w:t>7</w:t>
        </w:r>
        <w:r>
          <w:rPr>
            <w:noProof/>
            <w:webHidden/>
          </w:rPr>
          <w:fldChar w:fldCharType="end"/>
        </w:r>
        <w:r w:rsidRPr="004A15F3">
          <w:rPr>
            <w:rStyle w:val="Hyperlink"/>
            <w:noProof/>
          </w:rPr>
          <w:fldChar w:fldCharType="end"/>
        </w:r>
      </w:ins>
    </w:p>
    <w:p w14:paraId="61F7A941" w14:textId="77777777" w:rsidR="00FC311A" w:rsidRDefault="00FC311A">
      <w:pPr>
        <w:pStyle w:val="TOC2"/>
        <w:tabs>
          <w:tab w:val="left" w:pos="800"/>
          <w:tab w:val="right" w:leader="dot" w:pos="10790"/>
        </w:tabs>
        <w:rPr>
          <w:ins w:id="34" w:author="Dwight Mayeda" w:date="2010-05-06T00:56:00Z"/>
          <w:rFonts w:asciiTheme="minorHAnsi" w:eastAsiaTheme="minorEastAsia" w:hAnsiTheme="minorHAnsi" w:cstheme="minorBidi"/>
          <w:smallCaps w:val="0"/>
          <w:noProof/>
          <w:sz w:val="22"/>
          <w:szCs w:val="22"/>
        </w:rPr>
      </w:pPr>
      <w:ins w:id="35" w:author="Dwight Mayeda" w:date="2010-05-06T00:56:00Z">
        <w:r w:rsidRPr="004A15F3">
          <w:rPr>
            <w:rStyle w:val="Hyperlink"/>
            <w:noProof/>
          </w:rPr>
          <w:fldChar w:fldCharType="begin"/>
        </w:r>
        <w:r w:rsidRPr="004A15F3">
          <w:rPr>
            <w:rStyle w:val="Hyperlink"/>
            <w:noProof/>
          </w:rPr>
          <w:instrText xml:space="preserve"> </w:instrText>
        </w:r>
        <w:r>
          <w:rPr>
            <w:noProof/>
          </w:rPr>
          <w:instrText>HYPERLINK \l "_Toc260870737"</w:instrText>
        </w:r>
        <w:r w:rsidRPr="004A15F3">
          <w:rPr>
            <w:rStyle w:val="Hyperlink"/>
            <w:noProof/>
          </w:rPr>
          <w:instrText xml:space="preserve"> </w:instrText>
        </w:r>
        <w:r w:rsidRPr="004A15F3">
          <w:rPr>
            <w:rStyle w:val="Hyperlink"/>
            <w:noProof/>
          </w:rPr>
        </w:r>
        <w:r w:rsidRPr="004A15F3">
          <w:rPr>
            <w:rStyle w:val="Hyperlink"/>
            <w:noProof/>
          </w:rPr>
          <w:fldChar w:fldCharType="separate"/>
        </w:r>
        <w:r w:rsidRPr="004A15F3">
          <w:rPr>
            <w:rStyle w:val="Hyperlink"/>
            <w:noProof/>
          </w:rPr>
          <w:t>8.</w:t>
        </w:r>
        <w:r>
          <w:rPr>
            <w:rFonts w:asciiTheme="minorHAnsi" w:eastAsiaTheme="minorEastAsia" w:hAnsiTheme="minorHAnsi" w:cstheme="minorBidi"/>
            <w:smallCaps w:val="0"/>
            <w:noProof/>
            <w:sz w:val="22"/>
            <w:szCs w:val="22"/>
          </w:rPr>
          <w:tab/>
        </w:r>
        <w:r w:rsidRPr="004A15F3">
          <w:rPr>
            <w:rStyle w:val="Hyperlink"/>
            <w:noProof/>
          </w:rPr>
          <w:t>Package Component Naming Conventions</w:t>
        </w:r>
        <w:r>
          <w:rPr>
            <w:noProof/>
            <w:webHidden/>
          </w:rPr>
          <w:tab/>
        </w:r>
        <w:r>
          <w:rPr>
            <w:noProof/>
            <w:webHidden/>
          </w:rPr>
          <w:fldChar w:fldCharType="begin"/>
        </w:r>
        <w:r>
          <w:rPr>
            <w:noProof/>
            <w:webHidden/>
          </w:rPr>
          <w:instrText xml:space="preserve"> PAGEREF _Toc260870737 \h </w:instrText>
        </w:r>
      </w:ins>
      <w:r>
        <w:rPr>
          <w:noProof/>
          <w:webHidden/>
        </w:rPr>
      </w:r>
      <w:r>
        <w:rPr>
          <w:noProof/>
          <w:webHidden/>
        </w:rPr>
        <w:fldChar w:fldCharType="separate"/>
      </w:r>
      <w:ins w:id="36" w:author="Dwight Mayeda" w:date="2010-05-06T00:56:00Z">
        <w:r>
          <w:rPr>
            <w:noProof/>
            <w:webHidden/>
          </w:rPr>
          <w:t>8</w:t>
        </w:r>
        <w:r>
          <w:rPr>
            <w:noProof/>
            <w:webHidden/>
          </w:rPr>
          <w:fldChar w:fldCharType="end"/>
        </w:r>
        <w:r w:rsidRPr="004A15F3">
          <w:rPr>
            <w:rStyle w:val="Hyperlink"/>
            <w:noProof/>
          </w:rPr>
          <w:fldChar w:fldCharType="end"/>
        </w:r>
      </w:ins>
    </w:p>
    <w:p w14:paraId="75251879" w14:textId="77777777" w:rsidR="00FC311A" w:rsidRDefault="00FC311A">
      <w:pPr>
        <w:pStyle w:val="TOC2"/>
        <w:tabs>
          <w:tab w:val="left" w:pos="800"/>
          <w:tab w:val="right" w:leader="dot" w:pos="10790"/>
        </w:tabs>
        <w:rPr>
          <w:ins w:id="37" w:author="Dwight Mayeda" w:date="2010-05-06T00:56:00Z"/>
          <w:rFonts w:asciiTheme="minorHAnsi" w:eastAsiaTheme="minorEastAsia" w:hAnsiTheme="minorHAnsi" w:cstheme="minorBidi"/>
          <w:smallCaps w:val="0"/>
          <w:noProof/>
          <w:sz w:val="22"/>
          <w:szCs w:val="22"/>
        </w:rPr>
      </w:pPr>
      <w:ins w:id="38" w:author="Dwight Mayeda" w:date="2010-05-06T00:56:00Z">
        <w:r w:rsidRPr="004A15F3">
          <w:rPr>
            <w:rStyle w:val="Hyperlink"/>
            <w:noProof/>
          </w:rPr>
          <w:fldChar w:fldCharType="begin"/>
        </w:r>
        <w:r w:rsidRPr="004A15F3">
          <w:rPr>
            <w:rStyle w:val="Hyperlink"/>
            <w:noProof/>
          </w:rPr>
          <w:instrText xml:space="preserve"> </w:instrText>
        </w:r>
        <w:r>
          <w:rPr>
            <w:noProof/>
          </w:rPr>
          <w:instrText>HYPERLINK \l "_Toc260870738"</w:instrText>
        </w:r>
        <w:r w:rsidRPr="004A15F3">
          <w:rPr>
            <w:rStyle w:val="Hyperlink"/>
            <w:noProof/>
          </w:rPr>
          <w:instrText xml:space="preserve"> </w:instrText>
        </w:r>
        <w:r w:rsidRPr="004A15F3">
          <w:rPr>
            <w:rStyle w:val="Hyperlink"/>
            <w:noProof/>
          </w:rPr>
        </w:r>
        <w:r w:rsidRPr="004A15F3">
          <w:rPr>
            <w:rStyle w:val="Hyperlink"/>
            <w:noProof/>
          </w:rPr>
          <w:fldChar w:fldCharType="separate"/>
        </w:r>
        <w:r w:rsidRPr="004A15F3">
          <w:rPr>
            <w:rStyle w:val="Hyperlink"/>
            <w:noProof/>
          </w:rPr>
          <w:t>9.</w:t>
        </w:r>
        <w:r>
          <w:rPr>
            <w:rFonts w:asciiTheme="minorHAnsi" w:eastAsiaTheme="minorEastAsia" w:hAnsiTheme="minorHAnsi" w:cstheme="minorBidi"/>
            <w:smallCaps w:val="0"/>
            <w:noProof/>
            <w:sz w:val="22"/>
            <w:szCs w:val="22"/>
          </w:rPr>
          <w:tab/>
        </w:r>
        <w:r w:rsidRPr="004A15F3">
          <w:rPr>
            <w:rStyle w:val="Hyperlink"/>
            <w:noProof/>
          </w:rPr>
          <w:t>Operational Considerations:</w:t>
        </w:r>
        <w:r>
          <w:rPr>
            <w:noProof/>
            <w:webHidden/>
          </w:rPr>
          <w:tab/>
        </w:r>
        <w:r>
          <w:rPr>
            <w:noProof/>
            <w:webHidden/>
          </w:rPr>
          <w:fldChar w:fldCharType="begin"/>
        </w:r>
        <w:r>
          <w:rPr>
            <w:noProof/>
            <w:webHidden/>
          </w:rPr>
          <w:instrText xml:space="preserve"> PAGEREF _Toc260870738 \h </w:instrText>
        </w:r>
      </w:ins>
      <w:r>
        <w:rPr>
          <w:noProof/>
          <w:webHidden/>
        </w:rPr>
      </w:r>
      <w:r>
        <w:rPr>
          <w:noProof/>
          <w:webHidden/>
        </w:rPr>
        <w:fldChar w:fldCharType="separate"/>
      </w:r>
      <w:ins w:id="39" w:author="Dwight Mayeda" w:date="2010-05-06T00:56:00Z">
        <w:r>
          <w:rPr>
            <w:noProof/>
            <w:webHidden/>
          </w:rPr>
          <w:t>10</w:t>
        </w:r>
        <w:r>
          <w:rPr>
            <w:noProof/>
            <w:webHidden/>
          </w:rPr>
          <w:fldChar w:fldCharType="end"/>
        </w:r>
        <w:r w:rsidRPr="004A15F3">
          <w:rPr>
            <w:rStyle w:val="Hyperlink"/>
            <w:noProof/>
          </w:rPr>
          <w:fldChar w:fldCharType="end"/>
        </w:r>
      </w:ins>
    </w:p>
    <w:p w14:paraId="2B28CF72" w14:textId="77777777" w:rsidR="00D73763" w:rsidDel="00FC311A" w:rsidRDefault="00D73763">
      <w:pPr>
        <w:pStyle w:val="TOC1"/>
        <w:rPr>
          <w:del w:id="40" w:author="Dwight Mayeda" w:date="2010-05-06T00:55:00Z"/>
          <w:rFonts w:asciiTheme="minorHAnsi" w:eastAsiaTheme="minorEastAsia" w:hAnsiTheme="minorHAnsi" w:cstheme="minorBidi"/>
          <w:b w:val="0"/>
          <w:caps w:val="0"/>
          <w:noProof/>
          <w:sz w:val="22"/>
          <w:szCs w:val="22"/>
        </w:rPr>
      </w:pPr>
      <w:del w:id="41" w:author="Dwight Mayeda" w:date="2010-05-06T00:55:00Z">
        <w:r w:rsidRPr="00FC311A" w:rsidDel="00FC311A">
          <w:rPr>
            <w:rPrChange w:id="42" w:author="Dwight Mayeda" w:date="2010-05-06T00:55:00Z">
              <w:rPr>
                <w:rStyle w:val="Hyperlink"/>
                <w:b w:val="0"/>
                <w:caps w:val="0"/>
                <w:noProof/>
              </w:rPr>
            </w:rPrChange>
          </w:rPr>
          <w:delText>Table of Contents</w:delText>
        </w:r>
        <w:r w:rsidDel="00FC311A">
          <w:rPr>
            <w:noProof/>
            <w:webHidden/>
          </w:rPr>
          <w:tab/>
          <w:delText>2</w:delText>
        </w:r>
      </w:del>
    </w:p>
    <w:p w14:paraId="57AB1B0F" w14:textId="77777777" w:rsidR="00D73763" w:rsidDel="00FC311A" w:rsidRDefault="00D73763">
      <w:pPr>
        <w:pStyle w:val="TOC1"/>
        <w:rPr>
          <w:del w:id="43" w:author="Dwight Mayeda" w:date="2010-05-06T00:55:00Z"/>
          <w:rFonts w:asciiTheme="minorHAnsi" w:eastAsiaTheme="minorEastAsia" w:hAnsiTheme="minorHAnsi" w:cstheme="minorBidi"/>
          <w:b w:val="0"/>
          <w:caps w:val="0"/>
          <w:noProof/>
          <w:sz w:val="22"/>
          <w:szCs w:val="22"/>
        </w:rPr>
      </w:pPr>
      <w:del w:id="44" w:author="Dwight Mayeda" w:date="2010-05-06T00:55:00Z">
        <w:r w:rsidRPr="00FC311A" w:rsidDel="00FC311A">
          <w:rPr>
            <w:rPrChange w:id="45" w:author="Dwight Mayeda" w:date="2010-05-06T00:55:00Z">
              <w:rPr>
                <w:rStyle w:val="Hyperlink"/>
                <w:b w:val="0"/>
                <w:caps w:val="0"/>
                <w:noProof/>
              </w:rPr>
            </w:rPrChange>
          </w:rPr>
          <w:delText>Document History</w:delText>
        </w:r>
        <w:r w:rsidDel="00FC311A">
          <w:rPr>
            <w:noProof/>
            <w:webHidden/>
          </w:rPr>
          <w:tab/>
          <w:delText>3</w:delText>
        </w:r>
      </w:del>
    </w:p>
    <w:p w14:paraId="5A39F5B3" w14:textId="77777777" w:rsidR="00D73763" w:rsidDel="00FC311A" w:rsidRDefault="00D73763">
      <w:pPr>
        <w:pStyle w:val="TOC1"/>
        <w:rPr>
          <w:del w:id="46" w:author="Dwight Mayeda" w:date="2010-05-06T00:55:00Z"/>
          <w:rFonts w:asciiTheme="minorHAnsi" w:eastAsiaTheme="minorEastAsia" w:hAnsiTheme="minorHAnsi" w:cstheme="minorBidi"/>
          <w:b w:val="0"/>
          <w:caps w:val="0"/>
          <w:noProof/>
          <w:sz w:val="22"/>
          <w:szCs w:val="22"/>
        </w:rPr>
      </w:pPr>
      <w:del w:id="47" w:author="Dwight Mayeda" w:date="2010-05-06T00:55:00Z">
        <w:r w:rsidRPr="00FC311A" w:rsidDel="00FC311A">
          <w:rPr>
            <w:rPrChange w:id="48" w:author="Dwight Mayeda" w:date="2010-05-06T00:55:00Z">
              <w:rPr>
                <w:rStyle w:val="Hyperlink"/>
                <w:b w:val="0"/>
                <w:caps w:val="0"/>
                <w:noProof/>
              </w:rPr>
            </w:rPrChange>
          </w:rPr>
          <w:delText>ETL Process Conventions</w:delText>
        </w:r>
        <w:r w:rsidDel="00FC311A">
          <w:rPr>
            <w:noProof/>
            <w:webHidden/>
          </w:rPr>
          <w:tab/>
          <w:delText>3</w:delText>
        </w:r>
      </w:del>
    </w:p>
    <w:p w14:paraId="7C93B967" w14:textId="77777777" w:rsidR="00D73763" w:rsidDel="00FC311A" w:rsidRDefault="00D73763">
      <w:pPr>
        <w:pStyle w:val="TOC2"/>
        <w:tabs>
          <w:tab w:val="left" w:pos="800"/>
          <w:tab w:val="right" w:leader="dot" w:pos="10790"/>
        </w:tabs>
        <w:rPr>
          <w:del w:id="49" w:author="Dwight Mayeda" w:date="2010-05-06T00:55:00Z"/>
          <w:rFonts w:asciiTheme="minorHAnsi" w:eastAsiaTheme="minorEastAsia" w:hAnsiTheme="minorHAnsi" w:cstheme="minorBidi"/>
          <w:smallCaps w:val="0"/>
          <w:noProof/>
          <w:sz w:val="22"/>
          <w:szCs w:val="22"/>
        </w:rPr>
      </w:pPr>
      <w:del w:id="50" w:author="Dwight Mayeda" w:date="2010-05-06T00:55:00Z">
        <w:r w:rsidRPr="00FC311A" w:rsidDel="00FC311A">
          <w:rPr>
            <w:rPrChange w:id="51" w:author="Dwight Mayeda" w:date="2010-05-06T00:55:00Z">
              <w:rPr>
                <w:rStyle w:val="Hyperlink"/>
                <w:smallCaps w:val="0"/>
                <w:noProof/>
              </w:rPr>
            </w:rPrChange>
          </w:rPr>
          <w:delText>1.</w:delText>
        </w:r>
        <w:r w:rsidDel="00FC311A">
          <w:rPr>
            <w:rFonts w:asciiTheme="minorHAnsi" w:eastAsiaTheme="minorEastAsia" w:hAnsiTheme="minorHAnsi" w:cstheme="minorBidi"/>
            <w:smallCaps w:val="0"/>
            <w:noProof/>
            <w:sz w:val="22"/>
            <w:szCs w:val="22"/>
          </w:rPr>
          <w:tab/>
        </w:r>
        <w:r w:rsidRPr="00FC311A" w:rsidDel="00FC311A">
          <w:rPr>
            <w:rPrChange w:id="52" w:author="Dwight Mayeda" w:date="2010-05-06T00:55:00Z">
              <w:rPr>
                <w:rStyle w:val="Hyperlink"/>
                <w:smallCaps w:val="0"/>
                <w:noProof/>
              </w:rPr>
            </w:rPrChange>
          </w:rPr>
          <w:delText>General Guidelines for Automated Processes</w:delText>
        </w:r>
        <w:r w:rsidDel="00FC311A">
          <w:rPr>
            <w:noProof/>
            <w:webHidden/>
          </w:rPr>
          <w:tab/>
          <w:delText>3</w:delText>
        </w:r>
      </w:del>
    </w:p>
    <w:p w14:paraId="4A3C9B67" w14:textId="77777777" w:rsidR="00D73763" w:rsidDel="00FC311A" w:rsidRDefault="00D73763">
      <w:pPr>
        <w:pStyle w:val="TOC2"/>
        <w:tabs>
          <w:tab w:val="left" w:pos="800"/>
          <w:tab w:val="right" w:leader="dot" w:pos="10790"/>
        </w:tabs>
        <w:rPr>
          <w:del w:id="53" w:author="Dwight Mayeda" w:date="2010-05-06T00:55:00Z"/>
          <w:rFonts w:asciiTheme="minorHAnsi" w:eastAsiaTheme="minorEastAsia" w:hAnsiTheme="minorHAnsi" w:cstheme="minorBidi"/>
          <w:smallCaps w:val="0"/>
          <w:noProof/>
          <w:sz w:val="22"/>
          <w:szCs w:val="22"/>
        </w:rPr>
      </w:pPr>
      <w:del w:id="54" w:author="Dwight Mayeda" w:date="2010-05-06T00:55:00Z">
        <w:r w:rsidRPr="00FC311A" w:rsidDel="00FC311A">
          <w:rPr>
            <w:rPrChange w:id="55" w:author="Dwight Mayeda" w:date="2010-05-06T00:55:00Z">
              <w:rPr>
                <w:rStyle w:val="Hyperlink"/>
                <w:smallCaps w:val="0"/>
                <w:noProof/>
              </w:rPr>
            </w:rPrChange>
          </w:rPr>
          <w:delText>2.</w:delText>
        </w:r>
        <w:r w:rsidDel="00FC311A">
          <w:rPr>
            <w:rFonts w:asciiTheme="minorHAnsi" w:eastAsiaTheme="minorEastAsia" w:hAnsiTheme="minorHAnsi" w:cstheme="minorBidi"/>
            <w:smallCaps w:val="0"/>
            <w:noProof/>
            <w:sz w:val="22"/>
            <w:szCs w:val="22"/>
          </w:rPr>
          <w:tab/>
        </w:r>
        <w:r w:rsidRPr="00FC311A" w:rsidDel="00FC311A">
          <w:rPr>
            <w:rPrChange w:id="56" w:author="Dwight Mayeda" w:date="2010-05-06T00:55:00Z">
              <w:rPr>
                <w:rStyle w:val="Hyperlink"/>
                <w:smallCaps w:val="0"/>
                <w:noProof/>
              </w:rPr>
            </w:rPrChange>
          </w:rPr>
          <w:delText>General Guidelines for SSIS Packages</w:delText>
        </w:r>
        <w:r w:rsidDel="00FC311A">
          <w:rPr>
            <w:noProof/>
            <w:webHidden/>
          </w:rPr>
          <w:tab/>
          <w:delText>3</w:delText>
        </w:r>
      </w:del>
    </w:p>
    <w:p w14:paraId="1222A958" w14:textId="77777777" w:rsidR="00487187" w:rsidRDefault="00065608">
      <w:pPr>
        <w:pStyle w:val="Footer"/>
        <w:tabs>
          <w:tab w:val="clear" w:pos="8640"/>
          <w:tab w:val="right" w:pos="9360"/>
        </w:tabs>
        <w:jc w:val="center"/>
        <w:rPr>
          <w:rStyle w:val="PageNumber"/>
        </w:rPr>
      </w:pPr>
      <w:r>
        <w:rPr>
          <w:rStyle w:val="PageNumber"/>
          <w:rFonts w:ascii="Verdana" w:hAnsi="Verdana"/>
        </w:rPr>
        <w:fldChar w:fldCharType="end"/>
      </w:r>
    </w:p>
    <w:p w14:paraId="56C75029" w14:textId="77777777" w:rsidR="00487187" w:rsidRDefault="00487187">
      <w:pPr>
        <w:pStyle w:val="Footer"/>
        <w:tabs>
          <w:tab w:val="clear" w:pos="8640"/>
          <w:tab w:val="right" w:pos="9360"/>
        </w:tabs>
        <w:jc w:val="center"/>
      </w:pPr>
      <w:r>
        <w:rPr>
          <w:rStyle w:val="PageNumber"/>
        </w:rPr>
        <w:br w:type="page"/>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Change w:id="57" w:author="Dwight Mayeda" w:date="2010-05-06T01:06:00Z">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PrChange>
      </w:tblPr>
      <w:tblGrid>
        <w:gridCol w:w="10188"/>
        <w:tblGridChange w:id="58">
          <w:tblGrid>
            <w:gridCol w:w="8856"/>
          </w:tblGrid>
        </w:tblGridChange>
      </w:tblGrid>
      <w:tr w:rsidR="00487187" w14:paraId="3E2B331F" w14:textId="77777777" w:rsidTr="00DA1E9E">
        <w:tc>
          <w:tcPr>
            <w:tcW w:w="10188" w:type="dxa"/>
            <w:shd w:val="solid" w:color="000000" w:fill="FFFFFF"/>
            <w:tcPrChange w:id="59" w:author="Dwight Mayeda" w:date="2010-05-06T01:06:00Z">
              <w:tcPr>
                <w:tcW w:w="8856" w:type="dxa"/>
                <w:shd w:val="solid" w:color="000000" w:fill="FFFFFF"/>
              </w:tcPr>
            </w:tcPrChange>
          </w:tcPr>
          <w:p w14:paraId="375B21C4" w14:textId="77777777" w:rsidR="00487187" w:rsidRDefault="00487187" w:rsidP="00385824">
            <w:pPr>
              <w:pStyle w:val="Heading1"/>
            </w:pPr>
            <w:bookmarkStart w:id="60" w:name="_Toc446990364"/>
            <w:bookmarkStart w:id="61" w:name="_Toc446990483"/>
            <w:bookmarkStart w:id="62" w:name="_Toc462131171"/>
            <w:bookmarkStart w:id="63" w:name="_Toc260870728"/>
            <w:bookmarkStart w:id="64" w:name="_Toc446990120"/>
            <w:bookmarkEnd w:id="0"/>
            <w:r>
              <w:lastRenderedPageBreak/>
              <w:t xml:space="preserve">Document </w:t>
            </w:r>
            <w:r w:rsidRPr="00385824">
              <w:t>History</w:t>
            </w:r>
            <w:bookmarkEnd w:id="60"/>
            <w:bookmarkEnd w:id="61"/>
            <w:bookmarkEnd w:id="62"/>
            <w:bookmarkEnd w:id="63"/>
          </w:p>
        </w:tc>
      </w:tr>
      <w:bookmarkEnd w:id="64"/>
    </w:tbl>
    <w:p w14:paraId="1A54FAB7" w14:textId="77777777" w:rsidR="00487187" w:rsidRDefault="00487187">
      <w:pPr>
        <w:pStyle w:val="Heading1"/>
        <w:rPr>
          <w:sz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65" w:author="Dwight Mayeda" w:date="2010-05-06T01:07: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2952"/>
        <w:gridCol w:w="2952"/>
        <w:gridCol w:w="4284"/>
        <w:tblGridChange w:id="66">
          <w:tblGrid>
            <w:gridCol w:w="2952"/>
            <w:gridCol w:w="2952"/>
            <w:gridCol w:w="2952"/>
            <w:gridCol w:w="1332"/>
          </w:tblGrid>
        </w:tblGridChange>
      </w:tblGrid>
      <w:tr w:rsidR="00487187" w14:paraId="25F2DFD7" w14:textId="77777777" w:rsidTr="00DA1E9E">
        <w:trPr>
          <w:trPrChange w:id="67" w:author="Dwight Mayeda" w:date="2010-05-06T01:07:00Z">
            <w:trPr>
              <w:gridAfter w:val="0"/>
            </w:trPr>
          </w:trPrChange>
        </w:trPr>
        <w:tc>
          <w:tcPr>
            <w:tcW w:w="2952" w:type="dxa"/>
            <w:tcPrChange w:id="68" w:author="Dwight Mayeda" w:date="2010-05-06T01:07:00Z">
              <w:tcPr>
                <w:tcW w:w="2952" w:type="dxa"/>
              </w:tcPr>
            </w:tcPrChange>
          </w:tcPr>
          <w:p w14:paraId="4922F8C6" w14:textId="77777777" w:rsidR="00487187" w:rsidRDefault="00487187">
            <w:pPr>
              <w:rPr>
                <w:b/>
                <w:bCs/>
                <w:sz w:val="22"/>
              </w:rPr>
            </w:pPr>
            <w:bookmarkStart w:id="69" w:name="_Toc446990121"/>
            <w:bookmarkStart w:id="70" w:name="_Toc446990365"/>
            <w:bookmarkStart w:id="71" w:name="_Toc446990484"/>
            <w:bookmarkStart w:id="72" w:name="_Toc462131172"/>
            <w:r>
              <w:rPr>
                <w:b/>
                <w:bCs/>
                <w:sz w:val="22"/>
              </w:rPr>
              <w:t>Last Updated By</w:t>
            </w:r>
            <w:bookmarkEnd w:id="69"/>
            <w:bookmarkEnd w:id="70"/>
            <w:bookmarkEnd w:id="71"/>
            <w:bookmarkEnd w:id="72"/>
          </w:p>
        </w:tc>
        <w:tc>
          <w:tcPr>
            <w:tcW w:w="2952" w:type="dxa"/>
            <w:tcPrChange w:id="73" w:author="Dwight Mayeda" w:date="2010-05-06T01:07:00Z">
              <w:tcPr>
                <w:tcW w:w="2952" w:type="dxa"/>
              </w:tcPr>
            </w:tcPrChange>
          </w:tcPr>
          <w:p w14:paraId="5DAEA9E8" w14:textId="77777777" w:rsidR="00487187" w:rsidRDefault="00487187">
            <w:pPr>
              <w:rPr>
                <w:b/>
                <w:bCs/>
                <w:sz w:val="22"/>
              </w:rPr>
            </w:pPr>
            <w:bookmarkStart w:id="74" w:name="_Toc446990122"/>
            <w:bookmarkStart w:id="75" w:name="_Toc446990366"/>
            <w:bookmarkStart w:id="76" w:name="_Toc446990485"/>
            <w:bookmarkStart w:id="77" w:name="_Toc462131173"/>
            <w:r>
              <w:rPr>
                <w:b/>
                <w:bCs/>
                <w:sz w:val="22"/>
              </w:rPr>
              <w:t>Last Updated Date</w:t>
            </w:r>
            <w:bookmarkEnd w:id="74"/>
            <w:bookmarkEnd w:id="75"/>
            <w:bookmarkEnd w:id="76"/>
            <w:bookmarkEnd w:id="77"/>
          </w:p>
        </w:tc>
        <w:tc>
          <w:tcPr>
            <w:tcW w:w="4284" w:type="dxa"/>
            <w:tcPrChange w:id="78" w:author="Dwight Mayeda" w:date="2010-05-06T01:07:00Z">
              <w:tcPr>
                <w:tcW w:w="2952" w:type="dxa"/>
              </w:tcPr>
            </w:tcPrChange>
          </w:tcPr>
          <w:p w14:paraId="10B90B4A" w14:textId="77777777" w:rsidR="00487187" w:rsidRDefault="00487187">
            <w:pPr>
              <w:rPr>
                <w:b/>
                <w:bCs/>
                <w:sz w:val="22"/>
              </w:rPr>
            </w:pPr>
            <w:bookmarkStart w:id="79" w:name="_Toc446990123"/>
            <w:bookmarkStart w:id="80" w:name="_Toc446990367"/>
            <w:bookmarkStart w:id="81" w:name="_Toc446990486"/>
            <w:bookmarkStart w:id="82" w:name="_Toc462131174"/>
            <w:r>
              <w:rPr>
                <w:b/>
                <w:bCs/>
                <w:sz w:val="22"/>
              </w:rPr>
              <w:t>Comments</w:t>
            </w:r>
            <w:bookmarkEnd w:id="79"/>
            <w:bookmarkEnd w:id="80"/>
            <w:bookmarkEnd w:id="81"/>
            <w:bookmarkEnd w:id="82"/>
          </w:p>
        </w:tc>
      </w:tr>
      <w:tr w:rsidR="00487187" w14:paraId="088DF961" w14:textId="77777777" w:rsidTr="00DA1E9E">
        <w:trPr>
          <w:trPrChange w:id="83" w:author="Dwight Mayeda" w:date="2010-05-06T01:07:00Z">
            <w:trPr>
              <w:gridAfter w:val="0"/>
            </w:trPr>
          </w:trPrChange>
        </w:trPr>
        <w:tc>
          <w:tcPr>
            <w:tcW w:w="2952" w:type="dxa"/>
            <w:tcPrChange w:id="84" w:author="Dwight Mayeda" w:date="2010-05-06T01:07:00Z">
              <w:tcPr>
                <w:tcW w:w="2952" w:type="dxa"/>
              </w:tcPr>
            </w:tcPrChange>
          </w:tcPr>
          <w:p w14:paraId="7181F94B" w14:textId="77777777" w:rsidR="00487187" w:rsidRDefault="00583B52">
            <w:r w:rsidRPr="00583B52">
              <w:t>Kelly Carpenter</w:t>
            </w:r>
          </w:p>
        </w:tc>
        <w:tc>
          <w:tcPr>
            <w:tcW w:w="2952" w:type="dxa"/>
            <w:tcPrChange w:id="85" w:author="Dwight Mayeda" w:date="2010-05-06T01:07:00Z">
              <w:tcPr>
                <w:tcW w:w="2952" w:type="dxa"/>
              </w:tcPr>
            </w:tcPrChange>
          </w:tcPr>
          <w:p w14:paraId="2245A94F" w14:textId="77777777" w:rsidR="00487187" w:rsidRDefault="00AB6E60" w:rsidP="00583B52">
            <w:r>
              <w:t>1/</w:t>
            </w:r>
            <w:r w:rsidR="00583B52">
              <w:t>30/</w:t>
            </w:r>
            <w:r>
              <w:t>20</w:t>
            </w:r>
            <w:r w:rsidR="00583B52">
              <w:t>10</w:t>
            </w:r>
          </w:p>
        </w:tc>
        <w:tc>
          <w:tcPr>
            <w:tcW w:w="4284" w:type="dxa"/>
            <w:tcPrChange w:id="86" w:author="Dwight Mayeda" w:date="2010-05-06T01:07:00Z">
              <w:tcPr>
                <w:tcW w:w="2952" w:type="dxa"/>
              </w:tcPr>
            </w:tcPrChange>
          </w:tcPr>
          <w:p w14:paraId="657D074D" w14:textId="77777777" w:rsidR="00487187" w:rsidRDefault="00AB6E60">
            <w:r>
              <w:t>Draft</w:t>
            </w:r>
          </w:p>
        </w:tc>
      </w:tr>
      <w:tr w:rsidR="00583B52" w14:paraId="1FE0958A" w14:textId="77777777" w:rsidTr="00DA1E9E">
        <w:trPr>
          <w:trPrChange w:id="87" w:author="Dwight Mayeda" w:date="2010-05-06T01:07:00Z">
            <w:trPr>
              <w:gridAfter w:val="0"/>
            </w:trPr>
          </w:trPrChange>
        </w:trPr>
        <w:tc>
          <w:tcPr>
            <w:tcW w:w="2952" w:type="dxa"/>
            <w:tcPrChange w:id="88" w:author="Dwight Mayeda" w:date="2010-05-06T01:07:00Z">
              <w:tcPr>
                <w:tcW w:w="2952" w:type="dxa"/>
              </w:tcPr>
            </w:tcPrChange>
          </w:tcPr>
          <w:p w14:paraId="49A4C100" w14:textId="77777777" w:rsidR="00583B52" w:rsidRDefault="00583B52" w:rsidP="0043622C">
            <w:r>
              <w:t>Kevin Johnston</w:t>
            </w:r>
          </w:p>
        </w:tc>
        <w:tc>
          <w:tcPr>
            <w:tcW w:w="2952" w:type="dxa"/>
            <w:tcPrChange w:id="89" w:author="Dwight Mayeda" w:date="2010-05-06T01:07:00Z">
              <w:tcPr>
                <w:tcW w:w="2952" w:type="dxa"/>
              </w:tcPr>
            </w:tcPrChange>
          </w:tcPr>
          <w:p w14:paraId="508CF0C5" w14:textId="77777777" w:rsidR="00583B52" w:rsidRDefault="00583B52" w:rsidP="00583B52">
            <w:r>
              <w:t>2/1/2010</w:t>
            </w:r>
          </w:p>
        </w:tc>
        <w:tc>
          <w:tcPr>
            <w:tcW w:w="4284" w:type="dxa"/>
            <w:tcPrChange w:id="90" w:author="Dwight Mayeda" w:date="2010-05-06T01:07:00Z">
              <w:tcPr>
                <w:tcW w:w="2952" w:type="dxa"/>
              </w:tcPr>
            </w:tcPrChange>
          </w:tcPr>
          <w:p w14:paraId="49FD9241" w14:textId="77777777" w:rsidR="00583B52" w:rsidRDefault="00583B52" w:rsidP="0043622C">
            <w:r>
              <w:t>Draft</w:t>
            </w:r>
          </w:p>
        </w:tc>
      </w:tr>
      <w:tr w:rsidR="00583B52" w14:paraId="324806CF" w14:textId="77777777" w:rsidTr="00DA1E9E">
        <w:trPr>
          <w:trPrChange w:id="91" w:author="Dwight Mayeda" w:date="2010-05-06T01:07:00Z">
            <w:trPr>
              <w:gridAfter w:val="0"/>
            </w:trPr>
          </w:trPrChange>
        </w:trPr>
        <w:tc>
          <w:tcPr>
            <w:tcW w:w="2952" w:type="dxa"/>
            <w:tcPrChange w:id="92" w:author="Dwight Mayeda" w:date="2010-05-06T01:07:00Z">
              <w:tcPr>
                <w:tcW w:w="2952" w:type="dxa"/>
              </w:tcPr>
            </w:tcPrChange>
          </w:tcPr>
          <w:p w14:paraId="05D5A561" w14:textId="77777777" w:rsidR="00583B52" w:rsidRDefault="00DA1E9E">
            <w:ins w:id="93" w:author="Dwight Mayeda" w:date="2010-05-06T01:06:00Z">
              <w:r>
                <w:t xml:space="preserve">Dwight </w:t>
              </w:r>
              <w:proofErr w:type="spellStart"/>
              <w:r>
                <w:t>Mayeda</w:t>
              </w:r>
            </w:ins>
            <w:proofErr w:type="spellEnd"/>
          </w:p>
        </w:tc>
        <w:tc>
          <w:tcPr>
            <w:tcW w:w="2952" w:type="dxa"/>
            <w:tcPrChange w:id="94" w:author="Dwight Mayeda" w:date="2010-05-06T01:07:00Z">
              <w:tcPr>
                <w:tcW w:w="2952" w:type="dxa"/>
              </w:tcPr>
            </w:tcPrChange>
          </w:tcPr>
          <w:p w14:paraId="70363055" w14:textId="77777777" w:rsidR="00583B52" w:rsidRDefault="00DA1E9E">
            <w:ins w:id="95" w:author="Dwight Mayeda" w:date="2010-05-06T01:06:00Z">
              <w:r>
                <w:t>5/6/2010</w:t>
              </w:r>
            </w:ins>
          </w:p>
        </w:tc>
        <w:tc>
          <w:tcPr>
            <w:tcW w:w="4284" w:type="dxa"/>
            <w:tcPrChange w:id="96" w:author="Dwight Mayeda" w:date="2010-05-06T01:07:00Z">
              <w:tcPr>
                <w:tcW w:w="2952" w:type="dxa"/>
              </w:tcPr>
            </w:tcPrChange>
          </w:tcPr>
          <w:p w14:paraId="69E932A0" w14:textId="77777777" w:rsidR="00583B52" w:rsidRDefault="00DA1E9E">
            <w:ins w:id="97" w:author="Dwight Mayeda" w:date="2010-05-06T01:06:00Z">
              <w:r>
                <w:t>Updates to config standards</w:t>
              </w:r>
            </w:ins>
          </w:p>
        </w:tc>
      </w:tr>
      <w:tr w:rsidR="00DA1E9E" w14:paraId="14CC4BE5" w14:textId="77777777" w:rsidTr="00DA1E9E">
        <w:trPr>
          <w:ins w:id="98" w:author="Dwight Mayeda" w:date="2010-05-06T01:07:00Z"/>
        </w:trPr>
        <w:tc>
          <w:tcPr>
            <w:tcW w:w="2952" w:type="dxa"/>
          </w:tcPr>
          <w:p w14:paraId="1039EF25" w14:textId="77777777" w:rsidR="00DA1E9E" w:rsidRDefault="00DA1E9E">
            <w:pPr>
              <w:rPr>
                <w:ins w:id="99" w:author="Dwight Mayeda" w:date="2010-05-06T01:07:00Z"/>
              </w:rPr>
            </w:pPr>
          </w:p>
        </w:tc>
        <w:tc>
          <w:tcPr>
            <w:tcW w:w="2952" w:type="dxa"/>
          </w:tcPr>
          <w:p w14:paraId="19981DE9" w14:textId="77777777" w:rsidR="00DA1E9E" w:rsidRDefault="00DA1E9E">
            <w:pPr>
              <w:rPr>
                <w:ins w:id="100" w:author="Dwight Mayeda" w:date="2010-05-06T01:07:00Z"/>
              </w:rPr>
            </w:pPr>
          </w:p>
        </w:tc>
        <w:tc>
          <w:tcPr>
            <w:tcW w:w="4284" w:type="dxa"/>
          </w:tcPr>
          <w:p w14:paraId="7BC02159" w14:textId="77777777" w:rsidR="00DA1E9E" w:rsidRDefault="00DA1E9E">
            <w:pPr>
              <w:rPr>
                <w:ins w:id="101" w:author="Dwight Mayeda" w:date="2010-05-06T01:07:00Z"/>
              </w:rPr>
            </w:pPr>
          </w:p>
        </w:tc>
      </w:tr>
    </w:tbl>
    <w:p w14:paraId="7C884DB4" w14:textId="77777777" w:rsidR="00487187" w:rsidRDefault="00487187"/>
    <w:p w14:paraId="1419F777" w14:textId="77777777" w:rsidR="00487187" w:rsidRDefault="00487187"/>
    <w:p w14:paraId="43375A7C" w14:textId="77777777" w:rsidR="00487187" w:rsidRDefault="00487187"/>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Change w:id="102" w:author="Dwight Mayeda" w:date="2010-05-06T01:06:00Z">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PrChange>
      </w:tblPr>
      <w:tblGrid>
        <w:gridCol w:w="10188"/>
        <w:tblGridChange w:id="103">
          <w:tblGrid>
            <w:gridCol w:w="8856"/>
          </w:tblGrid>
        </w:tblGridChange>
      </w:tblGrid>
      <w:tr w:rsidR="00487187" w14:paraId="69DE15BF" w14:textId="77777777" w:rsidTr="00DA1E9E">
        <w:tc>
          <w:tcPr>
            <w:tcW w:w="10188" w:type="dxa"/>
            <w:shd w:val="solid" w:color="000000" w:fill="FFFFFF"/>
            <w:tcPrChange w:id="104" w:author="Dwight Mayeda" w:date="2010-05-06T01:06:00Z">
              <w:tcPr>
                <w:tcW w:w="8856" w:type="dxa"/>
                <w:shd w:val="solid" w:color="000000" w:fill="FFFFFF"/>
              </w:tcPr>
            </w:tcPrChange>
          </w:tcPr>
          <w:p w14:paraId="3D97211C" w14:textId="77777777" w:rsidR="00487187" w:rsidRDefault="00583B52" w:rsidP="00385824">
            <w:pPr>
              <w:pStyle w:val="Heading1"/>
            </w:pPr>
            <w:bookmarkStart w:id="105" w:name="_Toc260870729"/>
            <w:r>
              <w:t>ETL Process</w:t>
            </w:r>
            <w:r w:rsidR="00AB6E60">
              <w:t xml:space="preserve"> Conventions</w:t>
            </w:r>
            <w:bookmarkEnd w:id="105"/>
          </w:p>
        </w:tc>
      </w:tr>
    </w:tbl>
    <w:p w14:paraId="07F533C8" w14:textId="77777777" w:rsidR="00487187" w:rsidRPr="00AB6E60" w:rsidRDefault="00AB6E60">
      <w:pPr>
        <w:pStyle w:val="Heading2"/>
        <w:numPr>
          <w:ilvl w:val="0"/>
          <w:numId w:val="2"/>
        </w:numPr>
        <w:rPr>
          <w:szCs w:val="24"/>
        </w:rPr>
        <w:pPrChange w:id="106" w:author="Dwight Mayeda" w:date="2010-05-06T00:55:00Z">
          <w:pPr>
            <w:pStyle w:val="Heading2"/>
            <w:numPr>
              <w:numId w:val="2"/>
            </w:numPr>
            <w:tabs>
              <w:tab w:val="num" w:pos="720"/>
            </w:tabs>
            <w:ind w:left="540" w:hanging="360"/>
          </w:pPr>
        </w:pPrChange>
      </w:pPr>
      <w:bookmarkStart w:id="107" w:name="_Toc219197236"/>
      <w:bookmarkStart w:id="108" w:name="_Toc260870730"/>
      <w:r w:rsidRPr="00AB6E60">
        <w:rPr>
          <w:szCs w:val="24"/>
        </w:rPr>
        <w:t xml:space="preserve">General </w:t>
      </w:r>
      <w:bookmarkEnd w:id="107"/>
      <w:r w:rsidR="00B34403">
        <w:rPr>
          <w:szCs w:val="24"/>
        </w:rPr>
        <w:t>Guidelines for Automated Processes</w:t>
      </w:r>
      <w:bookmarkEnd w:id="108"/>
    </w:p>
    <w:p w14:paraId="64D028A4" w14:textId="77777777" w:rsidR="00AB6E60" w:rsidRDefault="00AB6E60" w:rsidP="00CE4F70">
      <w:pPr>
        <w:ind w:left="720"/>
      </w:pPr>
    </w:p>
    <w:p w14:paraId="20B40322" w14:textId="77777777" w:rsidR="00B34403" w:rsidRDefault="00B34403" w:rsidP="00CE4F70">
      <w:pPr>
        <w:ind w:left="720"/>
      </w:pPr>
      <w:r>
        <w:t>All automated processing will be performed via the SQL Server job engine.</w:t>
      </w:r>
    </w:p>
    <w:p w14:paraId="34E8E3E1" w14:textId="77777777" w:rsidR="00B34403" w:rsidRDefault="00B34403" w:rsidP="00CE4F70">
      <w:pPr>
        <w:ind w:left="720"/>
      </w:pPr>
    </w:p>
    <w:p w14:paraId="657AEEE0" w14:textId="77777777" w:rsidR="00B34403" w:rsidRPr="00AB6E60" w:rsidRDefault="00B34403" w:rsidP="00CE4F70">
      <w:pPr>
        <w:ind w:left="720"/>
      </w:pPr>
      <w:r>
        <w:t xml:space="preserve">All ETL processes will be defined and configured as SSIS packages.  </w:t>
      </w:r>
    </w:p>
    <w:p w14:paraId="382AF3CC" w14:textId="77777777" w:rsidR="00487187" w:rsidRDefault="00B34403" w:rsidP="00DA1E9E">
      <w:pPr>
        <w:pStyle w:val="Heading2"/>
        <w:numPr>
          <w:ilvl w:val="0"/>
          <w:numId w:val="2"/>
        </w:numPr>
      </w:pPr>
      <w:bookmarkStart w:id="109" w:name="_Toc260870731"/>
      <w:bookmarkStart w:id="110" w:name="_Toc446990126"/>
      <w:bookmarkStart w:id="111" w:name="_Toc446990370"/>
      <w:bookmarkStart w:id="112" w:name="_Toc446990489"/>
      <w:r>
        <w:t>General Guidelines for SSIS Packages</w:t>
      </w:r>
      <w:bookmarkEnd w:id="109"/>
    </w:p>
    <w:p w14:paraId="62D7AC94" w14:textId="77777777" w:rsidR="00B34403" w:rsidRDefault="00B34403">
      <w:pPr>
        <w:ind w:left="720"/>
        <w:pPrChange w:id="113" w:author="Dwight Mayeda" w:date="2010-05-06T16:43:00Z">
          <w:pPr/>
        </w:pPrChange>
      </w:pPr>
    </w:p>
    <w:p w14:paraId="070490F2" w14:textId="77777777" w:rsidR="00B34403" w:rsidRDefault="00B34403" w:rsidP="00CE4F70">
      <w:pPr>
        <w:ind w:left="720"/>
      </w:pPr>
      <w:r>
        <w:t>SSIS packages are used for all ETL work.</w:t>
      </w:r>
    </w:p>
    <w:p w14:paraId="55394BF6" w14:textId="77777777" w:rsidR="00B34403" w:rsidRDefault="00B34403" w:rsidP="00CE4F70">
      <w:pPr>
        <w:ind w:left="720"/>
      </w:pPr>
    </w:p>
    <w:p w14:paraId="1223F11D" w14:textId="77777777" w:rsidR="00B34403" w:rsidRDefault="00B34403" w:rsidP="00CE4F70">
      <w:pPr>
        <w:ind w:left="720"/>
      </w:pPr>
      <w:r>
        <w:t>The scope of a particular SSIS package is limited to one subject area. A “subject area” typically refers to the application that a particular ETL set supports. That said,</w:t>
      </w:r>
      <w:ins w:id="114" w:author="Dwight Mayeda" w:date="2010-05-06T01:12:00Z">
        <w:r w:rsidR="00FC1AC8">
          <w:t xml:space="preserve"> the</w:t>
        </w:r>
      </w:ins>
      <w:r>
        <w:t xml:space="preserve"> amount and variety of data needed to support an application can range from simple to complex. An example of a simple application is one which is supported by data on one server and </w:t>
      </w:r>
      <w:r w:rsidR="00583B52">
        <w:t>small number databases</w:t>
      </w:r>
      <w:r>
        <w:t xml:space="preserve">. A complex </w:t>
      </w:r>
      <w:r w:rsidR="00B6678A">
        <w:t>application can involve multiple servers, databases, and file systems.</w:t>
      </w:r>
    </w:p>
    <w:p w14:paraId="07E5A9B9" w14:textId="77777777" w:rsidR="00B6678A" w:rsidRDefault="00B6678A" w:rsidP="00CE4F70">
      <w:pPr>
        <w:ind w:left="720"/>
      </w:pPr>
    </w:p>
    <w:p w14:paraId="10ACDCED" w14:textId="77777777" w:rsidR="00B6678A" w:rsidRDefault="00B6678A" w:rsidP="00CE4F70">
      <w:pPr>
        <w:ind w:left="720"/>
        <w:rPr>
          <w:ins w:id="115" w:author="Dwight Mayeda" w:date="2010-05-06T14:29:00Z"/>
        </w:rPr>
      </w:pPr>
      <w:r>
        <w:t xml:space="preserve">Therefore, a smaller subject area can most likely be served by a single ETL; therefore, a single SSIS package. On the other hand, consideration must be given as to whether a large, complex subject area is better served by breaking the ETL into smaller pieces with corresponding </w:t>
      </w:r>
      <w:r w:rsidR="00CF6514">
        <w:t>SSIS packages.</w:t>
      </w:r>
    </w:p>
    <w:p w14:paraId="52A424D9" w14:textId="77777777" w:rsidR="00FC0EDB" w:rsidRDefault="00FC0EDB" w:rsidP="00CE4F70">
      <w:pPr>
        <w:ind w:left="720"/>
        <w:rPr>
          <w:ins w:id="116" w:author="Dwight Mayeda" w:date="2010-05-06T14:29:00Z"/>
        </w:rPr>
      </w:pPr>
    </w:p>
    <w:p w14:paraId="7E266DDF" w14:textId="77777777" w:rsidR="00FC0EDB" w:rsidDel="00FC0EDB" w:rsidRDefault="00122511">
      <w:pPr>
        <w:ind w:left="720"/>
        <w:rPr>
          <w:del w:id="117" w:author="Dwight Mayeda" w:date="2010-05-06T14:30:00Z"/>
        </w:rPr>
      </w:pPr>
      <w:ins w:id="118" w:author="Dwight Mayeda" w:date="2010-05-06T17:19:00Z">
        <w:r>
          <w:t xml:space="preserve">Packages should be stored using source control in Visual Studio Team Foundation Server (TFS).  TFS </w:t>
        </w:r>
      </w:ins>
      <w:ins w:id="119" w:author="Dwight Mayeda" w:date="2010-05-06T17:20:00Z">
        <w:r>
          <w:t>s</w:t>
        </w:r>
      </w:ins>
      <w:ins w:id="120" w:author="Dwight Mayeda" w:date="2010-05-06T14:30:00Z">
        <w:r>
          <w:t>ource control guidelines</w:t>
        </w:r>
      </w:ins>
      <w:ins w:id="121" w:author="Dwight Mayeda" w:date="2010-05-06T17:20:00Z">
        <w:r>
          <w:t xml:space="preserve"> and standards </w:t>
        </w:r>
      </w:ins>
      <w:ins w:id="122" w:author="Dwight Mayeda" w:date="2010-05-06T16:45:00Z">
        <w:r w:rsidR="006B0C7B">
          <w:t>are</w:t>
        </w:r>
      </w:ins>
      <w:ins w:id="123" w:author="Dwight Mayeda" w:date="2010-05-06T17:20:00Z">
        <w:r>
          <w:t xml:space="preserve"> currently</w:t>
        </w:r>
      </w:ins>
      <w:ins w:id="124" w:author="Dwight Mayeda" w:date="2010-05-06T16:45:00Z">
        <w:r w:rsidR="006B0C7B">
          <w:t xml:space="preserve"> </w:t>
        </w:r>
      </w:ins>
      <w:ins w:id="125" w:author="Dwight Mayeda" w:date="2010-05-06T14:30:00Z">
        <w:r w:rsidR="00FC0EDB">
          <w:t xml:space="preserve">being created.  </w:t>
        </w:r>
      </w:ins>
      <w:ins w:id="126" w:author="Dwight Mayeda" w:date="2010-05-06T17:21:00Z">
        <w:r>
          <w:t>S</w:t>
        </w:r>
      </w:ins>
      <w:ins w:id="127" w:author="Dwight Mayeda" w:date="2010-05-06T14:31:00Z">
        <w:r w:rsidR="00FC0EDB">
          <w:t>ource control</w:t>
        </w:r>
      </w:ins>
      <w:ins w:id="128" w:author="Dwight Mayeda" w:date="2010-05-06T14:30:00Z">
        <w:r w:rsidR="00FC0EDB">
          <w:t xml:space="preserve"> </w:t>
        </w:r>
      </w:ins>
      <w:ins w:id="129" w:author="Dwight Mayeda" w:date="2010-05-06T17:21:00Z">
        <w:r>
          <w:t xml:space="preserve">for SSIS packages </w:t>
        </w:r>
      </w:ins>
      <w:ins w:id="130" w:author="Dwight Mayeda" w:date="2010-05-06T14:30:00Z">
        <w:r w:rsidR="00FC0EDB">
          <w:t xml:space="preserve">will </w:t>
        </w:r>
      </w:ins>
      <w:ins w:id="131" w:author="Dwight Mayeda" w:date="2010-05-06T16:45:00Z">
        <w:r w:rsidR="006B0C7B">
          <w:t>align</w:t>
        </w:r>
      </w:ins>
      <w:ins w:id="132" w:author="Dwight Mayeda" w:date="2010-05-06T17:20:00Z">
        <w:r>
          <w:t xml:space="preserve"> </w:t>
        </w:r>
      </w:ins>
    </w:p>
    <w:p w14:paraId="23520A6F" w14:textId="77777777" w:rsidR="00DA1E9E" w:rsidDel="00FC0EDB" w:rsidRDefault="00DA1E9E">
      <w:pPr>
        <w:ind w:left="720"/>
        <w:rPr>
          <w:del w:id="133" w:author="Dwight Mayeda" w:date="2010-05-06T14:30:00Z"/>
        </w:rPr>
      </w:pPr>
    </w:p>
    <w:p w14:paraId="1D671912" w14:textId="77777777" w:rsidR="00B6678A" w:rsidDel="00FC0EDB" w:rsidRDefault="00B6678A">
      <w:pPr>
        <w:ind w:left="720"/>
        <w:rPr>
          <w:del w:id="134" w:author="Dwight Mayeda" w:date="2010-05-06T14:30:00Z"/>
        </w:rPr>
      </w:pPr>
      <w:del w:id="135" w:author="Dwight Mayeda" w:date="2010-05-06T14:30:00Z">
        <w:r w:rsidDel="00FC0EDB">
          <w:delText>SSIS packages reside in the file system on the same server as the central repository for the subject area. For example, if the central repository to support Campaign Calendar is located on a server called “MyCC”, then the SSIS package(s) to support ETLs for this application will also be located on the “MyCC” server.</w:delText>
        </w:r>
      </w:del>
    </w:p>
    <w:p w14:paraId="17398BBA" w14:textId="77777777" w:rsidR="00B6678A" w:rsidDel="00FC0EDB" w:rsidRDefault="00B6678A">
      <w:pPr>
        <w:ind w:left="720"/>
        <w:rPr>
          <w:del w:id="136" w:author="Dwight Mayeda" w:date="2010-05-06T14:30:00Z"/>
        </w:rPr>
      </w:pPr>
    </w:p>
    <w:p w14:paraId="15B21D4A" w14:textId="77777777" w:rsidR="00B6678A" w:rsidDel="00FC0EDB" w:rsidRDefault="00CF6514">
      <w:pPr>
        <w:ind w:left="720"/>
        <w:rPr>
          <w:del w:id="137" w:author="Dwight Mayeda" w:date="2010-05-06T14:30:00Z"/>
        </w:rPr>
      </w:pPr>
      <w:del w:id="138" w:author="Dwight Mayeda" w:date="2010-05-06T14:30:00Z">
        <w:r w:rsidDel="00FC0EDB">
          <w:delText xml:space="preserve">A subject area is supported by a single folder on the server’s file system. The information stored falls into </w:delText>
        </w:r>
        <w:r w:rsidR="008A4CE6" w:rsidDel="00FC0EDB">
          <w:delText>four</w:delText>
        </w:r>
        <w:r w:rsidDel="00FC0EDB">
          <w:delText xml:space="preserve"> categories which are contained in corresponding sub-folders</w:delText>
        </w:r>
        <w:r w:rsidR="00B86986" w:rsidDel="00FC0EDB">
          <w:delText xml:space="preserve"> of the “Settings” subfolder</w:delText>
        </w:r>
        <w:r w:rsidDel="00FC0EDB">
          <w:delText>:</w:delText>
        </w:r>
      </w:del>
    </w:p>
    <w:p w14:paraId="6D1A54A1" w14:textId="77777777" w:rsidR="00FC0EDB" w:rsidDel="00FC0EDB" w:rsidRDefault="00FC0EDB">
      <w:pPr>
        <w:ind w:left="720"/>
        <w:rPr>
          <w:del w:id="139" w:author="Dwight Mayeda" w:date="2010-05-06T14:30:00Z"/>
        </w:rPr>
      </w:pPr>
    </w:p>
    <w:p w14:paraId="262D9FE6" w14:textId="77777777" w:rsidR="00CF6514" w:rsidDel="00FC0EDB" w:rsidRDefault="00CF6514">
      <w:pPr>
        <w:ind w:left="720"/>
        <w:rPr>
          <w:del w:id="140" w:author="Dwight Mayeda" w:date="2010-05-06T14:30:00Z"/>
        </w:rPr>
      </w:pPr>
      <w:del w:id="141" w:author="Dwight Mayeda" w:date="2010-05-06T14:30:00Z">
        <w:r w:rsidDel="00FC0EDB">
          <w:delText>“SSIS” folder contains SSIS packages, which are files with a .dtsx extension</w:delText>
        </w:r>
      </w:del>
    </w:p>
    <w:p w14:paraId="3F5BF453" w14:textId="77777777" w:rsidR="00CF6514" w:rsidDel="00FC0EDB" w:rsidRDefault="00CF6514">
      <w:pPr>
        <w:ind w:left="720"/>
        <w:rPr>
          <w:del w:id="142" w:author="Dwight Mayeda" w:date="2010-05-06T14:30:00Z"/>
        </w:rPr>
      </w:pPr>
      <w:del w:id="143" w:author="Dwight Mayeda" w:date="2010-05-06T14:30:00Z">
        <w:r w:rsidDel="00FC0EDB">
          <w:delText>“Config</w:delText>
        </w:r>
        <w:r w:rsidR="00B86986" w:rsidDel="00FC0EDB">
          <w:delText>s</w:delText>
        </w:r>
        <w:r w:rsidDel="00FC0EDB">
          <w:delText>” folder contains SSIS package configurations, which are files with a .dtsconfig extension</w:delText>
        </w:r>
      </w:del>
    </w:p>
    <w:p w14:paraId="45B8EFB7" w14:textId="77777777" w:rsidR="00CF6514" w:rsidDel="00FC0EDB" w:rsidRDefault="008A4CE6">
      <w:pPr>
        <w:ind w:left="720"/>
        <w:rPr>
          <w:del w:id="144" w:author="Dwight Mayeda" w:date="2010-05-06T14:30:00Z"/>
        </w:rPr>
      </w:pPr>
      <w:del w:id="145" w:author="Dwight Mayeda" w:date="2010-05-06T14:30:00Z">
        <w:r w:rsidDel="00FC0EDB">
          <w:delText>“Dev” folder contains development versions of the above, with one folder per deployment</w:delText>
        </w:r>
        <w:r w:rsidR="00CF6514" w:rsidDel="00FC0EDB">
          <w:delText xml:space="preserve">, </w:delText>
        </w:r>
        <w:r w:rsidDel="00FC0EDB">
          <w:delText>identified by</w:delText>
        </w:r>
        <w:r w:rsidR="00CF6514" w:rsidDel="00FC0EDB">
          <w:delText xml:space="preserve"> deployment date</w:delText>
        </w:r>
      </w:del>
    </w:p>
    <w:p w14:paraId="62D117F8" w14:textId="77777777" w:rsidR="00B34403" w:rsidDel="00FC0EDB" w:rsidRDefault="008A4CE6">
      <w:pPr>
        <w:ind w:left="720"/>
        <w:rPr>
          <w:del w:id="146" w:author="Dwight Mayeda" w:date="2010-05-06T14:30:00Z"/>
        </w:rPr>
      </w:pPr>
      <w:del w:id="147" w:author="Dwight Mayeda" w:date="2010-05-06T14:30:00Z">
        <w:r w:rsidDel="00FC0EDB">
          <w:delText>“Logs” folder contains execution logs of processed packages</w:delText>
        </w:r>
      </w:del>
    </w:p>
    <w:p w14:paraId="0A9172CB" w14:textId="77777777" w:rsidR="008A4CE6" w:rsidDel="00FC0EDB" w:rsidRDefault="008A4CE6">
      <w:pPr>
        <w:ind w:left="720"/>
        <w:rPr>
          <w:del w:id="148" w:author="Dwight Mayeda" w:date="2010-05-06T14:30:00Z"/>
        </w:rPr>
      </w:pPr>
    </w:p>
    <w:p w14:paraId="08ED863A" w14:textId="77777777" w:rsidR="008A4CE6" w:rsidDel="00FC0EDB" w:rsidRDefault="008A4CE6">
      <w:pPr>
        <w:ind w:left="720"/>
        <w:rPr>
          <w:del w:id="149" w:author="Dwight Mayeda" w:date="2010-05-06T14:30:00Z"/>
        </w:rPr>
      </w:pPr>
      <w:del w:id="150" w:author="Dwight Mayeda" w:date="2010-05-06T14:30:00Z">
        <w:r w:rsidDel="00FC0EDB">
          <w:delText>The following is an example from the WWLM subject area:</w:delText>
        </w:r>
      </w:del>
    </w:p>
    <w:p w14:paraId="1B43268E" w14:textId="77777777" w:rsidR="00B86986" w:rsidRDefault="00122511">
      <w:pPr>
        <w:ind w:left="720"/>
      </w:pPr>
      <w:ins w:id="151" w:author="Dwight Mayeda" w:date="2010-05-06T17:20:00Z">
        <w:r>
          <w:t>with</w:t>
        </w:r>
      </w:ins>
      <w:ins w:id="152" w:author="Dwight Mayeda" w:date="2010-05-06T14:31:00Z">
        <w:r w:rsidR="00FC0EDB">
          <w:t xml:space="preserve"> these guidelines.</w:t>
        </w:r>
      </w:ins>
    </w:p>
    <w:p w14:paraId="7A2AD3FF" w14:textId="77777777" w:rsidR="00B86986" w:rsidRDefault="00B86986" w:rsidP="00CE4F70">
      <w:pPr>
        <w:ind w:left="720"/>
      </w:pPr>
      <w:del w:id="153" w:author="Dwight Mayeda" w:date="2010-05-06T14:30:00Z">
        <w:r w:rsidDel="00FC0EDB">
          <w:rPr>
            <w:noProof/>
          </w:rPr>
          <w:drawing>
            <wp:inline distT="0" distB="0" distL="0" distR="0" wp14:anchorId="165D792E" wp14:editId="1AFE9116">
              <wp:extent cx="2714625" cy="14859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2714625" cy="1485900"/>
                      </a:xfrm>
                      <a:prstGeom prst="rect">
                        <a:avLst/>
                      </a:prstGeom>
                      <a:noFill/>
                      <a:ln w="9525">
                        <a:noFill/>
                        <a:miter lim="800000"/>
                        <a:headEnd/>
                        <a:tailEnd/>
                      </a:ln>
                    </pic:spPr>
                  </pic:pic>
                </a:graphicData>
              </a:graphic>
            </wp:inline>
          </w:drawing>
        </w:r>
      </w:del>
    </w:p>
    <w:p w14:paraId="5813E99A" w14:textId="77777777" w:rsidR="008A4CE6" w:rsidDel="00AB6F81" w:rsidRDefault="008A4CE6" w:rsidP="00B34403">
      <w:pPr>
        <w:rPr>
          <w:del w:id="154" w:author="Dwight Mayeda" w:date="2010-05-06T01:21:00Z"/>
        </w:rPr>
      </w:pPr>
    </w:p>
    <w:p w14:paraId="0EF59E7A" w14:textId="77777777" w:rsidR="008A4CE6" w:rsidRPr="00B34403" w:rsidDel="00AB6F81" w:rsidRDefault="008A4CE6" w:rsidP="00B34403">
      <w:pPr>
        <w:rPr>
          <w:del w:id="155" w:author="Dwight Mayeda" w:date="2010-05-06T01:22:00Z"/>
        </w:rPr>
      </w:pPr>
    </w:p>
    <w:p w14:paraId="7FCD6683" w14:textId="77777777" w:rsidR="00AB6E60" w:rsidRPr="00CE4F70" w:rsidRDefault="00B86986">
      <w:pPr>
        <w:pStyle w:val="Heading2"/>
        <w:numPr>
          <w:ilvl w:val="0"/>
          <w:numId w:val="2"/>
        </w:numPr>
        <w:pPrChange w:id="156" w:author="Dwight Mayeda" w:date="2010-05-06T00:55:00Z">
          <w:pPr>
            <w:pStyle w:val="ListParagraph"/>
            <w:numPr>
              <w:numId w:val="2"/>
            </w:numPr>
            <w:tabs>
              <w:tab w:val="num" w:pos="720"/>
            </w:tabs>
            <w:ind w:hanging="360"/>
          </w:pPr>
        </w:pPrChange>
      </w:pPr>
      <w:bookmarkStart w:id="157" w:name="_Toc260870732"/>
      <w:r w:rsidRPr="00CE4F70">
        <w:t>SSIS Package Naming Conventions</w:t>
      </w:r>
      <w:bookmarkEnd w:id="157"/>
    </w:p>
    <w:p w14:paraId="05E2B8A3" w14:textId="77777777" w:rsidR="00B86986" w:rsidRDefault="00B86986" w:rsidP="00CE4F70">
      <w:pPr>
        <w:ind w:left="720"/>
      </w:pPr>
    </w:p>
    <w:p w14:paraId="65D2013B" w14:textId="77777777" w:rsidR="00B86986" w:rsidRDefault="00B86986" w:rsidP="00CE4F70">
      <w:pPr>
        <w:ind w:left="720"/>
      </w:pPr>
      <w:r>
        <w:t xml:space="preserve">SSIS </w:t>
      </w:r>
      <w:ins w:id="158" w:author="Dwight Mayeda" w:date="2010-05-06T17:21:00Z">
        <w:r w:rsidR="00122511">
          <w:t xml:space="preserve">ETL </w:t>
        </w:r>
      </w:ins>
      <w:r>
        <w:t xml:space="preserve">package names consist of the target database followed by a description of the ETL process. For example: </w:t>
      </w:r>
    </w:p>
    <w:p w14:paraId="4486213B" w14:textId="77777777" w:rsidR="00B86986" w:rsidRDefault="00B86986">
      <w:pPr>
        <w:ind w:left="720"/>
        <w:pPrChange w:id="159" w:author="Dwight Mayeda" w:date="2010-05-06T16:43:00Z">
          <w:pPr/>
        </w:pPrChange>
      </w:pPr>
    </w:p>
    <w:p w14:paraId="68B5A461" w14:textId="77777777" w:rsidR="00B86986" w:rsidRDefault="00CE4F70">
      <w:pPr>
        <w:ind w:left="720"/>
        <w:pPrChange w:id="160" w:author="Dwight Mayeda" w:date="2010-05-06T17:25:00Z">
          <w:pPr/>
        </w:pPrChange>
      </w:pPr>
      <w:del w:id="161" w:author="Dwight Mayeda" w:date="2010-05-06T17:25:00Z">
        <w:r w:rsidDel="00122511">
          <w:rPr>
            <w:noProof/>
          </w:rPr>
          <w:lastRenderedPageBreak/>
          <w:delText xml:space="preserve">          </w:delText>
        </w:r>
      </w:del>
      <w:r w:rsidR="00B86986">
        <w:rPr>
          <w:noProof/>
        </w:rPr>
        <w:drawing>
          <wp:inline distT="0" distB="0" distL="0" distR="0" wp14:anchorId="3310B563" wp14:editId="230B59E1">
            <wp:extent cx="5943600" cy="4133327"/>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cstate="print"/>
                    <a:srcRect/>
                    <a:stretch>
                      <a:fillRect/>
                    </a:stretch>
                  </pic:blipFill>
                  <pic:spPr bwMode="auto">
                    <a:xfrm>
                      <a:off x="0" y="0"/>
                      <a:ext cx="5943600" cy="4133327"/>
                    </a:xfrm>
                    <a:prstGeom prst="rect">
                      <a:avLst/>
                    </a:prstGeom>
                    <a:noFill/>
                    <a:ln w="9525">
                      <a:noFill/>
                      <a:miter lim="800000"/>
                      <a:headEnd/>
                      <a:tailEnd/>
                    </a:ln>
                  </pic:spPr>
                </pic:pic>
              </a:graphicData>
            </a:graphic>
          </wp:inline>
        </w:drawing>
      </w:r>
    </w:p>
    <w:p w14:paraId="1B70162D" w14:textId="77777777" w:rsidR="00B86986" w:rsidRDefault="00B86986">
      <w:pPr>
        <w:ind w:left="720"/>
        <w:pPrChange w:id="162" w:author="Dwight Mayeda" w:date="2010-05-06T16:43:00Z">
          <w:pPr/>
        </w:pPrChange>
      </w:pPr>
    </w:p>
    <w:p w14:paraId="360F7645" w14:textId="77777777" w:rsidR="00B86986" w:rsidRDefault="00B86986" w:rsidP="00CE4F70">
      <w:pPr>
        <w:ind w:left="720"/>
      </w:pPr>
      <w:r>
        <w:t>In the example highlighted above, “</w:t>
      </w:r>
      <w:proofErr w:type="spellStart"/>
      <w:r>
        <w:t>ZipToRepList</w:t>
      </w:r>
      <w:proofErr w:type="spellEnd"/>
      <w:r>
        <w:t xml:space="preserve">” is the name of the database, whereas “Pull” describes what the ETL does, in this case, data from the source server for </w:t>
      </w:r>
      <w:proofErr w:type="spellStart"/>
      <w:r>
        <w:t>ZipToRep</w:t>
      </w:r>
      <w:proofErr w:type="spellEnd"/>
      <w:r>
        <w:t xml:space="preserve"> is used as input to refresh a local copy.</w:t>
      </w:r>
    </w:p>
    <w:p w14:paraId="0A38F835" w14:textId="77777777" w:rsidR="00B86986" w:rsidDel="0043622C" w:rsidRDefault="00B86986" w:rsidP="00CE4F70">
      <w:pPr>
        <w:ind w:left="720"/>
        <w:rPr>
          <w:del w:id="163" w:author="Dwight Mayeda" w:date="2010-05-06T00:42:00Z"/>
        </w:rPr>
      </w:pPr>
    </w:p>
    <w:p w14:paraId="4696B324" w14:textId="77777777" w:rsidR="00B86986" w:rsidDel="0043622C" w:rsidRDefault="00B86986" w:rsidP="00CE4F70">
      <w:pPr>
        <w:ind w:left="720"/>
        <w:rPr>
          <w:del w:id="164" w:author="Dwight Mayeda" w:date="2010-05-06T00:42:00Z"/>
        </w:rPr>
      </w:pPr>
      <w:del w:id="165" w:author="Dwight Mayeda" w:date="2010-05-06T00:42:00Z">
        <w:r w:rsidDel="0043622C">
          <w:delText>Package configuration files follow the same naming convention as for the SSIS package themselves, as in the following example:</w:delText>
        </w:r>
      </w:del>
    </w:p>
    <w:p w14:paraId="1E633429" w14:textId="77777777" w:rsidR="00B86986" w:rsidDel="0043622C" w:rsidRDefault="00B86986" w:rsidP="00CE4F70">
      <w:pPr>
        <w:ind w:left="720"/>
        <w:rPr>
          <w:del w:id="166" w:author="Dwight Mayeda" w:date="2010-05-06T00:42:00Z"/>
        </w:rPr>
      </w:pPr>
    </w:p>
    <w:p w14:paraId="5ED4D8B1" w14:textId="77777777" w:rsidR="00B86986" w:rsidDel="0043622C" w:rsidRDefault="00CE4F70" w:rsidP="00B86986">
      <w:pPr>
        <w:rPr>
          <w:del w:id="167" w:author="Dwight Mayeda" w:date="2010-05-06T00:42:00Z"/>
        </w:rPr>
      </w:pPr>
      <w:del w:id="168" w:author="Dwight Mayeda" w:date="2010-05-06T00:42:00Z">
        <w:r w:rsidDel="0043622C">
          <w:rPr>
            <w:noProof/>
          </w:rPr>
          <w:delText xml:space="preserve">      </w:delText>
        </w:r>
        <w:r w:rsidR="00B86986" w:rsidDel="0043622C">
          <w:rPr>
            <w:noProof/>
          </w:rPr>
          <w:drawing>
            <wp:inline distT="0" distB="0" distL="0" distR="0" wp14:anchorId="0583C816" wp14:editId="2B9FA213">
              <wp:extent cx="5943600" cy="4107619"/>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cstate="print"/>
                      <a:srcRect/>
                      <a:stretch>
                        <a:fillRect/>
                      </a:stretch>
                    </pic:blipFill>
                    <pic:spPr bwMode="auto">
                      <a:xfrm>
                        <a:off x="0" y="0"/>
                        <a:ext cx="5943600" cy="4107619"/>
                      </a:xfrm>
                      <a:prstGeom prst="rect">
                        <a:avLst/>
                      </a:prstGeom>
                      <a:noFill/>
                      <a:ln w="9525">
                        <a:noFill/>
                        <a:miter lim="800000"/>
                        <a:headEnd/>
                        <a:tailEnd/>
                      </a:ln>
                    </pic:spPr>
                  </pic:pic>
                </a:graphicData>
              </a:graphic>
            </wp:inline>
          </w:drawing>
        </w:r>
      </w:del>
    </w:p>
    <w:p w14:paraId="2689E94D" w14:textId="77777777" w:rsidR="00B86986" w:rsidRPr="00AB6E60" w:rsidDel="00AB6F81" w:rsidRDefault="00B86986" w:rsidP="00B86986">
      <w:pPr>
        <w:rPr>
          <w:del w:id="169" w:author="Dwight Mayeda" w:date="2010-05-06T01:22:00Z"/>
        </w:rPr>
      </w:pPr>
    </w:p>
    <w:p w14:paraId="13C7F123" w14:textId="77777777" w:rsidR="00B86986" w:rsidDel="00AB6F81" w:rsidRDefault="00B86986" w:rsidP="00AB6E60">
      <w:pPr>
        <w:ind w:left="576"/>
        <w:rPr>
          <w:del w:id="170" w:author="Dwight Mayeda" w:date="2010-05-06T01:22:00Z"/>
        </w:rPr>
      </w:pPr>
    </w:p>
    <w:p w14:paraId="787A8E19" w14:textId="77777777" w:rsidR="00B86986" w:rsidRPr="00CE4F70" w:rsidRDefault="00664DA5">
      <w:pPr>
        <w:pStyle w:val="Heading2"/>
        <w:numPr>
          <w:ilvl w:val="0"/>
          <w:numId w:val="2"/>
        </w:numPr>
        <w:pPrChange w:id="171" w:author="Dwight Mayeda" w:date="2010-05-06T00:55:00Z">
          <w:pPr>
            <w:pStyle w:val="ListParagraph"/>
            <w:numPr>
              <w:numId w:val="2"/>
            </w:numPr>
            <w:tabs>
              <w:tab w:val="num" w:pos="720"/>
            </w:tabs>
            <w:ind w:hanging="360"/>
          </w:pPr>
        </w:pPrChange>
      </w:pPr>
      <w:bookmarkStart w:id="172" w:name="_Toc260870733"/>
      <w:r w:rsidRPr="00CE4F70">
        <w:t>Use of Configuration Files</w:t>
      </w:r>
      <w:ins w:id="173" w:author="Dwight Mayeda" w:date="2010-05-06T00:38:00Z">
        <w:r w:rsidR="0043622C">
          <w:t>/Configuration Database</w:t>
        </w:r>
      </w:ins>
      <w:bookmarkEnd w:id="172"/>
    </w:p>
    <w:p w14:paraId="10AA52BD" w14:textId="77777777" w:rsidR="00664DA5" w:rsidRDefault="00664DA5">
      <w:pPr>
        <w:ind w:left="720"/>
        <w:pPrChange w:id="174" w:author="Dwight Mayeda" w:date="2010-05-06T17:25:00Z">
          <w:pPr/>
        </w:pPrChange>
      </w:pPr>
    </w:p>
    <w:p w14:paraId="7134E7A9" w14:textId="77777777" w:rsidR="00664DA5" w:rsidRDefault="00664DA5" w:rsidP="00CE4F70">
      <w:pPr>
        <w:ind w:left="720"/>
      </w:pPr>
      <w:r>
        <w:t>SSIS packages should be designed in a way that a package definition (contained in the .</w:t>
      </w:r>
      <w:proofErr w:type="spellStart"/>
      <w:r>
        <w:t>dtsx</w:t>
      </w:r>
      <w:proofErr w:type="spellEnd"/>
      <w:r>
        <w:t xml:space="preserve"> file) can be deployed to any server to support the various application development stages without requiring any code change. In other words, the Testing, UAT, and Production version of the .</w:t>
      </w:r>
      <w:proofErr w:type="spellStart"/>
      <w:r>
        <w:t>dtsx</w:t>
      </w:r>
      <w:proofErr w:type="spellEnd"/>
      <w:r>
        <w:t xml:space="preserve"> code should be identical, even though the Connection Manager properties are different. This is accomplished by storing server, database, and any other components which may be different, in a separate</w:t>
      </w:r>
      <w:ins w:id="175" w:author="Dwight Mayeda" w:date="2010-05-06T01:27:00Z">
        <w:r w:rsidR="00900FD3">
          <w:t xml:space="preserve"> </w:t>
        </w:r>
      </w:ins>
      <w:del w:id="176" w:author="Dwight Mayeda" w:date="2010-05-06T01:27:00Z">
        <w:r w:rsidDel="00900FD3">
          <w:delText xml:space="preserve"> configuration file</w:delText>
        </w:r>
      </w:del>
      <w:ins w:id="177" w:author="Dwight Mayeda" w:date="2010-05-06T01:11:00Z">
        <w:r w:rsidR="00FC1AC8">
          <w:t>centralized Configuration Database</w:t>
        </w:r>
      </w:ins>
      <w:r>
        <w:t xml:space="preserve">. </w:t>
      </w:r>
    </w:p>
    <w:p w14:paraId="15A837C8" w14:textId="77777777" w:rsidR="00664DA5" w:rsidRDefault="00664DA5" w:rsidP="00CE4F70">
      <w:pPr>
        <w:ind w:left="720"/>
      </w:pPr>
    </w:p>
    <w:p w14:paraId="7170B105" w14:textId="77777777" w:rsidR="0043622C" w:rsidRPr="0043622C" w:rsidRDefault="0043622C" w:rsidP="0043622C">
      <w:pPr>
        <w:ind w:left="720"/>
        <w:rPr>
          <w:ins w:id="178" w:author="Dwight Mayeda" w:date="2010-05-06T00:39:00Z"/>
          <w:rPrChange w:id="179" w:author="Dwight Mayeda" w:date="2010-05-06T00:39:00Z">
            <w:rPr>
              <w:ins w:id="180" w:author="Dwight Mayeda" w:date="2010-05-06T00:39:00Z"/>
              <w:color w:val="1F497D"/>
            </w:rPr>
          </w:rPrChange>
        </w:rPr>
      </w:pPr>
      <w:ins w:id="181" w:author="Dwight Mayeda" w:date="2010-05-06T00:39:00Z">
        <w:r w:rsidRPr="0043622C">
          <w:rPr>
            <w:rPrChange w:id="182" w:author="Dwight Mayeda" w:date="2010-05-06T00:39:00Z">
              <w:rPr>
                <w:color w:val="1F497D"/>
              </w:rPr>
            </w:rPrChange>
          </w:rPr>
          <w:t>As part of standardized deployment of SSIS packages</w:t>
        </w:r>
      </w:ins>
      <w:ins w:id="183" w:author="Dwight Mayeda" w:date="2010-05-06T17:21:00Z">
        <w:r w:rsidR="00122511">
          <w:t>,</w:t>
        </w:r>
      </w:ins>
      <w:ins w:id="184" w:author="Dwight Mayeda" w:date="2010-05-06T00:39:00Z">
        <w:r w:rsidRPr="0043622C">
          <w:rPr>
            <w:rPrChange w:id="185" w:author="Dwight Mayeda" w:date="2010-05-06T00:39:00Z">
              <w:rPr>
                <w:color w:val="1F497D"/>
              </w:rPr>
            </w:rPrChange>
          </w:rPr>
          <w:t xml:space="preserve"> </w:t>
        </w:r>
      </w:ins>
      <w:ins w:id="186" w:author="Dwight Mayeda" w:date="2010-05-06T17:21:00Z">
        <w:r w:rsidR="00122511">
          <w:t>the Ope</w:t>
        </w:r>
      </w:ins>
      <w:ins w:id="187" w:author="Dwight Mayeda" w:date="2010-05-06T17:22:00Z">
        <w:r w:rsidR="00122511">
          <w:t>r</w:t>
        </w:r>
      </w:ins>
      <w:ins w:id="188" w:author="Dwight Mayeda" w:date="2010-05-06T17:21:00Z">
        <w:r w:rsidR="00122511">
          <w:t>ations</w:t>
        </w:r>
      </w:ins>
      <w:ins w:id="189" w:author="Dwight Mayeda" w:date="2010-05-06T00:39:00Z">
        <w:r w:rsidR="00122511">
          <w:t xml:space="preserve"> </w:t>
        </w:r>
      </w:ins>
      <w:ins w:id="190" w:author="Dwight Mayeda" w:date="2010-05-06T17:22:00Z">
        <w:r w:rsidR="00122511">
          <w:t>T</w:t>
        </w:r>
      </w:ins>
      <w:ins w:id="191" w:author="Dwight Mayeda" w:date="2010-05-06T00:39:00Z">
        <w:r w:rsidRPr="0043622C">
          <w:rPr>
            <w:rPrChange w:id="192" w:author="Dwight Mayeda" w:date="2010-05-06T00:39:00Z">
              <w:rPr>
                <w:color w:val="1F497D"/>
              </w:rPr>
            </w:rPrChange>
          </w:rPr>
          <w:t>eam will start implementing a centralized configuration database. This approach will have two components:</w:t>
        </w:r>
      </w:ins>
    </w:p>
    <w:p w14:paraId="0B4403F5" w14:textId="77777777" w:rsidR="0043622C" w:rsidRPr="0043622C" w:rsidRDefault="0043622C" w:rsidP="0043622C">
      <w:pPr>
        <w:ind w:left="720"/>
        <w:rPr>
          <w:ins w:id="193" w:author="Dwight Mayeda" w:date="2010-05-06T00:39:00Z"/>
          <w:rPrChange w:id="194" w:author="Dwight Mayeda" w:date="2010-05-06T00:39:00Z">
            <w:rPr>
              <w:ins w:id="195" w:author="Dwight Mayeda" w:date="2010-05-06T00:39:00Z"/>
              <w:color w:val="1F497D"/>
            </w:rPr>
          </w:rPrChange>
        </w:rPr>
      </w:pPr>
    </w:p>
    <w:p w14:paraId="4B587A49" w14:textId="77777777" w:rsidR="0043622C" w:rsidRPr="0043622C" w:rsidRDefault="0043622C" w:rsidP="00FC1AC8">
      <w:pPr>
        <w:pStyle w:val="ListParagraph"/>
        <w:numPr>
          <w:ilvl w:val="0"/>
          <w:numId w:val="16"/>
        </w:numPr>
        <w:ind w:left="1440" w:right="1080"/>
        <w:contextualSpacing w:val="0"/>
        <w:rPr>
          <w:ins w:id="196" w:author="Dwight Mayeda" w:date="2010-05-06T00:39:00Z"/>
          <w:rPrChange w:id="197" w:author="Dwight Mayeda" w:date="2010-05-06T00:39:00Z">
            <w:rPr>
              <w:ins w:id="198" w:author="Dwight Mayeda" w:date="2010-05-06T00:39:00Z"/>
              <w:color w:val="1F497D"/>
            </w:rPr>
          </w:rPrChange>
        </w:rPr>
      </w:pPr>
      <w:ins w:id="199" w:author="Dwight Mayeda" w:date="2010-05-06T00:39:00Z">
        <w:r w:rsidRPr="0043622C">
          <w:rPr>
            <w:rPrChange w:id="200" w:author="Dwight Mayeda" w:date="2010-05-06T00:39:00Z">
              <w:rPr>
                <w:color w:val="1F497D"/>
              </w:rPr>
            </w:rPrChange>
          </w:rPr>
          <w:t>An environment variable that will be used as the bootstrap configuration location to point each package to the server where a centralized configuration database is located.</w:t>
        </w:r>
      </w:ins>
    </w:p>
    <w:p w14:paraId="1C5829C6" w14:textId="77777777" w:rsidR="0043622C" w:rsidRPr="0043622C" w:rsidRDefault="0043622C" w:rsidP="00FC1AC8">
      <w:pPr>
        <w:pStyle w:val="ListParagraph"/>
        <w:numPr>
          <w:ilvl w:val="0"/>
          <w:numId w:val="16"/>
        </w:numPr>
        <w:ind w:left="1440" w:right="1080"/>
        <w:contextualSpacing w:val="0"/>
        <w:rPr>
          <w:ins w:id="201" w:author="Dwight Mayeda" w:date="2010-05-06T00:39:00Z"/>
          <w:rPrChange w:id="202" w:author="Dwight Mayeda" w:date="2010-05-06T00:39:00Z">
            <w:rPr>
              <w:ins w:id="203" w:author="Dwight Mayeda" w:date="2010-05-06T00:39:00Z"/>
              <w:color w:val="1F497D"/>
            </w:rPr>
          </w:rPrChange>
        </w:rPr>
      </w:pPr>
      <w:ins w:id="204" w:author="Dwight Mayeda" w:date="2010-05-06T00:39:00Z">
        <w:r w:rsidRPr="0043622C">
          <w:rPr>
            <w:rPrChange w:id="205" w:author="Dwight Mayeda" w:date="2010-05-06T00:39:00Z">
              <w:rPr>
                <w:color w:val="1F497D"/>
              </w:rPr>
            </w:rPrChange>
          </w:rPr>
          <w:t>A centralized configuration database that will be used by all packages. This database will be standard in all environments.</w:t>
        </w:r>
      </w:ins>
    </w:p>
    <w:p w14:paraId="7D474FF1" w14:textId="77777777" w:rsidR="0043622C" w:rsidRPr="0043622C" w:rsidRDefault="0043622C" w:rsidP="0043622C">
      <w:pPr>
        <w:ind w:left="720"/>
        <w:rPr>
          <w:ins w:id="206" w:author="Dwight Mayeda" w:date="2010-05-06T00:39:00Z"/>
          <w:rPrChange w:id="207" w:author="Dwight Mayeda" w:date="2010-05-06T00:39:00Z">
            <w:rPr>
              <w:ins w:id="208" w:author="Dwight Mayeda" w:date="2010-05-06T00:39:00Z"/>
              <w:color w:val="1F497D"/>
            </w:rPr>
          </w:rPrChange>
        </w:rPr>
      </w:pPr>
    </w:p>
    <w:p w14:paraId="33D2C78A" w14:textId="77777777" w:rsidR="00122511" w:rsidRDefault="0043622C">
      <w:pPr>
        <w:ind w:left="720"/>
        <w:rPr>
          <w:ins w:id="209" w:author="Dwight Mayeda" w:date="2010-05-06T17:23:00Z"/>
        </w:rPr>
      </w:pPr>
      <w:ins w:id="210" w:author="Dwight Mayeda" w:date="2010-05-06T00:40:00Z">
        <w:r>
          <w:t>The e</w:t>
        </w:r>
      </w:ins>
      <w:ins w:id="211" w:author="Dwight Mayeda" w:date="2010-05-06T00:39:00Z">
        <w:r w:rsidRPr="0043622C">
          <w:rPr>
            <w:rPrChange w:id="212" w:author="Dwight Mayeda" w:date="2010-05-06T00:39:00Z">
              <w:rPr>
                <w:color w:val="1F497D"/>
              </w:rPr>
            </w:rPrChange>
          </w:rPr>
          <w:t>nvironment variable will point to different configuration database depending on which server the package is run: on production servers, it will point to production configuration database, on development servers to deve</w:t>
        </w:r>
        <w:r w:rsidR="00122511">
          <w:t>lopment configuration database</w:t>
        </w:r>
      </w:ins>
      <w:ins w:id="213" w:author="Dwight Mayeda" w:date="2010-05-06T17:22:00Z">
        <w:r w:rsidR="00122511">
          <w:t>.</w:t>
        </w:r>
      </w:ins>
      <w:ins w:id="214" w:author="Dwight Mayeda" w:date="2010-05-06T17:23:00Z">
        <w:r w:rsidR="00122511">
          <w:t xml:space="preserve">  </w:t>
        </w:r>
      </w:ins>
      <w:ins w:id="215" w:author="Dwight Mayeda" w:date="2010-05-06T17:22:00Z">
        <w:r w:rsidR="00122511">
          <w:t>The e</w:t>
        </w:r>
        <w:r w:rsidR="00122511" w:rsidRPr="007C7EBD">
          <w:t xml:space="preserve">nvironment variable will </w:t>
        </w:r>
      </w:ins>
      <w:ins w:id="216" w:author="Dwight Mayeda" w:date="2010-05-06T17:23:00Z">
        <w:r w:rsidR="00122511">
          <w:t>contain</w:t>
        </w:r>
      </w:ins>
      <w:ins w:id="217" w:author="Dwight Mayeda" w:date="2010-05-06T17:22:00Z">
        <w:r w:rsidR="00122511" w:rsidRPr="00DA1E9E">
          <w:t xml:space="preserve"> the </w:t>
        </w:r>
        <w:r w:rsidR="00122511">
          <w:t>OLE DB</w:t>
        </w:r>
        <w:r w:rsidR="00122511" w:rsidRPr="007C7EBD">
          <w:t xml:space="preserve"> connection parameter for connecting to </w:t>
        </w:r>
        <w:r w:rsidR="00122511">
          <w:t xml:space="preserve">the central </w:t>
        </w:r>
        <w:r w:rsidR="00122511" w:rsidRPr="007C7EBD">
          <w:t>configuration databas</w:t>
        </w:r>
        <w:r w:rsidR="00122511" w:rsidRPr="00DA1E9E">
          <w:t>e.</w:t>
        </w:r>
      </w:ins>
    </w:p>
    <w:p w14:paraId="383DBDB1" w14:textId="77777777" w:rsidR="00122511" w:rsidRDefault="00122511">
      <w:pPr>
        <w:ind w:left="720"/>
        <w:rPr>
          <w:ins w:id="218" w:author="Dwight Mayeda" w:date="2010-05-06T17:23:00Z"/>
        </w:rPr>
      </w:pPr>
    </w:p>
    <w:p w14:paraId="33A310DC" w14:textId="77777777" w:rsidR="00122511" w:rsidRDefault="00122511">
      <w:pPr>
        <w:ind w:left="720"/>
        <w:rPr>
          <w:ins w:id="219" w:author="Dwight Mayeda" w:date="2010-05-06T17:23:00Z"/>
        </w:rPr>
      </w:pPr>
      <w:ins w:id="220" w:author="Dwight Mayeda" w:date="2010-05-06T17:23:00Z">
        <w:r>
          <w:t>All other configuration elements will be stored in the configuration database.</w:t>
        </w:r>
      </w:ins>
    </w:p>
    <w:p w14:paraId="11CA8E6F" w14:textId="77777777" w:rsidR="00122511" w:rsidRDefault="00122511" w:rsidP="00122511">
      <w:pPr>
        <w:ind w:left="720"/>
        <w:rPr>
          <w:ins w:id="221" w:author="Dwight Mayeda" w:date="2010-05-06T17:22:00Z"/>
        </w:rPr>
      </w:pPr>
    </w:p>
    <w:p w14:paraId="22C6E8E1" w14:textId="77777777" w:rsidR="00122511" w:rsidRPr="007C7EBD" w:rsidRDefault="00122511" w:rsidP="00122511">
      <w:pPr>
        <w:ind w:left="720"/>
        <w:rPr>
          <w:ins w:id="222" w:author="Dwight Mayeda" w:date="2010-05-06T17:22:00Z"/>
        </w:rPr>
      </w:pPr>
      <w:ins w:id="223" w:author="Dwight Mayeda" w:date="2010-05-06T17:22:00Z">
        <w:r>
          <w:t>The c</w:t>
        </w:r>
        <w:r w:rsidRPr="007C7EBD">
          <w:t>onfiguration database will have the same name and structure across all environments.</w:t>
        </w:r>
      </w:ins>
    </w:p>
    <w:p w14:paraId="43E0CE30" w14:textId="77777777" w:rsidR="00122511" w:rsidRPr="007C7EBD" w:rsidRDefault="00122511" w:rsidP="00122511">
      <w:pPr>
        <w:ind w:left="720"/>
        <w:rPr>
          <w:ins w:id="224" w:author="Dwight Mayeda" w:date="2010-05-06T17:22:00Z"/>
        </w:rPr>
      </w:pPr>
    </w:p>
    <w:p w14:paraId="2252E819" w14:textId="77777777" w:rsidR="0043622C" w:rsidRDefault="0043622C" w:rsidP="0043622C">
      <w:pPr>
        <w:ind w:left="720"/>
        <w:rPr>
          <w:ins w:id="225" w:author="Dwight Mayeda" w:date="2010-05-06T17:22:00Z"/>
        </w:rPr>
      </w:pPr>
      <w:ins w:id="226" w:author="Dwight Mayeda" w:date="2010-05-06T00:39:00Z">
        <w:r w:rsidRPr="0043622C">
          <w:rPr>
            <w:rPrChange w:id="227" w:author="Dwight Mayeda" w:date="2010-05-06T00:39:00Z">
              <w:rPr>
                <w:color w:val="1F497D"/>
              </w:rPr>
            </w:rPrChange>
          </w:rPr>
          <w:t>To configure a package two sets of configuration will be added</w:t>
        </w:r>
      </w:ins>
      <w:ins w:id="228" w:author="Dwight Mayeda" w:date="2010-05-06T00:40:00Z">
        <w:r>
          <w:t>:</w:t>
        </w:r>
      </w:ins>
      <w:ins w:id="229" w:author="Dwight Mayeda" w:date="2010-05-06T00:39:00Z">
        <w:r w:rsidRPr="0043622C">
          <w:rPr>
            <w:rPrChange w:id="230" w:author="Dwight Mayeda" w:date="2010-05-06T00:39:00Z">
              <w:rPr>
                <w:color w:val="1F497D"/>
              </w:rPr>
            </w:rPrChange>
          </w:rPr>
          <w:t xml:space="preserve"> one based on environment variable and </w:t>
        </w:r>
      </w:ins>
      <w:ins w:id="231" w:author="Dwight Mayeda" w:date="2010-05-06T17:23:00Z">
        <w:r w:rsidR="00122511">
          <w:t>the rest based on</w:t>
        </w:r>
      </w:ins>
      <w:ins w:id="232" w:author="Dwight Mayeda" w:date="2010-05-06T00:39:00Z">
        <w:r w:rsidRPr="0043622C">
          <w:rPr>
            <w:rPrChange w:id="233" w:author="Dwight Mayeda" w:date="2010-05-06T00:39:00Z">
              <w:rPr>
                <w:color w:val="1F497D"/>
              </w:rPr>
            </w:rPrChange>
          </w:rPr>
          <w:t xml:space="preserve"> </w:t>
        </w:r>
      </w:ins>
      <w:ins w:id="234" w:author="Dwight Mayeda" w:date="2010-05-06T17:24:00Z">
        <w:r w:rsidR="00122511">
          <w:t>centralized SQL Server configuration database.</w:t>
        </w:r>
      </w:ins>
    </w:p>
    <w:p w14:paraId="619EC6B2" w14:textId="77777777" w:rsidR="00122511" w:rsidRPr="0043622C" w:rsidRDefault="00122511" w:rsidP="0043622C">
      <w:pPr>
        <w:ind w:left="720"/>
        <w:rPr>
          <w:ins w:id="235" w:author="Dwight Mayeda" w:date="2010-05-06T00:39:00Z"/>
          <w:rPrChange w:id="236" w:author="Dwight Mayeda" w:date="2010-05-06T00:39:00Z">
            <w:rPr>
              <w:ins w:id="237" w:author="Dwight Mayeda" w:date="2010-05-06T00:39:00Z"/>
              <w:color w:val="1F497D"/>
            </w:rPr>
          </w:rPrChange>
        </w:rPr>
      </w:pPr>
    </w:p>
    <w:p w14:paraId="23397CAC" w14:textId="77777777" w:rsidR="00AB6F81" w:rsidRDefault="0043622C" w:rsidP="0043622C">
      <w:pPr>
        <w:ind w:left="720"/>
        <w:rPr>
          <w:ins w:id="238" w:author="Dwight Mayeda" w:date="2010-05-06T01:21:00Z"/>
        </w:rPr>
      </w:pPr>
      <w:ins w:id="239" w:author="Dwight Mayeda" w:date="2010-05-06T00:39:00Z">
        <w:r w:rsidRPr="0043622C">
          <w:rPr>
            <w:rPrChange w:id="240" w:author="Dwight Mayeda" w:date="2010-05-06T00:39:00Z">
              <w:rPr>
                <w:color w:val="1F497D"/>
              </w:rPr>
            </w:rPrChange>
          </w:rPr>
          <w:t xml:space="preserve">As part of each deployment, </w:t>
        </w:r>
      </w:ins>
      <w:ins w:id="241" w:author="Dwight Mayeda" w:date="2010-05-06T00:41:00Z">
        <w:r w:rsidRPr="00122511">
          <w:t xml:space="preserve">the </w:t>
        </w:r>
      </w:ins>
      <w:ins w:id="242" w:author="Dwight Mayeda" w:date="2010-05-06T00:39:00Z">
        <w:r w:rsidRPr="00122511">
          <w:rPr>
            <w:rPrChange w:id="243" w:author="Dwight Mayeda" w:date="2010-05-06T17:19:00Z">
              <w:rPr>
                <w:color w:val="1F497D"/>
              </w:rPr>
            </w:rPrChange>
          </w:rPr>
          <w:t>dev</w:t>
        </w:r>
      </w:ins>
      <w:ins w:id="244" w:author="Dwight Mayeda" w:date="2010-05-06T01:13:00Z">
        <w:r w:rsidR="00FC1AC8" w:rsidRPr="00122511">
          <w:t>elopment</w:t>
        </w:r>
      </w:ins>
      <w:ins w:id="245" w:author="Dwight Mayeda" w:date="2010-05-06T00:39:00Z">
        <w:r w:rsidRPr="00122511">
          <w:rPr>
            <w:rPrChange w:id="246" w:author="Dwight Mayeda" w:date="2010-05-06T17:19:00Z">
              <w:rPr>
                <w:color w:val="1F497D"/>
              </w:rPr>
            </w:rPrChange>
          </w:rPr>
          <w:t xml:space="preserve"> team</w:t>
        </w:r>
        <w:r w:rsidRPr="0043622C">
          <w:rPr>
            <w:rPrChange w:id="247" w:author="Dwight Mayeda" w:date="2010-05-06T00:39:00Z">
              <w:rPr>
                <w:color w:val="1F497D"/>
              </w:rPr>
            </w:rPrChange>
          </w:rPr>
          <w:t xml:space="preserve"> will </w:t>
        </w:r>
      </w:ins>
      <w:ins w:id="248" w:author="Dwight Mayeda" w:date="2010-05-06T00:41:00Z">
        <w:r>
          <w:t xml:space="preserve">be </w:t>
        </w:r>
      </w:ins>
      <w:ins w:id="249" w:author="Dwight Mayeda" w:date="2010-05-06T00:39:00Z">
        <w:r w:rsidRPr="0043622C">
          <w:rPr>
            <w:rPrChange w:id="250" w:author="Dwight Mayeda" w:date="2010-05-06T00:39:00Z">
              <w:rPr>
                <w:color w:val="1F497D"/>
              </w:rPr>
            </w:rPrChange>
          </w:rPr>
          <w:t>asked provide a script to populate the configuration database in production environment in addition to the package.</w:t>
        </w:r>
      </w:ins>
      <w:ins w:id="251" w:author="Dwight Mayeda" w:date="2010-05-06T14:44:00Z">
        <w:r w:rsidR="009B3252">
          <w:t xml:space="preserve">  </w:t>
        </w:r>
      </w:ins>
    </w:p>
    <w:p w14:paraId="6F709C70" w14:textId="77777777" w:rsidR="00AB6F81" w:rsidRDefault="00AB6F81">
      <w:pPr>
        <w:ind w:left="720"/>
        <w:rPr>
          <w:ins w:id="252" w:author="Dwight Mayeda" w:date="2010-05-06T01:21:00Z"/>
        </w:rPr>
        <w:pPrChange w:id="253" w:author="Dwight Mayeda" w:date="2010-05-06T01:21:00Z">
          <w:pPr>
            <w:pStyle w:val="ListParagraph"/>
            <w:numPr>
              <w:numId w:val="12"/>
            </w:numPr>
            <w:ind w:left="1080" w:hanging="360"/>
            <w:contextualSpacing w:val="0"/>
          </w:pPr>
        </w:pPrChange>
      </w:pPr>
    </w:p>
    <w:p w14:paraId="4E2E593E" w14:textId="77777777" w:rsidR="00AB6F81" w:rsidDel="00491FB8" w:rsidRDefault="00AB6F81" w:rsidP="00AB6F81">
      <w:pPr>
        <w:ind w:left="720"/>
        <w:rPr>
          <w:del w:id="254" w:author="Dwight Mayeda" w:date="2010-05-06T01:21:00Z"/>
        </w:rPr>
      </w:pPr>
      <w:moveToRangeStart w:id="255" w:author="Dwight Mayeda" w:date="2010-05-06T01:21:00Z" w:name="move260872218"/>
      <w:moveTo w:id="256" w:author="Dwight Mayeda" w:date="2010-05-06T01:21:00Z">
        <w:r w:rsidRPr="007B17AF">
          <w:t>Make sure package configuration uses unique names so that they can be used as a filter to for specific package when there are multiple packages. If the configuration is shared then use a common name.</w:t>
        </w:r>
      </w:moveTo>
      <w:ins w:id="257" w:author="Dwight Mayeda" w:date="2010-05-06T14:45:00Z">
        <w:r w:rsidR="009B3252">
          <w:t xml:space="preserve">  Validate configuration names against the centralized database before making additions/updates to the database.</w:t>
        </w:r>
      </w:ins>
    </w:p>
    <w:p w14:paraId="6322705F" w14:textId="77777777" w:rsidR="00491FB8" w:rsidRDefault="00491FB8">
      <w:pPr>
        <w:ind w:left="720"/>
        <w:rPr>
          <w:ins w:id="258" w:author="Dwight Mayeda" w:date="2010-05-06T16:55:00Z"/>
        </w:rPr>
        <w:pPrChange w:id="259" w:author="Dwight Mayeda" w:date="2010-05-06T01:21:00Z">
          <w:pPr>
            <w:pStyle w:val="ListParagraph"/>
            <w:numPr>
              <w:numId w:val="12"/>
            </w:numPr>
            <w:ind w:left="1080" w:hanging="360"/>
            <w:contextualSpacing w:val="0"/>
          </w:pPr>
        </w:pPrChange>
      </w:pPr>
    </w:p>
    <w:p w14:paraId="3B3DC5FA" w14:textId="77777777" w:rsidR="00491FB8" w:rsidRPr="007B17AF" w:rsidRDefault="00491FB8">
      <w:pPr>
        <w:ind w:left="720"/>
        <w:rPr>
          <w:ins w:id="260" w:author="Dwight Mayeda" w:date="2010-05-06T16:55:00Z"/>
        </w:rPr>
        <w:pPrChange w:id="261" w:author="Dwight Mayeda" w:date="2010-05-06T01:21:00Z">
          <w:pPr>
            <w:pStyle w:val="ListParagraph"/>
            <w:numPr>
              <w:numId w:val="12"/>
            </w:numPr>
            <w:ind w:left="1080" w:hanging="360"/>
            <w:contextualSpacing w:val="0"/>
          </w:pPr>
        </w:pPrChange>
      </w:pPr>
    </w:p>
    <w:p w14:paraId="4BE0DD03" w14:textId="77777777" w:rsidR="00AB6F81" w:rsidDel="00491FB8" w:rsidRDefault="00AB6F81" w:rsidP="00AB6F81">
      <w:pPr>
        <w:ind w:left="720"/>
        <w:rPr>
          <w:del w:id="262" w:author="Dwight Mayeda" w:date="2010-05-06T01:21:00Z"/>
        </w:rPr>
      </w:pPr>
    </w:p>
    <w:p w14:paraId="0C8BAA17" w14:textId="77777777" w:rsidR="00491FB8" w:rsidRPr="007B17AF" w:rsidRDefault="00491FB8">
      <w:pPr>
        <w:ind w:left="720"/>
        <w:rPr>
          <w:ins w:id="263" w:author="Dwight Mayeda" w:date="2010-05-06T16:55:00Z"/>
        </w:rPr>
        <w:pPrChange w:id="264" w:author="Dwight Mayeda" w:date="2010-05-06T16:56:00Z">
          <w:pPr/>
        </w:pPrChange>
      </w:pPr>
      <w:ins w:id="265" w:author="Dwight Mayeda" w:date="2010-05-06T16:56:00Z">
        <w:r>
          <w:rPr>
            <w:noProof/>
          </w:rPr>
          <w:drawing>
            <wp:inline distT="0" distB="0" distL="0" distR="0" wp14:anchorId="26198194" wp14:editId="3B8CD9F7">
              <wp:extent cx="5867400" cy="2447925"/>
              <wp:effectExtent l="0" t="0" r="0" b="0"/>
              <wp:docPr id="6"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867400" cy="2447925"/>
                      </a:xfrm>
                      <a:prstGeom prst="rect">
                        <a:avLst/>
                      </a:prstGeom>
                    </pic:spPr>
                  </pic:pic>
                </a:graphicData>
              </a:graphic>
            </wp:inline>
          </w:drawing>
        </w:r>
      </w:ins>
    </w:p>
    <w:moveToRangeEnd w:id="255"/>
    <w:p w14:paraId="6508DA58" w14:textId="77777777" w:rsidR="00491FB8" w:rsidRDefault="00491FB8" w:rsidP="00AB6F81">
      <w:pPr>
        <w:ind w:left="720"/>
        <w:rPr>
          <w:ins w:id="266" w:author="Dwight Mayeda" w:date="2010-05-06T16:56:00Z"/>
        </w:rPr>
      </w:pPr>
      <w:ins w:id="267" w:author="Dwight Mayeda" w:date="2010-05-06T16:56:00Z">
        <w:r>
          <w:t>Setting up environment variable configuration</w:t>
        </w:r>
      </w:ins>
    </w:p>
    <w:p w14:paraId="1FAD3F55" w14:textId="77777777" w:rsidR="00491FB8" w:rsidRDefault="00491FB8" w:rsidP="00AB6F81">
      <w:pPr>
        <w:ind w:left="720"/>
        <w:rPr>
          <w:ins w:id="268" w:author="Dwight Mayeda" w:date="2010-05-06T16:56:00Z"/>
        </w:rPr>
      </w:pPr>
    </w:p>
    <w:p w14:paraId="54635FCB" w14:textId="77777777" w:rsidR="00491FB8" w:rsidRDefault="00491FB8" w:rsidP="00AB6F81">
      <w:pPr>
        <w:ind w:left="720"/>
        <w:rPr>
          <w:ins w:id="269" w:author="Dwight Mayeda" w:date="2010-05-06T16:56:00Z"/>
        </w:rPr>
      </w:pPr>
      <w:ins w:id="270" w:author="Dwight Mayeda" w:date="2010-05-06T16:56:00Z">
        <w:r>
          <w:rPr>
            <w:noProof/>
          </w:rPr>
          <w:lastRenderedPageBreak/>
          <w:drawing>
            <wp:inline distT="0" distB="0" distL="0" distR="0" wp14:anchorId="2592B259" wp14:editId="07D0BD1A">
              <wp:extent cx="5943600" cy="4935855"/>
              <wp:effectExtent l="0" t="0" r="0" b="0"/>
              <wp:docPr id="7"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935855"/>
                      </a:xfrm>
                      <a:prstGeom prst="rect">
                        <a:avLst/>
                      </a:prstGeom>
                    </pic:spPr>
                  </pic:pic>
                </a:graphicData>
              </a:graphic>
            </wp:inline>
          </w:drawing>
        </w:r>
      </w:ins>
    </w:p>
    <w:p w14:paraId="035EC644" w14:textId="77777777" w:rsidR="00664DA5" w:rsidDel="0043622C" w:rsidRDefault="00491FB8">
      <w:pPr>
        <w:rPr>
          <w:del w:id="271" w:author="Dwight Mayeda" w:date="2010-05-06T00:39:00Z"/>
        </w:rPr>
        <w:pPrChange w:id="272" w:author="Dwight Mayeda" w:date="2010-05-06T01:21:00Z">
          <w:pPr>
            <w:ind w:left="720"/>
          </w:pPr>
        </w:pPrChange>
      </w:pPr>
      <w:ins w:id="273" w:author="Dwight Mayeda" w:date="2010-05-06T16:56:00Z">
        <w:r>
          <w:t>Setting up SQL Server database configuration</w:t>
        </w:r>
      </w:ins>
      <w:del w:id="274" w:author="Dwight Mayeda" w:date="2010-05-06T00:39:00Z">
        <w:r w:rsidR="00664DA5" w:rsidDel="0043622C">
          <w:delText>Here is an example of the configuration for the ZipToRep package:</w:delText>
        </w:r>
      </w:del>
    </w:p>
    <w:p w14:paraId="65E8D82C" w14:textId="77777777" w:rsidR="00664DA5" w:rsidDel="0043622C" w:rsidRDefault="00664DA5">
      <w:pPr>
        <w:rPr>
          <w:del w:id="275" w:author="Dwight Mayeda" w:date="2010-05-06T00:39:00Z"/>
        </w:rPr>
        <w:pPrChange w:id="276" w:author="Dwight Mayeda" w:date="2010-05-06T01:21:00Z">
          <w:pPr>
            <w:ind w:left="720"/>
          </w:pPr>
        </w:pPrChange>
      </w:pPr>
    </w:p>
    <w:p w14:paraId="30B9F60A" w14:textId="77777777" w:rsidR="00664DA5" w:rsidDel="0043622C" w:rsidRDefault="00CE4F70">
      <w:pPr>
        <w:rPr>
          <w:del w:id="277" w:author="Dwight Mayeda" w:date="2010-05-06T00:39:00Z"/>
        </w:rPr>
        <w:pPrChange w:id="278" w:author="Dwight Mayeda" w:date="2010-05-06T01:21:00Z">
          <w:pPr>
            <w:ind w:left="720"/>
          </w:pPr>
        </w:pPrChange>
      </w:pPr>
      <w:del w:id="279" w:author="Dwight Mayeda" w:date="2010-05-06T00:39:00Z">
        <w:r w:rsidDel="0043622C">
          <w:delText xml:space="preserve">     </w:delText>
        </w:r>
        <w:r w:rsidR="00664DA5" w:rsidDel="0043622C">
          <w:rPr>
            <w:noProof/>
          </w:rPr>
          <w:drawing>
            <wp:inline distT="0" distB="0" distL="0" distR="0" wp14:anchorId="6DF34DD5" wp14:editId="29FDD7D8">
              <wp:extent cx="5943600" cy="370457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5943600" cy="3704573"/>
                      </a:xfrm>
                      <a:prstGeom prst="rect">
                        <a:avLst/>
                      </a:prstGeom>
                      <a:noFill/>
                      <a:ln w="9525">
                        <a:noFill/>
                        <a:miter lim="800000"/>
                        <a:headEnd/>
                        <a:tailEnd/>
                      </a:ln>
                    </pic:spPr>
                  </pic:pic>
                </a:graphicData>
              </a:graphic>
            </wp:inline>
          </w:drawing>
        </w:r>
      </w:del>
    </w:p>
    <w:p w14:paraId="6920A03E" w14:textId="77777777" w:rsidR="00664DA5" w:rsidRDefault="00664DA5" w:rsidP="00AB6F81">
      <w:pPr>
        <w:ind w:left="720"/>
      </w:pPr>
    </w:p>
    <w:p w14:paraId="23B056B9" w14:textId="77777777" w:rsidR="00664DA5" w:rsidDel="00FC1AC8" w:rsidRDefault="00664DA5" w:rsidP="00664DA5">
      <w:pPr>
        <w:rPr>
          <w:del w:id="280" w:author="Dwight Mayeda" w:date="2010-05-06T01:13:00Z"/>
        </w:rPr>
      </w:pPr>
    </w:p>
    <w:p w14:paraId="3EFBB5C6" w14:textId="77777777" w:rsidR="00664DA5" w:rsidDel="00AB6F81" w:rsidRDefault="00664DA5" w:rsidP="00664DA5">
      <w:pPr>
        <w:rPr>
          <w:del w:id="281" w:author="Dwight Mayeda" w:date="2010-05-06T01:22:00Z"/>
        </w:rPr>
      </w:pPr>
    </w:p>
    <w:p w14:paraId="59793A1B" w14:textId="77777777" w:rsidR="00FC311A" w:rsidRDefault="00FC311A">
      <w:pPr>
        <w:pStyle w:val="Heading2"/>
        <w:numPr>
          <w:ilvl w:val="0"/>
          <w:numId w:val="2"/>
        </w:numPr>
        <w:rPr>
          <w:ins w:id="282" w:author="Dwight Mayeda" w:date="2010-05-06T00:52:00Z"/>
        </w:rPr>
        <w:pPrChange w:id="283" w:author="Dwight Mayeda" w:date="2010-05-06T00:56:00Z">
          <w:pPr>
            <w:pStyle w:val="ListParagraph"/>
            <w:numPr>
              <w:numId w:val="2"/>
            </w:numPr>
            <w:tabs>
              <w:tab w:val="num" w:pos="720"/>
            </w:tabs>
            <w:ind w:hanging="360"/>
          </w:pPr>
        </w:pPrChange>
      </w:pPr>
      <w:bookmarkStart w:id="284" w:name="_Toc260870734"/>
      <w:ins w:id="285" w:author="Dwight Mayeda" w:date="2010-05-06T00:52:00Z">
        <w:r>
          <w:t>Package Logging</w:t>
        </w:r>
        <w:bookmarkEnd w:id="284"/>
      </w:ins>
    </w:p>
    <w:p w14:paraId="1AB6FB19" w14:textId="77777777" w:rsidR="00FC311A" w:rsidRDefault="00FC311A">
      <w:pPr>
        <w:pStyle w:val="ListParagraph"/>
        <w:rPr>
          <w:ins w:id="286" w:author="Dwight Mayeda" w:date="2010-05-06T00:52:00Z"/>
          <w:b/>
        </w:rPr>
        <w:pPrChange w:id="287" w:author="Dwight Mayeda" w:date="2010-05-06T00:52:00Z">
          <w:pPr>
            <w:pStyle w:val="ListParagraph"/>
            <w:numPr>
              <w:numId w:val="2"/>
            </w:numPr>
            <w:tabs>
              <w:tab w:val="num" w:pos="720"/>
            </w:tabs>
            <w:ind w:hanging="360"/>
          </w:pPr>
        </w:pPrChange>
      </w:pPr>
    </w:p>
    <w:p w14:paraId="78CBA706" w14:textId="77777777" w:rsidR="00FC311A" w:rsidRDefault="00FC1AC8">
      <w:pPr>
        <w:pStyle w:val="ListParagraph"/>
        <w:rPr>
          <w:ins w:id="288" w:author="Dwight Mayeda" w:date="2010-05-06T16:47:00Z"/>
        </w:rPr>
        <w:pPrChange w:id="289" w:author="Dwight Mayeda" w:date="2010-05-06T00:52:00Z">
          <w:pPr>
            <w:pStyle w:val="ListParagraph"/>
            <w:numPr>
              <w:numId w:val="2"/>
            </w:numPr>
            <w:tabs>
              <w:tab w:val="num" w:pos="720"/>
            </w:tabs>
            <w:ind w:hanging="360"/>
          </w:pPr>
        </w:pPrChange>
      </w:pPr>
      <w:ins w:id="290" w:author="Dwight Mayeda" w:date="2010-05-06T01:13:00Z">
        <w:r>
          <w:t xml:space="preserve">All </w:t>
        </w:r>
      </w:ins>
      <w:ins w:id="291" w:author="Dwight Mayeda" w:date="2010-05-06T00:52:00Z">
        <w:r w:rsidR="00FC311A" w:rsidRPr="00FC311A">
          <w:rPr>
            <w:rPrChange w:id="292" w:author="Dwight Mayeda" w:date="2010-05-06T00:52:00Z">
              <w:rPr>
                <w:b/>
              </w:rPr>
            </w:rPrChange>
          </w:rPr>
          <w:t>SSIS</w:t>
        </w:r>
      </w:ins>
      <w:ins w:id="293" w:author="Dwight Mayeda" w:date="2010-05-06T00:53:00Z">
        <w:r w:rsidR="00FC311A">
          <w:t xml:space="preserve"> packages should have logging enabled.  Log</w:t>
        </w:r>
      </w:ins>
      <w:ins w:id="294" w:author="Dwight Mayeda" w:date="2010-05-06T16:44:00Z">
        <w:r w:rsidR="006B0C7B">
          <w:t>ging should be configured to point</w:t>
        </w:r>
      </w:ins>
      <w:ins w:id="295" w:author="Dwight Mayeda" w:date="2010-05-06T00:53:00Z">
        <w:r w:rsidR="00FC311A">
          <w:t xml:space="preserve"> to</w:t>
        </w:r>
      </w:ins>
      <w:ins w:id="296" w:author="Dwight Mayeda" w:date="2010-05-06T14:45:00Z">
        <w:r w:rsidR="009B3252">
          <w:t xml:space="preserve"> </w:t>
        </w:r>
      </w:ins>
      <w:ins w:id="297" w:author="Dwight Mayeda" w:date="2010-05-06T16:44:00Z">
        <w:r w:rsidR="006B0C7B">
          <w:t xml:space="preserve">the same </w:t>
        </w:r>
      </w:ins>
      <w:ins w:id="298" w:author="Dwight Mayeda" w:date="2010-05-06T14:45:00Z">
        <w:r w:rsidR="009B3252">
          <w:t>centralized</w:t>
        </w:r>
      </w:ins>
      <w:ins w:id="299" w:author="Dwight Mayeda" w:date="2010-05-06T00:53:00Z">
        <w:r w:rsidR="009B3252">
          <w:t xml:space="preserve"> SQL Server</w:t>
        </w:r>
      </w:ins>
      <w:ins w:id="300" w:author="Dwight Mayeda" w:date="2010-05-06T16:44:00Z">
        <w:r w:rsidR="006B0C7B">
          <w:t xml:space="preserve"> used for package configuration</w:t>
        </w:r>
      </w:ins>
      <w:ins w:id="301" w:author="Dwight Mayeda" w:date="2010-05-06T14:45:00Z">
        <w:r w:rsidR="009B3252">
          <w:t>.</w:t>
        </w:r>
      </w:ins>
    </w:p>
    <w:p w14:paraId="37D3932E" w14:textId="77777777" w:rsidR="006B0C7B" w:rsidRDefault="006B0C7B">
      <w:pPr>
        <w:pStyle w:val="ListParagraph"/>
        <w:rPr>
          <w:ins w:id="302" w:author="Dwight Mayeda" w:date="2010-05-06T01:13:00Z"/>
        </w:rPr>
        <w:pPrChange w:id="303" w:author="Dwight Mayeda" w:date="2010-05-06T00:52:00Z">
          <w:pPr>
            <w:pStyle w:val="ListParagraph"/>
            <w:numPr>
              <w:numId w:val="2"/>
            </w:numPr>
            <w:tabs>
              <w:tab w:val="num" w:pos="720"/>
            </w:tabs>
            <w:ind w:hanging="360"/>
          </w:pPr>
        </w:pPrChange>
      </w:pPr>
    </w:p>
    <w:p w14:paraId="4AC22B3F" w14:textId="77777777" w:rsidR="00FC1AC8" w:rsidRDefault="006B0C7B">
      <w:pPr>
        <w:pStyle w:val="ListParagraph"/>
        <w:rPr>
          <w:ins w:id="304" w:author="Dwight Mayeda" w:date="2010-05-06T01:13:00Z"/>
        </w:rPr>
        <w:pPrChange w:id="305" w:author="Dwight Mayeda" w:date="2010-05-06T00:52:00Z">
          <w:pPr>
            <w:pStyle w:val="ListParagraph"/>
            <w:numPr>
              <w:numId w:val="2"/>
            </w:numPr>
            <w:tabs>
              <w:tab w:val="num" w:pos="720"/>
            </w:tabs>
            <w:ind w:hanging="360"/>
          </w:pPr>
        </w:pPrChange>
      </w:pPr>
      <w:ins w:id="306" w:author="Dwight Mayeda" w:date="2010-05-06T16:47:00Z">
        <w:r>
          <w:rPr>
            <w:noProof/>
          </w:rPr>
          <w:drawing>
            <wp:inline distT="0" distB="0" distL="0" distR="0" wp14:anchorId="0A4E4FDD" wp14:editId="795A9551">
              <wp:extent cx="5943600" cy="1682750"/>
              <wp:effectExtent l="0" t="0" r="0" b="0"/>
              <wp:docPr id="2"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682750"/>
                      </a:xfrm>
                      <a:prstGeom prst="rect">
                        <a:avLst/>
                      </a:prstGeom>
                    </pic:spPr>
                  </pic:pic>
                </a:graphicData>
              </a:graphic>
            </wp:inline>
          </w:drawing>
        </w:r>
      </w:ins>
    </w:p>
    <w:p w14:paraId="1601DA12" w14:textId="77777777" w:rsidR="006B0C7B" w:rsidRDefault="006B0C7B">
      <w:pPr>
        <w:pStyle w:val="ListParagraph"/>
        <w:rPr>
          <w:ins w:id="307" w:author="Dwight Mayeda" w:date="2010-05-06T16:47:00Z"/>
        </w:rPr>
        <w:pPrChange w:id="308" w:author="Dwight Mayeda" w:date="2010-05-06T00:52:00Z">
          <w:pPr>
            <w:pStyle w:val="ListParagraph"/>
            <w:numPr>
              <w:numId w:val="2"/>
            </w:numPr>
            <w:tabs>
              <w:tab w:val="num" w:pos="720"/>
            </w:tabs>
            <w:ind w:hanging="360"/>
          </w:pPr>
        </w:pPrChange>
      </w:pPr>
    </w:p>
    <w:p w14:paraId="60179145" w14:textId="77777777" w:rsidR="00FC1AC8" w:rsidRDefault="00FC1AC8">
      <w:pPr>
        <w:pStyle w:val="ListParagraph"/>
        <w:rPr>
          <w:ins w:id="309" w:author="Dwight Mayeda" w:date="2010-05-06T16:48:00Z"/>
        </w:rPr>
        <w:pPrChange w:id="310" w:author="Dwight Mayeda" w:date="2010-05-06T00:52:00Z">
          <w:pPr>
            <w:pStyle w:val="ListParagraph"/>
            <w:numPr>
              <w:numId w:val="2"/>
            </w:numPr>
            <w:tabs>
              <w:tab w:val="num" w:pos="720"/>
            </w:tabs>
            <w:ind w:hanging="360"/>
          </w:pPr>
        </w:pPrChange>
      </w:pPr>
      <w:ins w:id="311" w:author="Dwight Mayeda" w:date="2010-05-06T01:13:00Z">
        <w:r>
          <w:t xml:space="preserve">When packages are deployed to Production, </w:t>
        </w:r>
      </w:ins>
      <w:ins w:id="312" w:author="Dwight Mayeda" w:date="2010-05-06T01:14:00Z">
        <w:r w:rsidR="009B3252">
          <w:t>the “</w:t>
        </w:r>
        <w:proofErr w:type="spellStart"/>
        <w:r w:rsidR="009B3252">
          <w:t>OnError</w:t>
        </w:r>
        <w:proofErr w:type="spellEnd"/>
        <w:r w:rsidR="009B3252">
          <w:t>”</w:t>
        </w:r>
      </w:ins>
      <w:ins w:id="313" w:author="Dwight Mayeda" w:date="2010-05-06T14:46:00Z">
        <w:r w:rsidR="009B3252">
          <w:t xml:space="preserve">, </w:t>
        </w:r>
      </w:ins>
      <w:ins w:id="314" w:author="Dwight Mayeda" w:date="2010-05-06T16:47:00Z">
        <w:r w:rsidR="006B0C7B">
          <w:t>“</w:t>
        </w:r>
        <w:proofErr w:type="spellStart"/>
        <w:r w:rsidR="006B0C7B">
          <w:t>OnPostExecute</w:t>
        </w:r>
        <w:proofErr w:type="spellEnd"/>
        <w:r w:rsidR="006B0C7B">
          <w:t>”</w:t>
        </w:r>
      </w:ins>
      <w:ins w:id="315" w:author="Dwight Mayeda" w:date="2010-05-06T16:48:00Z">
        <w:r w:rsidR="006B0C7B">
          <w:t>,</w:t>
        </w:r>
      </w:ins>
      <w:ins w:id="316" w:author="Dwight Mayeda" w:date="2010-05-06T16:47:00Z">
        <w:r w:rsidR="006B0C7B">
          <w:t xml:space="preserve"> </w:t>
        </w:r>
      </w:ins>
      <w:ins w:id="317" w:author="Dwight Mayeda" w:date="2010-05-06T16:48:00Z">
        <w:r w:rsidR="006B0C7B">
          <w:t>“</w:t>
        </w:r>
        <w:proofErr w:type="spellStart"/>
        <w:r w:rsidR="006B0C7B">
          <w:t>OnPreExecute</w:t>
        </w:r>
        <w:proofErr w:type="spellEnd"/>
        <w:r w:rsidR="006B0C7B">
          <w:t xml:space="preserve">” and </w:t>
        </w:r>
      </w:ins>
      <w:ins w:id="318" w:author="Dwight Mayeda" w:date="2010-05-06T14:46:00Z">
        <w:r w:rsidR="009B3252">
          <w:t>“</w:t>
        </w:r>
        <w:proofErr w:type="spellStart"/>
        <w:r w:rsidR="009B3252">
          <w:t>OnTaskFailure</w:t>
        </w:r>
        <w:proofErr w:type="spellEnd"/>
        <w:r w:rsidR="009B3252">
          <w:t xml:space="preserve">”, </w:t>
        </w:r>
      </w:ins>
      <w:ins w:id="319" w:author="Dwight Mayeda" w:date="2010-05-06T01:14:00Z">
        <w:r>
          <w:t>event</w:t>
        </w:r>
      </w:ins>
      <w:ins w:id="320" w:author="Dwight Mayeda" w:date="2010-05-06T14:46:00Z">
        <w:r w:rsidR="009B3252">
          <w:t>s</w:t>
        </w:r>
      </w:ins>
      <w:ins w:id="321" w:author="Dwight Mayeda" w:date="2010-05-06T01:14:00Z">
        <w:r w:rsidR="006B0C7B">
          <w:t xml:space="preserve"> </w:t>
        </w:r>
      </w:ins>
      <w:ins w:id="322" w:author="Dwight Mayeda" w:date="2010-05-06T16:44:00Z">
        <w:r w:rsidR="006B0C7B">
          <w:t>should</w:t>
        </w:r>
      </w:ins>
      <w:ins w:id="323" w:author="Dwight Mayeda" w:date="2010-05-06T01:14:00Z">
        <w:r>
          <w:t xml:space="preserve"> be logged.</w:t>
        </w:r>
      </w:ins>
    </w:p>
    <w:p w14:paraId="032CEEC5" w14:textId="77777777" w:rsidR="006B0C7B" w:rsidRDefault="006B0C7B">
      <w:pPr>
        <w:pStyle w:val="ListParagraph"/>
        <w:rPr>
          <w:ins w:id="324" w:author="Dwight Mayeda" w:date="2010-05-06T16:47:00Z"/>
        </w:rPr>
        <w:pPrChange w:id="325" w:author="Dwight Mayeda" w:date="2010-05-06T00:52:00Z">
          <w:pPr>
            <w:pStyle w:val="ListParagraph"/>
            <w:numPr>
              <w:numId w:val="2"/>
            </w:numPr>
            <w:tabs>
              <w:tab w:val="num" w:pos="720"/>
            </w:tabs>
            <w:ind w:hanging="360"/>
          </w:pPr>
        </w:pPrChange>
      </w:pPr>
    </w:p>
    <w:p w14:paraId="6DD0A1DA" w14:textId="77777777" w:rsidR="006B0C7B" w:rsidRPr="00FC311A" w:rsidRDefault="006B0C7B">
      <w:pPr>
        <w:pStyle w:val="ListParagraph"/>
        <w:rPr>
          <w:ins w:id="326" w:author="Dwight Mayeda" w:date="2010-05-06T00:52:00Z"/>
          <w:rPrChange w:id="327" w:author="Dwight Mayeda" w:date="2010-05-06T00:52:00Z">
            <w:rPr>
              <w:ins w:id="328" w:author="Dwight Mayeda" w:date="2010-05-06T00:52:00Z"/>
              <w:b/>
            </w:rPr>
          </w:rPrChange>
        </w:rPr>
        <w:pPrChange w:id="329" w:author="Dwight Mayeda" w:date="2010-05-06T00:52:00Z">
          <w:pPr>
            <w:pStyle w:val="ListParagraph"/>
            <w:numPr>
              <w:numId w:val="2"/>
            </w:numPr>
            <w:tabs>
              <w:tab w:val="num" w:pos="720"/>
            </w:tabs>
            <w:ind w:hanging="360"/>
          </w:pPr>
        </w:pPrChange>
      </w:pPr>
      <w:ins w:id="330" w:author="Dwight Mayeda" w:date="2010-05-06T16:48:00Z">
        <w:r>
          <w:rPr>
            <w:noProof/>
          </w:rPr>
          <w:lastRenderedPageBreak/>
          <w:drawing>
            <wp:inline distT="0" distB="0" distL="0" distR="0" wp14:anchorId="231F41EF" wp14:editId="01312AE5">
              <wp:extent cx="5943600" cy="4152900"/>
              <wp:effectExtent l="0" t="0" r="0" b="0"/>
              <wp:docPr id="3"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4152900"/>
                      </a:xfrm>
                      <a:prstGeom prst="rect">
                        <a:avLst/>
                      </a:prstGeom>
                    </pic:spPr>
                  </pic:pic>
                </a:graphicData>
              </a:graphic>
            </wp:inline>
          </w:drawing>
        </w:r>
      </w:ins>
    </w:p>
    <w:p w14:paraId="77DE216E" w14:textId="77777777" w:rsidR="00B86986" w:rsidRPr="00CE4F70" w:rsidRDefault="00664DA5">
      <w:pPr>
        <w:pStyle w:val="Heading2"/>
        <w:numPr>
          <w:ilvl w:val="0"/>
          <w:numId w:val="2"/>
        </w:numPr>
        <w:pPrChange w:id="331" w:author="Dwight Mayeda" w:date="2010-05-06T00:56:00Z">
          <w:pPr>
            <w:pStyle w:val="ListParagraph"/>
            <w:numPr>
              <w:numId w:val="2"/>
            </w:numPr>
            <w:tabs>
              <w:tab w:val="num" w:pos="720"/>
            </w:tabs>
            <w:ind w:hanging="360"/>
          </w:pPr>
        </w:pPrChange>
      </w:pPr>
      <w:bookmarkStart w:id="332" w:name="_Toc260870735"/>
      <w:r w:rsidRPr="00CE4F70">
        <w:t>Package Deployment</w:t>
      </w:r>
      <w:bookmarkEnd w:id="332"/>
    </w:p>
    <w:p w14:paraId="1FB565D6" w14:textId="77777777" w:rsidR="00664DA5" w:rsidDel="00491FB8" w:rsidRDefault="00664DA5">
      <w:pPr>
        <w:ind w:left="720"/>
        <w:rPr>
          <w:del w:id="333" w:author="Dwight Mayeda" w:date="2010-05-06T16:59:00Z"/>
        </w:rPr>
        <w:pPrChange w:id="334" w:author="Dwight Mayeda" w:date="2010-05-06T17:00:00Z">
          <w:pPr/>
        </w:pPrChange>
      </w:pPr>
    </w:p>
    <w:p w14:paraId="0D107360" w14:textId="77777777" w:rsidR="00664DA5" w:rsidDel="009B3252" w:rsidRDefault="00664DA5">
      <w:pPr>
        <w:ind w:left="720"/>
        <w:rPr>
          <w:del w:id="335" w:author="Dwight Mayeda" w:date="2010-05-06T14:47:00Z"/>
        </w:rPr>
      </w:pPr>
      <w:del w:id="336" w:author="Dwight Mayeda" w:date="2010-05-06T14:47:00Z">
        <w:r w:rsidDel="009B3252">
          <w:delText xml:space="preserve">Packages are deployed on the file system, not in SQL Server. </w:delText>
        </w:r>
        <w:r w:rsidR="007047DB" w:rsidDel="009B3252">
          <w:delText>This is accomplished through settings in the job definition as follows:</w:delText>
        </w:r>
      </w:del>
    </w:p>
    <w:p w14:paraId="4B26D8EE" w14:textId="77777777" w:rsidR="00491FB8" w:rsidRDefault="00491FB8">
      <w:pPr>
        <w:ind w:left="720"/>
        <w:rPr>
          <w:ins w:id="337" w:author="Dwight Mayeda" w:date="2010-05-06T16:59:00Z"/>
        </w:rPr>
        <w:pPrChange w:id="338" w:author="Dwight Mayeda" w:date="2010-05-06T17:00:00Z">
          <w:pPr>
            <w:pStyle w:val="ListParagraph"/>
            <w:numPr>
              <w:numId w:val="12"/>
            </w:numPr>
            <w:ind w:left="1080" w:hanging="360"/>
            <w:contextualSpacing w:val="0"/>
          </w:pPr>
        </w:pPrChange>
      </w:pPr>
    </w:p>
    <w:p w14:paraId="2C5CFF00" w14:textId="77777777" w:rsidR="009B3252" w:rsidRPr="007B17AF" w:rsidRDefault="009B3252">
      <w:pPr>
        <w:ind w:left="720"/>
        <w:rPr>
          <w:ins w:id="339" w:author="Dwight Mayeda" w:date="2010-05-06T14:47:00Z"/>
        </w:rPr>
        <w:pPrChange w:id="340" w:author="Dwight Mayeda" w:date="2010-05-06T17:00:00Z">
          <w:pPr>
            <w:pStyle w:val="ListParagraph"/>
            <w:numPr>
              <w:numId w:val="12"/>
            </w:numPr>
            <w:ind w:left="1080" w:hanging="360"/>
            <w:contextualSpacing w:val="0"/>
          </w:pPr>
        </w:pPrChange>
      </w:pPr>
      <w:ins w:id="341" w:author="Dwight Mayeda" w:date="2010-05-06T14:47:00Z">
        <w:r>
          <w:t>All packages will</w:t>
        </w:r>
      </w:ins>
      <w:ins w:id="342" w:author="Dwight Mayeda" w:date="2010-05-06T17:00:00Z">
        <w:r w:rsidR="00491FB8">
          <w:t xml:space="preserve"> </w:t>
        </w:r>
      </w:ins>
      <w:ins w:id="343" w:author="Dwight Mayeda" w:date="2010-05-06T14:47:00Z">
        <w:r w:rsidRPr="007B17AF">
          <w:t>be stored in SQL Server DB when deployed in production. This will allow the backup of the packages with MSDB backups.</w:t>
        </w:r>
      </w:ins>
    </w:p>
    <w:p w14:paraId="06AF62FE" w14:textId="77777777" w:rsidR="009B3252" w:rsidRDefault="009B3252">
      <w:pPr>
        <w:ind w:left="720"/>
        <w:rPr>
          <w:ins w:id="344" w:author="Dwight Mayeda" w:date="2010-05-06T17:00:00Z"/>
        </w:rPr>
        <w:pPrChange w:id="345" w:author="Dwight Mayeda" w:date="2010-05-06T17:00:00Z">
          <w:pPr/>
        </w:pPrChange>
      </w:pPr>
    </w:p>
    <w:p w14:paraId="11756266" w14:textId="77777777" w:rsidR="00491FB8" w:rsidRDefault="00491FB8">
      <w:pPr>
        <w:ind w:left="720"/>
        <w:rPr>
          <w:ins w:id="346" w:author="Dwight Mayeda" w:date="2010-05-06T17:00:00Z"/>
        </w:rPr>
        <w:pPrChange w:id="347" w:author="Dwight Mayeda" w:date="2010-05-06T17:00:00Z">
          <w:pPr/>
        </w:pPrChange>
      </w:pPr>
      <w:ins w:id="348" w:author="Dwight Mayeda" w:date="2010-05-06T17:00:00Z">
        <w:r>
          <w:rPr>
            <w:noProof/>
          </w:rPr>
          <w:drawing>
            <wp:inline distT="0" distB="0" distL="0" distR="0" wp14:anchorId="56474817" wp14:editId="07A57D57">
              <wp:extent cx="2876550" cy="3476625"/>
              <wp:effectExtent l="0" t="0" r="0" b="0"/>
              <wp:docPr id="1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876550" cy="3476625"/>
                      </a:xfrm>
                      <a:prstGeom prst="rect">
                        <a:avLst/>
                      </a:prstGeom>
                    </pic:spPr>
                  </pic:pic>
                </a:graphicData>
              </a:graphic>
            </wp:inline>
          </w:drawing>
        </w:r>
      </w:ins>
    </w:p>
    <w:p w14:paraId="5F4C9867" w14:textId="77777777" w:rsidR="00491FB8" w:rsidRDefault="00491FB8">
      <w:pPr>
        <w:ind w:left="720"/>
        <w:rPr>
          <w:ins w:id="349" w:author="Dwight Mayeda" w:date="2010-05-06T14:47:00Z"/>
        </w:rPr>
        <w:pPrChange w:id="350" w:author="Dwight Mayeda" w:date="2010-05-06T17:00:00Z">
          <w:pPr/>
        </w:pPrChange>
      </w:pPr>
    </w:p>
    <w:p w14:paraId="187F8DD9" w14:textId="77777777" w:rsidR="009B3252" w:rsidDel="00491FB8" w:rsidRDefault="00491FB8" w:rsidP="00491FB8">
      <w:pPr>
        <w:ind w:left="720"/>
        <w:rPr>
          <w:del w:id="351" w:author="Dwight Mayeda" w:date="2010-05-06T16:59:00Z"/>
        </w:rPr>
      </w:pPr>
      <w:ins w:id="352" w:author="Dwight Mayeda" w:date="2010-05-06T16:59:00Z">
        <w:r>
          <w:rPr>
            <w:noProof/>
          </w:rPr>
          <w:lastRenderedPageBreak/>
          <w:drawing>
            <wp:inline distT="0" distB="0" distL="0" distR="0" wp14:anchorId="72C62F85" wp14:editId="3819F502">
              <wp:extent cx="5943600" cy="5395595"/>
              <wp:effectExtent l="0" t="0" r="0" b="0"/>
              <wp:docPr id="8"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5395595"/>
                      </a:xfrm>
                      <a:prstGeom prst="rect">
                        <a:avLst/>
                      </a:prstGeom>
                    </pic:spPr>
                  </pic:pic>
                </a:graphicData>
              </a:graphic>
            </wp:inline>
          </w:drawing>
        </w:r>
      </w:ins>
    </w:p>
    <w:p w14:paraId="70717CEB" w14:textId="77777777" w:rsidR="007047DB" w:rsidRDefault="00CE4F70" w:rsidP="00491FB8">
      <w:pPr>
        <w:ind w:left="720"/>
      </w:pPr>
      <w:r>
        <w:rPr>
          <w:noProof/>
        </w:rPr>
        <w:t xml:space="preserve">     </w:t>
      </w:r>
      <w:del w:id="353" w:author="Dwight Mayeda" w:date="2010-05-06T16:58:00Z">
        <w:r w:rsidR="007047DB" w:rsidDel="00491FB8">
          <w:rPr>
            <w:noProof/>
          </w:rPr>
          <w:drawing>
            <wp:inline distT="0" distB="0" distL="0" distR="0" wp14:anchorId="56D91296" wp14:editId="60AADB8F">
              <wp:extent cx="5943600" cy="534502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cstate="print"/>
                      <a:srcRect/>
                      <a:stretch>
                        <a:fillRect/>
                      </a:stretch>
                    </pic:blipFill>
                    <pic:spPr bwMode="auto">
                      <a:xfrm>
                        <a:off x="0" y="0"/>
                        <a:ext cx="5943600" cy="5345025"/>
                      </a:xfrm>
                      <a:prstGeom prst="rect">
                        <a:avLst/>
                      </a:prstGeom>
                      <a:noFill/>
                      <a:ln w="9525">
                        <a:noFill/>
                        <a:miter lim="800000"/>
                        <a:headEnd/>
                        <a:tailEnd/>
                      </a:ln>
                    </pic:spPr>
                  </pic:pic>
                </a:graphicData>
              </a:graphic>
            </wp:inline>
          </w:drawing>
        </w:r>
      </w:del>
    </w:p>
    <w:p w14:paraId="4CD24153" w14:textId="77777777" w:rsidR="00B86986" w:rsidRDefault="00B86986" w:rsidP="00AB6E60">
      <w:pPr>
        <w:ind w:left="576"/>
      </w:pPr>
    </w:p>
    <w:p w14:paraId="3920F408" w14:textId="77777777" w:rsidR="00B86986" w:rsidDel="00491FB8" w:rsidRDefault="00B86986" w:rsidP="00AB6E60">
      <w:pPr>
        <w:ind w:left="576"/>
        <w:rPr>
          <w:del w:id="354" w:author="Dwight Mayeda" w:date="2010-05-06T16:59:00Z"/>
        </w:rPr>
      </w:pPr>
    </w:p>
    <w:p w14:paraId="403E9971" w14:textId="77777777" w:rsidR="009B3252" w:rsidDel="009B3252" w:rsidRDefault="007047DB" w:rsidP="00AB6E60">
      <w:pPr>
        <w:ind w:left="576"/>
        <w:rPr>
          <w:del w:id="355" w:author="Dwight Mayeda" w:date="2010-05-06T14:48:00Z"/>
        </w:rPr>
      </w:pPr>
      <w:del w:id="356" w:author="Dwight Mayeda" w:date="2010-05-06T16:59:00Z">
        <w:r w:rsidDel="00491FB8">
          <w:delText>The configuration for the package is also specified in the job definition as follows:</w:delText>
        </w:r>
      </w:del>
    </w:p>
    <w:p w14:paraId="3C916948" w14:textId="77777777" w:rsidR="007047DB" w:rsidDel="00491FB8" w:rsidRDefault="007047DB" w:rsidP="00AB6E60">
      <w:pPr>
        <w:ind w:left="576"/>
        <w:rPr>
          <w:del w:id="357" w:author="Dwight Mayeda" w:date="2010-05-06T16:59:00Z"/>
        </w:rPr>
      </w:pPr>
    </w:p>
    <w:p w14:paraId="3180B1D8" w14:textId="77777777" w:rsidR="007047DB" w:rsidDel="00491FB8" w:rsidRDefault="007047DB" w:rsidP="00AB6E60">
      <w:pPr>
        <w:ind w:left="576"/>
        <w:rPr>
          <w:del w:id="358" w:author="Dwight Mayeda" w:date="2010-05-06T16:59:00Z"/>
        </w:rPr>
      </w:pPr>
      <w:del w:id="359" w:author="Dwight Mayeda" w:date="2010-05-06T16:59:00Z">
        <w:r w:rsidDel="00491FB8">
          <w:rPr>
            <w:noProof/>
          </w:rPr>
          <w:drawing>
            <wp:inline distT="0" distB="0" distL="0" distR="0" wp14:anchorId="15B5D957" wp14:editId="7C5F90A7">
              <wp:extent cx="5943600" cy="5352617"/>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cstate="print"/>
                      <a:srcRect/>
                      <a:stretch>
                        <a:fillRect/>
                      </a:stretch>
                    </pic:blipFill>
                    <pic:spPr bwMode="auto">
                      <a:xfrm>
                        <a:off x="0" y="0"/>
                        <a:ext cx="5943600" cy="5352617"/>
                      </a:xfrm>
                      <a:prstGeom prst="rect">
                        <a:avLst/>
                      </a:prstGeom>
                      <a:noFill/>
                      <a:ln w="9525">
                        <a:noFill/>
                        <a:miter lim="800000"/>
                        <a:headEnd/>
                        <a:tailEnd/>
                      </a:ln>
                    </pic:spPr>
                  </pic:pic>
                </a:graphicData>
              </a:graphic>
            </wp:inline>
          </w:drawing>
        </w:r>
      </w:del>
    </w:p>
    <w:p w14:paraId="31337845" w14:textId="77777777" w:rsidR="007047DB" w:rsidDel="00AB6F81" w:rsidRDefault="007047DB" w:rsidP="00AB6E60">
      <w:pPr>
        <w:ind w:left="576"/>
        <w:rPr>
          <w:del w:id="360" w:author="Dwight Mayeda" w:date="2010-05-06T01:22:00Z"/>
        </w:rPr>
      </w:pPr>
    </w:p>
    <w:p w14:paraId="1E99CFE0" w14:textId="77777777" w:rsidR="007047DB" w:rsidDel="00AB6F81" w:rsidRDefault="007047DB" w:rsidP="00AB6E60">
      <w:pPr>
        <w:ind w:left="576"/>
        <w:rPr>
          <w:del w:id="361" w:author="Dwight Mayeda" w:date="2010-05-06T01:22:00Z"/>
        </w:rPr>
      </w:pPr>
    </w:p>
    <w:p w14:paraId="0DC891EE" w14:textId="77777777" w:rsidR="007047DB" w:rsidDel="00AB6F81" w:rsidRDefault="007047DB" w:rsidP="00AB6E60">
      <w:pPr>
        <w:ind w:left="576"/>
        <w:rPr>
          <w:del w:id="362" w:author="Dwight Mayeda" w:date="2010-05-06T01:22:00Z"/>
        </w:rPr>
      </w:pPr>
    </w:p>
    <w:p w14:paraId="62930ADC" w14:textId="77777777" w:rsidR="007047DB" w:rsidRPr="00CE4F70" w:rsidRDefault="007047DB">
      <w:pPr>
        <w:pStyle w:val="Heading2"/>
        <w:numPr>
          <w:ilvl w:val="0"/>
          <w:numId w:val="2"/>
        </w:numPr>
        <w:pPrChange w:id="363" w:author="Dwight Mayeda" w:date="2010-05-06T00:56:00Z">
          <w:pPr>
            <w:pStyle w:val="ListParagraph"/>
            <w:numPr>
              <w:numId w:val="2"/>
            </w:numPr>
            <w:tabs>
              <w:tab w:val="num" w:pos="720"/>
            </w:tabs>
            <w:ind w:hanging="360"/>
          </w:pPr>
        </w:pPrChange>
      </w:pPr>
      <w:bookmarkStart w:id="364" w:name="_Toc260870736"/>
      <w:r w:rsidRPr="00CE4F70">
        <w:t>Package Design Guidelines</w:t>
      </w:r>
      <w:bookmarkEnd w:id="364"/>
    </w:p>
    <w:p w14:paraId="3E148AFD" w14:textId="77777777" w:rsidR="007047DB" w:rsidRDefault="007047DB">
      <w:pPr>
        <w:ind w:left="720"/>
        <w:pPrChange w:id="365" w:author="Dwight Mayeda" w:date="2010-05-06T17:25:00Z">
          <w:pPr/>
        </w:pPrChange>
      </w:pPr>
    </w:p>
    <w:p w14:paraId="3524E96C" w14:textId="77777777" w:rsidR="007047DB" w:rsidRDefault="007047DB" w:rsidP="00CE4F70">
      <w:pPr>
        <w:ind w:left="720"/>
      </w:pPr>
      <w:r>
        <w:t xml:space="preserve">Smaller, simpler packages are preferable to larger, complex ones. </w:t>
      </w:r>
    </w:p>
    <w:p w14:paraId="641BA215" w14:textId="77777777" w:rsidR="007047DB" w:rsidRDefault="007047DB" w:rsidP="00CE4F70">
      <w:pPr>
        <w:ind w:left="720"/>
      </w:pPr>
    </w:p>
    <w:p w14:paraId="1325F545" w14:textId="77777777" w:rsidR="007047DB" w:rsidRDefault="007047DB" w:rsidP="00CE4F70">
      <w:pPr>
        <w:ind w:left="720"/>
      </w:pPr>
      <w:r>
        <w:t>Tasks that can be run in parallel should be placed in separate sequence containers.</w:t>
      </w:r>
    </w:p>
    <w:p w14:paraId="323F1249" w14:textId="77777777" w:rsidR="007047DB" w:rsidRDefault="007047DB" w:rsidP="00CE4F70">
      <w:pPr>
        <w:ind w:left="720"/>
      </w:pPr>
    </w:p>
    <w:p w14:paraId="38AD5988" w14:textId="77777777" w:rsidR="007047DB" w:rsidRDefault="007047DB" w:rsidP="00CE4F70">
      <w:pPr>
        <w:ind w:left="720"/>
      </w:pPr>
      <w:r>
        <w:t>Data transformations that can be run in parallel should be placed in the same Data Flow task.</w:t>
      </w:r>
    </w:p>
    <w:p w14:paraId="6D50762B" w14:textId="77777777" w:rsidR="007047DB" w:rsidRDefault="007047DB" w:rsidP="00CE4F70">
      <w:pPr>
        <w:ind w:left="720"/>
      </w:pPr>
    </w:p>
    <w:p w14:paraId="42D23F90" w14:textId="77777777" w:rsidR="007047DB" w:rsidRDefault="007047DB" w:rsidP="00CE4F70">
      <w:pPr>
        <w:ind w:left="720"/>
      </w:pPr>
      <w:r>
        <w:t>All tasks should contain proper error handling and post to a logging mechanism.</w:t>
      </w:r>
    </w:p>
    <w:p w14:paraId="16DD5F8A" w14:textId="77777777" w:rsidR="007047DB" w:rsidRDefault="007047DB" w:rsidP="00CE4F70">
      <w:pPr>
        <w:ind w:left="720"/>
      </w:pPr>
    </w:p>
    <w:p w14:paraId="45A6FE02" w14:textId="77777777" w:rsidR="007047DB" w:rsidRDefault="007047DB" w:rsidP="00CE4F70">
      <w:pPr>
        <w:ind w:left="720"/>
      </w:pPr>
      <w:r>
        <w:t xml:space="preserve">Execute SQL tasks should not contain a large amount of code. Instead the code should be placed in stored procedures and executed from the Execute SQL task. </w:t>
      </w:r>
      <w:ins w:id="366" w:author="Dwight Mayeda" w:date="2010-05-06T17:01:00Z">
        <w:r w:rsidR="00491FB8">
          <w:t xml:space="preserve"> </w:t>
        </w:r>
      </w:ins>
      <w:r>
        <w:t xml:space="preserve">Consequently, </w:t>
      </w:r>
      <w:r w:rsidR="003D1FC1">
        <w:t xml:space="preserve">the code for all dependent </w:t>
      </w:r>
      <w:r>
        <w:t xml:space="preserve">stored procedures </w:t>
      </w:r>
      <w:r w:rsidR="003D1FC1">
        <w:t>should be included in the same Visual Studio solution as the SSIS package.</w:t>
      </w:r>
    </w:p>
    <w:p w14:paraId="326B7A81" w14:textId="77777777" w:rsidR="003D1FC1" w:rsidRDefault="003D1FC1" w:rsidP="00CE4F70">
      <w:pPr>
        <w:ind w:left="720"/>
      </w:pPr>
    </w:p>
    <w:p w14:paraId="6047704B" w14:textId="77777777" w:rsidR="003D1FC1" w:rsidRDefault="003D1FC1" w:rsidP="00CE4F70">
      <w:pPr>
        <w:ind w:left="720"/>
      </w:pPr>
      <w:r>
        <w:t>Processes which perform ETL on tables in the same database are better served by stored procedures and executed by Execute SQL tasks.</w:t>
      </w:r>
    </w:p>
    <w:p w14:paraId="2FABC763" w14:textId="77777777" w:rsidR="003D1FC1" w:rsidRDefault="003D1FC1" w:rsidP="00CE4F70">
      <w:pPr>
        <w:ind w:left="720"/>
      </w:pPr>
    </w:p>
    <w:p w14:paraId="6C0CE825" w14:textId="77777777" w:rsidR="003D1FC1" w:rsidDel="00491FB8" w:rsidRDefault="003D1FC1" w:rsidP="00CE4F70">
      <w:pPr>
        <w:ind w:left="720"/>
        <w:rPr>
          <w:del w:id="367" w:author="Dwight Mayeda" w:date="2010-05-06T17:01:00Z"/>
        </w:rPr>
      </w:pPr>
      <w:del w:id="368" w:author="Dwight Mayeda" w:date="2010-05-06T17:01:00Z">
        <w:r w:rsidDel="00491FB8">
          <w:lastRenderedPageBreak/>
          <w:delText>The above two guidelines will improve code readability and maintenance.</w:delText>
        </w:r>
      </w:del>
    </w:p>
    <w:p w14:paraId="4632C2B6" w14:textId="77777777" w:rsidR="003D1FC1" w:rsidDel="00491FB8" w:rsidRDefault="003D1FC1" w:rsidP="00CE4F70">
      <w:pPr>
        <w:ind w:left="720"/>
        <w:rPr>
          <w:del w:id="369" w:author="Dwight Mayeda" w:date="2010-05-06T17:01:00Z"/>
        </w:rPr>
      </w:pPr>
    </w:p>
    <w:p w14:paraId="24648FEB" w14:textId="77777777" w:rsidR="003D1FC1" w:rsidRDefault="003D1FC1" w:rsidP="00CE4F70">
      <w:pPr>
        <w:ind w:left="720"/>
      </w:pPr>
      <w:r>
        <w:t xml:space="preserve">Tasks involving multiple databases and servers should be defined in Data Flow tasks, employing Connection Manager </w:t>
      </w:r>
      <w:r w:rsidR="00CE4F70">
        <w:t>Definitions</w:t>
      </w:r>
      <w:r>
        <w:t xml:space="preserve"> for each database object involved, the specifics of which are prescribed in the </w:t>
      </w:r>
      <w:ins w:id="370" w:author="Dwight Mayeda" w:date="2010-05-06T01:09:00Z">
        <w:r w:rsidR="00FC1AC8">
          <w:t>Configuration database</w:t>
        </w:r>
      </w:ins>
      <w:del w:id="371" w:author="Dwight Mayeda" w:date="2010-05-06T01:09:00Z">
        <w:r w:rsidDel="00FC1AC8">
          <w:delText>package’s .d</w:delText>
        </w:r>
      </w:del>
      <w:del w:id="372" w:author="Dwight Mayeda" w:date="2010-05-06T01:08:00Z">
        <w:r w:rsidDel="00FC1AC8">
          <w:delText>tsConfig file</w:delText>
        </w:r>
      </w:del>
      <w:r>
        <w:t>.</w:t>
      </w:r>
    </w:p>
    <w:p w14:paraId="40F1EF01" w14:textId="77777777" w:rsidR="007047DB" w:rsidDel="00AB6F81" w:rsidRDefault="007047DB" w:rsidP="00AB6E60">
      <w:pPr>
        <w:ind w:left="576"/>
        <w:rPr>
          <w:del w:id="373" w:author="Dwight Mayeda" w:date="2010-05-06T01:22:00Z"/>
        </w:rPr>
      </w:pPr>
    </w:p>
    <w:p w14:paraId="1C6AE1E4" w14:textId="77777777" w:rsidR="007047DB" w:rsidDel="00AB6F81" w:rsidRDefault="007047DB" w:rsidP="00AB6E60">
      <w:pPr>
        <w:ind w:left="576"/>
        <w:rPr>
          <w:del w:id="374" w:author="Dwight Mayeda" w:date="2010-05-06T01:22:00Z"/>
        </w:rPr>
      </w:pPr>
    </w:p>
    <w:p w14:paraId="4B68AA37" w14:textId="77777777" w:rsidR="003D1FC1" w:rsidRDefault="003D1FC1">
      <w:pPr>
        <w:pStyle w:val="Heading2"/>
        <w:numPr>
          <w:ilvl w:val="0"/>
          <w:numId w:val="2"/>
        </w:numPr>
        <w:rPr>
          <w:ins w:id="375" w:author="Srinivasa Rao Tummala" w:date="2023-04-28T19:04:00Z"/>
        </w:rPr>
      </w:pPr>
      <w:bookmarkStart w:id="376" w:name="_Toc260870737"/>
      <w:r w:rsidRPr="00CE4F70">
        <w:t>Package Component Naming Conventions</w:t>
      </w:r>
      <w:bookmarkEnd w:id="376"/>
    </w:p>
    <w:p w14:paraId="13A332F3" w14:textId="77777777" w:rsidR="0082653B" w:rsidRDefault="0082653B" w:rsidP="0082653B">
      <w:pPr>
        <w:rPr>
          <w:ins w:id="377" w:author="Srinivasa Rao Tummala" w:date="2023-04-28T19:04:00Z"/>
        </w:rPr>
      </w:pPr>
    </w:p>
    <w:p w14:paraId="43232574" w14:textId="77777777" w:rsidR="0082653B" w:rsidRDefault="0082653B" w:rsidP="0082653B">
      <w:pPr>
        <w:pStyle w:val="trt0xe"/>
        <w:numPr>
          <w:ilvl w:val="0"/>
          <w:numId w:val="18"/>
        </w:numPr>
        <w:shd w:val="clear" w:color="auto" w:fill="FFFFFF"/>
        <w:spacing w:before="0" w:beforeAutospacing="0" w:after="60" w:afterAutospacing="0"/>
        <w:rPr>
          <w:ins w:id="378" w:author="Srinivasa Rao Tummala" w:date="2023-04-28T19:04:00Z"/>
          <w:rFonts w:ascii="Arial" w:hAnsi="Arial" w:cs="Arial"/>
          <w:color w:val="202124"/>
        </w:rPr>
      </w:pPr>
      <w:ins w:id="379" w:author="Srinivasa Rao Tummala" w:date="2023-04-28T19:04:00Z">
        <w:r>
          <w:rPr>
            <w:rFonts w:ascii="Arial" w:hAnsi="Arial" w:cs="Arial"/>
            <w:color w:val="202124"/>
          </w:rPr>
          <w:t>Use a meaningful numbering of tasks according to their actual execution order.</w:t>
        </w:r>
      </w:ins>
    </w:p>
    <w:p w14:paraId="3660B7C5" w14:textId="77777777" w:rsidR="0082653B" w:rsidRDefault="0082653B" w:rsidP="0082653B">
      <w:pPr>
        <w:pStyle w:val="trt0xe"/>
        <w:numPr>
          <w:ilvl w:val="0"/>
          <w:numId w:val="18"/>
        </w:numPr>
        <w:shd w:val="clear" w:color="auto" w:fill="FFFFFF"/>
        <w:spacing w:before="0" w:beforeAutospacing="0" w:after="60" w:afterAutospacing="0"/>
        <w:rPr>
          <w:ins w:id="380" w:author="Srinivasa Rao Tummala" w:date="2023-04-28T19:04:00Z"/>
          <w:rFonts w:ascii="Arial" w:hAnsi="Arial" w:cs="Arial"/>
          <w:color w:val="202124"/>
        </w:rPr>
      </w:pPr>
      <w:ins w:id="381" w:author="Srinivasa Rao Tummala" w:date="2023-04-28T19:04:00Z">
        <w:r>
          <w:rPr>
            <w:rFonts w:ascii="Arial" w:hAnsi="Arial" w:cs="Arial"/>
            <w:color w:val="202124"/>
          </w:rPr>
          <w:t>Use a prefix for each task type.</w:t>
        </w:r>
      </w:ins>
    </w:p>
    <w:p w14:paraId="3776D83C" w14:textId="77777777" w:rsidR="0082653B" w:rsidRDefault="0082653B" w:rsidP="0082653B">
      <w:pPr>
        <w:pStyle w:val="trt0xe"/>
        <w:numPr>
          <w:ilvl w:val="0"/>
          <w:numId w:val="18"/>
        </w:numPr>
        <w:shd w:val="clear" w:color="auto" w:fill="FFFFFF"/>
        <w:spacing w:before="0" w:beforeAutospacing="0" w:after="60" w:afterAutospacing="0"/>
        <w:rPr>
          <w:ins w:id="382" w:author="Srinivasa Rao Tummala" w:date="2023-04-28T19:04:00Z"/>
          <w:rFonts w:ascii="Arial" w:hAnsi="Arial" w:cs="Arial"/>
          <w:color w:val="202124"/>
        </w:rPr>
      </w:pPr>
      <w:ins w:id="383" w:author="Srinivasa Rao Tummala" w:date="2023-04-28T19:04:00Z">
        <w:r>
          <w:rPr>
            <w:rFonts w:ascii="Arial" w:hAnsi="Arial" w:cs="Arial"/>
            <w:color w:val="202124"/>
          </w:rPr>
          <w:t>Use meaningful task names.</w:t>
        </w:r>
      </w:ins>
    </w:p>
    <w:p w14:paraId="0A22115C" w14:textId="77777777" w:rsidR="0082653B" w:rsidRPr="0082653B" w:rsidRDefault="0082653B" w:rsidP="0082653B">
      <w:pPr>
        <w:pPrChange w:id="384" w:author="Srinivasa Rao Tummala" w:date="2023-04-28T19:04:00Z">
          <w:pPr>
            <w:pStyle w:val="ListParagraph"/>
            <w:numPr>
              <w:numId w:val="2"/>
            </w:numPr>
            <w:tabs>
              <w:tab w:val="num" w:pos="720"/>
            </w:tabs>
            <w:ind w:hanging="360"/>
          </w:pPr>
        </w:pPrChange>
      </w:pPr>
    </w:p>
    <w:p w14:paraId="0956D747" w14:textId="77777777" w:rsidR="003D1FC1" w:rsidDel="006B0C7B" w:rsidRDefault="003D1FC1" w:rsidP="00122511">
      <w:pPr>
        <w:ind w:left="720"/>
        <w:rPr>
          <w:del w:id="385" w:author="Dwight Mayeda" w:date="2010-05-06T16:41:00Z"/>
        </w:rPr>
      </w:pPr>
    </w:p>
    <w:p w14:paraId="638D635B" w14:textId="77777777" w:rsidR="00731910" w:rsidRDefault="00731910">
      <w:pPr>
        <w:ind w:left="720"/>
        <w:rPr>
          <w:ins w:id="386" w:author="Dwight Mayeda" w:date="2010-05-06T14:52:00Z"/>
        </w:rPr>
      </w:pPr>
    </w:p>
    <w:p w14:paraId="42298C79" w14:textId="77777777" w:rsidR="003D1FC1" w:rsidRDefault="003D1FC1" w:rsidP="00CE4F70">
      <w:pPr>
        <w:ind w:left="720"/>
      </w:pPr>
      <w:r>
        <w:t xml:space="preserve">This section </w:t>
      </w:r>
      <w:del w:id="387" w:author="Dwight Mayeda" w:date="2010-05-06T00:47:00Z">
        <w:r w:rsidDel="0043622C">
          <w:delText xml:space="preserve">should </w:delText>
        </w:r>
      </w:del>
      <w:r>
        <w:t>prescribe</w:t>
      </w:r>
      <w:ins w:id="388" w:author="Dwight Mayeda" w:date="2010-05-06T00:47:00Z">
        <w:r w:rsidR="0043622C">
          <w:t>s</w:t>
        </w:r>
      </w:ins>
      <w:r>
        <w:t xml:space="preserve"> best practices for naming the various objects in a package, such as sequence containers, execute SQL tasks, data flow tasks, the objects within a data flow task, such as source, destination, and transform</w:t>
      </w:r>
      <w:ins w:id="389" w:author="Dwight Mayeda" w:date="2010-05-06T00:47:00Z">
        <w:r w:rsidR="0043622C">
          <w:t>ation tasks, etc.</w:t>
        </w:r>
      </w:ins>
      <w:del w:id="390" w:author="Dwight Mayeda" w:date="2010-05-06T00:47:00Z">
        <w:r w:rsidDel="0043622C">
          <w:delText>. Bla, bla, bla….</w:delText>
        </w:r>
      </w:del>
    </w:p>
    <w:p w14:paraId="4EFEE5CF" w14:textId="77777777" w:rsidR="003D1FC1" w:rsidDel="0043622C" w:rsidRDefault="003D1FC1" w:rsidP="00122511">
      <w:pPr>
        <w:ind w:left="720"/>
        <w:rPr>
          <w:del w:id="391" w:author="Dwight Mayeda" w:date="2010-05-06T00:47:00Z"/>
        </w:rPr>
      </w:pPr>
    </w:p>
    <w:p w14:paraId="23C30699" w14:textId="77777777" w:rsidR="003D1FC1" w:rsidDel="0043622C" w:rsidRDefault="003D1FC1" w:rsidP="00122511">
      <w:pPr>
        <w:ind w:left="720"/>
        <w:rPr>
          <w:del w:id="392" w:author="Dwight Mayeda" w:date="2010-05-06T00:47:00Z"/>
        </w:rPr>
      </w:pPr>
    </w:p>
    <w:p w14:paraId="0BE0F19A" w14:textId="77777777" w:rsidR="003D1FC1" w:rsidDel="0043622C" w:rsidRDefault="003D1FC1" w:rsidP="00122511">
      <w:pPr>
        <w:ind w:left="720"/>
        <w:rPr>
          <w:del w:id="393" w:author="Dwight Mayeda" w:date="2010-05-06T00:47:00Z"/>
        </w:rPr>
      </w:pPr>
      <w:del w:id="394" w:author="Dwight Mayeda" w:date="2010-05-06T00:47:00Z">
        <w:r w:rsidDel="0043622C">
          <w:delText>What follows are tables and boxes and such that can be used as needed….</w:delText>
        </w:r>
      </w:del>
    </w:p>
    <w:p w14:paraId="4FA16880" w14:textId="77777777" w:rsidR="003D1FC1" w:rsidDel="0043622C" w:rsidRDefault="003D1FC1" w:rsidP="00122511">
      <w:pPr>
        <w:ind w:left="720"/>
        <w:rPr>
          <w:del w:id="395" w:author="Dwight Mayeda" w:date="2010-05-06T00:47:00Z"/>
        </w:rPr>
      </w:pPr>
    </w:p>
    <w:p w14:paraId="7E32E23E" w14:textId="77777777" w:rsidR="003D1FC1" w:rsidDel="0043622C" w:rsidRDefault="003D1FC1" w:rsidP="00122511">
      <w:pPr>
        <w:ind w:left="720"/>
        <w:rPr>
          <w:del w:id="396" w:author="Dwight Mayeda" w:date="2010-05-06T00:47:00Z"/>
        </w:rPr>
      </w:pPr>
    </w:p>
    <w:p w14:paraId="011E6C5F" w14:textId="77777777" w:rsidR="003D1FC1" w:rsidRDefault="003D1FC1" w:rsidP="00122511">
      <w:pPr>
        <w:ind w:left="720"/>
      </w:pPr>
    </w:p>
    <w:p w14:paraId="07303821" w14:textId="77777777" w:rsidR="00AB6E60" w:rsidRDefault="00AB6E60" w:rsidP="00AB6E60">
      <w:pPr>
        <w:ind w:left="720"/>
      </w:pPr>
      <w:r>
        <w:t>Set of recommended verbs:</w:t>
      </w:r>
    </w:p>
    <w:tbl>
      <w:tblPr>
        <w:tblW w:w="8406"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Change w:id="397" w:author="Dwight Mayeda" w:date="2010-05-06T17:13:00Z">
          <w:tblPr>
            <w:tblW w:w="8406"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PrChange>
      </w:tblPr>
      <w:tblGrid>
        <w:gridCol w:w="2880"/>
        <w:gridCol w:w="5526"/>
        <w:tblGridChange w:id="398">
          <w:tblGrid>
            <w:gridCol w:w="3816"/>
            <w:gridCol w:w="4590"/>
          </w:tblGrid>
        </w:tblGridChange>
      </w:tblGrid>
      <w:tr w:rsidR="00491FB8" w:rsidRPr="00491FB8" w14:paraId="5206BC93" w14:textId="77777777" w:rsidTr="006A29DD">
        <w:tc>
          <w:tcPr>
            <w:tcW w:w="2880" w:type="dxa"/>
            <w:shd w:val="clear" w:color="auto" w:fill="1F497D" w:themeFill="text2"/>
            <w:tcPrChange w:id="399" w:author="Dwight Mayeda" w:date="2010-05-06T17:13:00Z">
              <w:tcPr>
                <w:tcW w:w="3816" w:type="dxa"/>
                <w:shd w:val="clear" w:color="auto" w:fill="1F497D" w:themeFill="text2"/>
              </w:tcPr>
            </w:tcPrChange>
          </w:tcPr>
          <w:p w14:paraId="5FE605A1" w14:textId="77777777" w:rsidR="00AB6E60" w:rsidRPr="00491FB8" w:rsidRDefault="00AB6E60" w:rsidP="00DA6861">
            <w:pPr>
              <w:pStyle w:val="List1"/>
              <w:rPr>
                <w:rFonts w:ascii="Verdana" w:hAnsi="Verdana"/>
                <w:b/>
                <w:bCs/>
                <w:color w:val="FFFFFF" w:themeColor="background1"/>
                <w:rPrChange w:id="400" w:author="Dwight Mayeda" w:date="2010-05-06T17:03:00Z">
                  <w:rPr>
                    <w:b/>
                    <w:bCs/>
                  </w:rPr>
                </w:rPrChange>
              </w:rPr>
            </w:pPr>
            <w:r w:rsidRPr="00491FB8">
              <w:rPr>
                <w:rFonts w:ascii="Verdana" w:hAnsi="Verdana"/>
                <w:b/>
                <w:bCs/>
                <w:color w:val="FFFFFF" w:themeColor="background1"/>
                <w:rPrChange w:id="401" w:author="Dwight Mayeda" w:date="2010-05-06T17:03:00Z">
                  <w:rPr>
                    <w:b/>
                    <w:bCs/>
                  </w:rPr>
                </w:rPrChange>
              </w:rPr>
              <w:t>Verb</w:t>
            </w:r>
          </w:p>
        </w:tc>
        <w:tc>
          <w:tcPr>
            <w:tcW w:w="5526" w:type="dxa"/>
            <w:shd w:val="clear" w:color="auto" w:fill="1F497D" w:themeFill="text2"/>
            <w:tcPrChange w:id="402" w:author="Dwight Mayeda" w:date="2010-05-06T17:13:00Z">
              <w:tcPr>
                <w:tcW w:w="4590" w:type="dxa"/>
                <w:shd w:val="clear" w:color="auto" w:fill="1F497D" w:themeFill="text2"/>
              </w:tcPr>
            </w:tcPrChange>
          </w:tcPr>
          <w:p w14:paraId="1672ED4F" w14:textId="77777777" w:rsidR="00AB6E60" w:rsidRPr="00491FB8" w:rsidRDefault="00AB6E60" w:rsidP="00DA6861">
            <w:pPr>
              <w:pStyle w:val="List1"/>
              <w:rPr>
                <w:rFonts w:ascii="Verdana" w:hAnsi="Verdana"/>
                <w:b/>
                <w:bCs/>
                <w:color w:val="FFFFFF" w:themeColor="background1"/>
                <w:rPrChange w:id="403" w:author="Dwight Mayeda" w:date="2010-05-06T17:03:00Z">
                  <w:rPr>
                    <w:b/>
                    <w:bCs/>
                  </w:rPr>
                </w:rPrChange>
              </w:rPr>
            </w:pPr>
            <w:r w:rsidRPr="00491FB8">
              <w:rPr>
                <w:rFonts w:ascii="Verdana" w:hAnsi="Verdana"/>
                <w:b/>
                <w:bCs/>
                <w:color w:val="FFFFFF" w:themeColor="background1"/>
                <w:rPrChange w:id="404" w:author="Dwight Mayeda" w:date="2010-05-06T17:03:00Z">
                  <w:rPr>
                    <w:b/>
                    <w:bCs/>
                  </w:rPr>
                </w:rPrChange>
              </w:rPr>
              <w:t>Description</w:t>
            </w:r>
          </w:p>
        </w:tc>
      </w:tr>
      <w:tr w:rsidR="00AB6E60" w:rsidRPr="00491FB8" w14:paraId="17EEC838" w14:textId="77777777" w:rsidTr="006A29DD">
        <w:tc>
          <w:tcPr>
            <w:tcW w:w="2880" w:type="dxa"/>
            <w:tcPrChange w:id="405" w:author="Dwight Mayeda" w:date="2010-05-06T17:13:00Z">
              <w:tcPr>
                <w:tcW w:w="3816" w:type="dxa"/>
              </w:tcPr>
            </w:tcPrChange>
          </w:tcPr>
          <w:p w14:paraId="677D3B2D" w14:textId="77777777" w:rsidR="00AB6E60" w:rsidRPr="00491FB8" w:rsidRDefault="00AB6E60" w:rsidP="00DA6861">
            <w:pPr>
              <w:pStyle w:val="List1"/>
              <w:rPr>
                <w:rFonts w:ascii="Verdana" w:hAnsi="Verdana"/>
                <w:rPrChange w:id="406" w:author="Dwight Mayeda" w:date="2010-05-06T17:03:00Z">
                  <w:rPr/>
                </w:rPrChange>
              </w:rPr>
            </w:pPr>
            <w:r w:rsidRPr="00491FB8">
              <w:rPr>
                <w:rFonts w:ascii="Verdana" w:hAnsi="Verdana"/>
                <w:rPrChange w:id="407" w:author="Dwight Mayeda" w:date="2010-05-06T17:03:00Z">
                  <w:rPr/>
                </w:rPrChange>
              </w:rPr>
              <w:t>Add or Insert</w:t>
            </w:r>
          </w:p>
        </w:tc>
        <w:tc>
          <w:tcPr>
            <w:tcW w:w="5526" w:type="dxa"/>
            <w:tcPrChange w:id="408" w:author="Dwight Mayeda" w:date="2010-05-06T17:13:00Z">
              <w:tcPr>
                <w:tcW w:w="4590" w:type="dxa"/>
              </w:tcPr>
            </w:tcPrChange>
          </w:tcPr>
          <w:p w14:paraId="4A541D24" w14:textId="77777777" w:rsidR="00AB6E60" w:rsidRPr="00491FB8" w:rsidRDefault="00AB6E60" w:rsidP="00DA6861">
            <w:pPr>
              <w:pStyle w:val="List1"/>
              <w:rPr>
                <w:rFonts w:ascii="Verdana" w:hAnsi="Verdana"/>
                <w:rPrChange w:id="409" w:author="Dwight Mayeda" w:date="2010-05-06T17:03:00Z">
                  <w:rPr/>
                </w:rPrChange>
              </w:rPr>
            </w:pPr>
            <w:r w:rsidRPr="00491FB8">
              <w:rPr>
                <w:rFonts w:ascii="Verdana" w:hAnsi="Verdana"/>
                <w:rPrChange w:id="410" w:author="Dwight Mayeda" w:date="2010-05-06T17:03:00Z">
                  <w:rPr/>
                </w:rPrChange>
              </w:rPr>
              <w:t>Insert a specific row.</w:t>
            </w:r>
          </w:p>
        </w:tc>
      </w:tr>
      <w:tr w:rsidR="00AB6E60" w:rsidRPr="00491FB8" w14:paraId="31E8FC01" w14:textId="77777777" w:rsidTr="006A29DD">
        <w:tc>
          <w:tcPr>
            <w:tcW w:w="2880" w:type="dxa"/>
            <w:tcPrChange w:id="411" w:author="Dwight Mayeda" w:date="2010-05-06T17:13:00Z">
              <w:tcPr>
                <w:tcW w:w="3816" w:type="dxa"/>
              </w:tcPr>
            </w:tcPrChange>
          </w:tcPr>
          <w:p w14:paraId="3E83D387" w14:textId="77777777" w:rsidR="00AB6E60" w:rsidRPr="00491FB8" w:rsidRDefault="00AB6E60" w:rsidP="00DA6861">
            <w:pPr>
              <w:pStyle w:val="List1"/>
              <w:rPr>
                <w:rFonts w:ascii="Verdana" w:hAnsi="Verdana"/>
                <w:rPrChange w:id="412" w:author="Dwight Mayeda" w:date="2010-05-06T17:03:00Z">
                  <w:rPr/>
                </w:rPrChange>
              </w:rPr>
            </w:pPr>
            <w:r w:rsidRPr="00491FB8">
              <w:rPr>
                <w:rFonts w:ascii="Verdana" w:hAnsi="Verdana"/>
                <w:rPrChange w:id="413" w:author="Dwight Mayeda" w:date="2010-05-06T17:03:00Z">
                  <w:rPr/>
                </w:rPrChange>
              </w:rPr>
              <w:t>Delete</w:t>
            </w:r>
          </w:p>
        </w:tc>
        <w:tc>
          <w:tcPr>
            <w:tcW w:w="5526" w:type="dxa"/>
            <w:tcPrChange w:id="414" w:author="Dwight Mayeda" w:date="2010-05-06T17:13:00Z">
              <w:tcPr>
                <w:tcW w:w="4590" w:type="dxa"/>
              </w:tcPr>
            </w:tcPrChange>
          </w:tcPr>
          <w:p w14:paraId="6256AAF2" w14:textId="77777777" w:rsidR="00AB6E60" w:rsidRPr="00491FB8" w:rsidRDefault="00AB6E60" w:rsidP="00DA6861">
            <w:pPr>
              <w:pStyle w:val="List1"/>
              <w:rPr>
                <w:rFonts w:ascii="Verdana" w:hAnsi="Verdana"/>
                <w:rPrChange w:id="415" w:author="Dwight Mayeda" w:date="2010-05-06T17:03:00Z">
                  <w:rPr/>
                </w:rPrChange>
              </w:rPr>
            </w:pPr>
            <w:r w:rsidRPr="00491FB8">
              <w:rPr>
                <w:rFonts w:ascii="Verdana" w:hAnsi="Verdana"/>
                <w:rPrChange w:id="416" w:author="Dwight Mayeda" w:date="2010-05-06T17:03:00Z">
                  <w:rPr/>
                </w:rPrChange>
              </w:rPr>
              <w:t>Delete a specific row or set of rows.  (Usually based on a column for the table).</w:t>
            </w:r>
          </w:p>
        </w:tc>
      </w:tr>
      <w:tr w:rsidR="00AB6E60" w:rsidRPr="00491FB8" w14:paraId="11FD7ED1" w14:textId="77777777" w:rsidTr="006A29DD">
        <w:tc>
          <w:tcPr>
            <w:tcW w:w="2880" w:type="dxa"/>
            <w:tcPrChange w:id="417" w:author="Dwight Mayeda" w:date="2010-05-06T17:13:00Z">
              <w:tcPr>
                <w:tcW w:w="3816" w:type="dxa"/>
              </w:tcPr>
            </w:tcPrChange>
          </w:tcPr>
          <w:p w14:paraId="52187007" w14:textId="77777777" w:rsidR="00AB6E60" w:rsidRPr="00491FB8" w:rsidRDefault="00AB6E60" w:rsidP="00DA6861">
            <w:pPr>
              <w:pStyle w:val="List1"/>
              <w:rPr>
                <w:rFonts w:ascii="Verdana" w:hAnsi="Verdana"/>
                <w:rPrChange w:id="418" w:author="Dwight Mayeda" w:date="2010-05-06T17:03:00Z">
                  <w:rPr/>
                </w:rPrChange>
              </w:rPr>
            </w:pPr>
            <w:r w:rsidRPr="00491FB8">
              <w:rPr>
                <w:rFonts w:ascii="Verdana" w:hAnsi="Verdana"/>
                <w:rPrChange w:id="419" w:author="Dwight Mayeda" w:date="2010-05-06T17:03:00Z">
                  <w:rPr/>
                </w:rPrChange>
              </w:rPr>
              <w:t>Get</w:t>
            </w:r>
          </w:p>
        </w:tc>
        <w:tc>
          <w:tcPr>
            <w:tcW w:w="5526" w:type="dxa"/>
            <w:tcPrChange w:id="420" w:author="Dwight Mayeda" w:date="2010-05-06T17:13:00Z">
              <w:tcPr>
                <w:tcW w:w="4590" w:type="dxa"/>
              </w:tcPr>
            </w:tcPrChange>
          </w:tcPr>
          <w:p w14:paraId="0E8EA931" w14:textId="77777777" w:rsidR="00AB6E60" w:rsidRPr="00491FB8" w:rsidRDefault="00AB6E60" w:rsidP="00DA6861">
            <w:pPr>
              <w:pStyle w:val="List1"/>
              <w:rPr>
                <w:rFonts w:ascii="Verdana" w:hAnsi="Verdana"/>
                <w:rPrChange w:id="421" w:author="Dwight Mayeda" w:date="2010-05-06T17:03:00Z">
                  <w:rPr/>
                </w:rPrChange>
              </w:rPr>
            </w:pPr>
            <w:r w:rsidRPr="00491FB8">
              <w:rPr>
                <w:rFonts w:ascii="Verdana" w:hAnsi="Verdana"/>
                <w:rPrChange w:id="422" w:author="Dwight Mayeda" w:date="2010-05-06T17:03:00Z">
                  <w:rPr/>
                </w:rPrChange>
              </w:rPr>
              <w:t>Select and return a specific row or a set of related rows.  (Usually based on a column for the table).</w:t>
            </w:r>
          </w:p>
        </w:tc>
      </w:tr>
      <w:tr w:rsidR="00AB6E60" w:rsidRPr="00491FB8" w14:paraId="0E31AC54" w14:textId="77777777" w:rsidTr="006A29DD">
        <w:tc>
          <w:tcPr>
            <w:tcW w:w="2880" w:type="dxa"/>
            <w:tcPrChange w:id="423" w:author="Dwight Mayeda" w:date="2010-05-06T17:13:00Z">
              <w:tcPr>
                <w:tcW w:w="3816" w:type="dxa"/>
              </w:tcPr>
            </w:tcPrChange>
          </w:tcPr>
          <w:p w14:paraId="44F6CC60" w14:textId="77777777" w:rsidR="00AB6E60" w:rsidRPr="00491FB8" w:rsidRDefault="00AB6E60" w:rsidP="00DA6861">
            <w:pPr>
              <w:pStyle w:val="List1"/>
              <w:rPr>
                <w:rFonts w:ascii="Verdana" w:hAnsi="Verdana"/>
                <w:rPrChange w:id="424" w:author="Dwight Mayeda" w:date="2010-05-06T17:03:00Z">
                  <w:rPr/>
                </w:rPrChange>
              </w:rPr>
            </w:pPr>
            <w:r w:rsidRPr="00491FB8">
              <w:rPr>
                <w:rFonts w:ascii="Verdana" w:hAnsi="Verdana"/>
                <w:rPrChange w:id="425" w:author="Dwight Mayeda" w:date="2010-05-06T17:03:00Z">
                  <w:rPr/>
                </w:rPrChange>
              </w:rPr>
              <w:t>List</w:t>
            </w:r>
          </w:p>
        </w:tc>
        <w:tc>
          <w:tcPr>
            <w:tcW w:w="5526" w:type="dxa"/>
            <w:tcPrChange w:id="426" w:author="Dwight Mayeda" w:date="2010-05-06T17:13:00Z">
              <w:tcPr>
                <w:tcW w:w="4590" w:type="dxa"/>
              </w:tcPr>
            </w:tcPrChange>
          </w:tcPr>
          <w:p w14:paraId="4B0B5E69" w14:textId="77777777" w:rsidR="00AB6E60" w:rsidRPr="00491FB8" w:rsidRDefault="00AB6E60" w:rsidP="00DA6861">
            <w:pPr>
              <w:pStyle w:val="List1"/>
              <w:rPr>
                <w:rFonts w:ascii="Verdana" w:hAnsi="Verdana"/>
                <w:rPrChange w:id="427" w:author="Dwight Mayeda" w:date="2010-05-06T17:03:00Z">
                  <w:rPr/>
                </w:rPrChange>
              </w:rPr>
            </w:pPr>
            <w:r w:rsidRPr="00491FB8">
              <w:rPr>
                <w:rFonts w:ascii="Verdana" w:hAnsi="Verdana"/>
                <w:rPrChange w:id="428" w:author="Dwight Mayeda" w:date="2010-05-06T17:03:00Z">
                  <w:rPr/>
                </w:rPrChange>
              </w:rPr>
              <w:t xml:space="preserve">Select and return all rows for a table. </w:t>
            </w:r>
          </w:p>
        </w:tc>
      </w:tr>
      <w:tr w:rsidR="00AB6E60" w:rsidRPr="00491FB8" w14:paraId="07694D26" w14:textId="77777777" w:rsidTr="006A29DD">
        <w:tc>
          <w:tcPr>
            <w:tcW w:w="2880" w:type="dxa"/>
            <w:tcPrChange w:id="429" w:author="Dwight Mayeda" w:date="2010-05-06T17:13:00Z">
              <w:tcPr>
                <w:tcW w:w="3816" w:type="dxa"/>
              </w:tcPr>
            </w:tcPrChange>
          </w:tcPr>
          <w:p w14:paraId="22ACBF40" w14:textId="77777777" w:rsidR="00AB6E60" w:rsidRPr="00491FB8" w:rsidRDefault="00AB6E60" w:rsidP="00DA6861">
            <w:pPr>
              <w:pStyle w:val="List1"/>
              <w:rPr>
                <w:rFonts w:ascii="Verdana" w:hAnsi="Verdana"/>
                <w:rPrChange w:id="430" w:author="Dwight Mayeda" w:date="2010-05-06T17:03:00Z">
                  <w:rPr/>
                </w:rPrChange>
              </w:rPr>
            </w:pPr>
            <w:r w:rsidRPr="00491FB8">
              <w:rPr>
                <w:rFonts w:ascii="Verdana" w:hAnsi="Verdana"/>
                <w:rPrChange w:id="431" w:author="Dwight Mayeda" w:date="2010-05-06T17:03:00Z">
                  <w:rPr/>
                </w:rPrChange>
              </w:rPr>
              <w:t>Update</w:t>
            </w:r>
          </w:p>
        </w:tc>
        <w:tc>
          <w:tcPr>
            <w:tcW w:w="5526" w:type="dxa"/>
            <w:tcPrChange w:id="432" w:author="Dwight Mayeda" w:date="2010-05-06T17:13:00Z">
              <w:tcPr>
                <w:tcW w:w="4590" w:type="dxa"/>
              </w:tcPr>
            </w:tcPrChange>
          </w:tcPr>
          <w:p w14:paraId="5831BE95" w14:textId="77777777" w:rsidR="00AB6E60" w:rsidRPr="00491FB8" w:rsidRDefault="00AB6E60" w:rsidP="00DA6861">
            <w:pPr>
              <w:pStyle w:val="List1"/>
              <w:rPr>
                <w:rFonts w:ascii="Verdana" w:hAnsi="Verdana"/>
                <w:rPrChange w:id="433" w:author="Dwight Mayeda" w:date="2010-05-06T17:03:00Z">
                  <w:rPr/>
                </w:rPrChange>
              </w:rPr>
            </w:pPr>
            <w:r w:rsidRPr="00491FB8">
              <w:rPr>
                <w:rFonts w:ascii="Verdana" w:hAnsi="Verdana"/>
                <w:rPrChange w:id="434" w:author="Dwight Mayeda" w:date="2010-05-06T17:03:00Z">
                  <w:rPr/>
                </w:rPrChange>
              </w:rPr>
              <w:t>Update a specific row or set of rows.  UPDATE ONLY processing is recommended for Set stored procedures.</w:t>
            </w:r>
          </w:p>
        </w:tc>
      </w:tr>
      <w:tr w:rsidR="00AB6E60" w:rsidRPr="00491FB8" w14:paraId="756643A5" w14:textId="77777777" w:rsidTr="006A29DD">
        <w:tc>
          <w:tcPr>
            <w:tcW w:w="2880" w:type="dxa"/>
            <w:tcPrChange w:id="435" w:author="Dwight Mayeda" w:date="2010-05-06T17:13:00Z">
              <w:tcPr>
                <w:tcW w:w="3816" w:type="dxa"/>
              </w:tcPr>
            </w:tcPrChange>
          </w:tcPr>
          <w:p w14:paraId="6DC1574F" w14:textId="77777777" w:rsidR="00AB6E60" w:rsidRPr="00491FB8" w:rsidRDefault="00AB6E60" w:rsidP="00DA6861">
            <w:pPr>
              <w:pStyle w:val="List1"/>
              <w:rPr>
                <w:rFonts w:ascii="Verdana" w:hAnsi="Verdana"/>
                <w:rPrChange w:id="436" w:author="Dwight Mayeda" w:date="2010-05-06T17:03:00Z">
                  <w:rPr/>
                </w:rPrChange>
              </w:rPr>
            </w:pPr>
            <w:r w:rsidRPr="00491FB8">
              <w:rPr>
                <w:rFonts w:ascii="Verdana" w:hAnsi="Verdana"/>
                <w:rPrChange w:id="437" w:author="Dwight Mayeda" w:date="2010-05-06T17:03:00Z">
                  <w:rPr/>
                </w:rPrChange>
              </w:rPr>
              <w:t>Validate</w:t>
            </w:r>
          </w:p>
        </w:tc>
        <w:tc>
          <w:tcPr>
            <w:tcW w:w="5526" w:type="dxa"/>
            <w:tcPrChange w:id="438" w:author="Dwight Mayeda" w:date="2010-05-06T17:13:00Z">
              <w:tcPr>
                <w:tcW w:w="4590" w:type="dxa"/>
              </w:tcPr>
            </w:tcPrChange>
          </w:tcPr>
          <w:p w14:paraId="2D3F6DDB" w14:textId="77777777" w:rsidR="00AB6E60" w:rsidRPr="00491FB8" w:rsidRDefault="00AB6E60" w:rsidP="00DA6861">
            <w:pPr>
              <w:pStyle w:val="List1"/>
              <w:rPr>
                <w:rFonts w:ascii="Verdana" w:hAnsi="Verdana"/>
                <w:rPrChange w:id="439" w:author="Dwight Mayeda" w:date="2010-05-06T17:03:00Z">
                  <w:rPr/>
                </w:rPrChange>
              </w:rPr>
            </w:pPr>
            <w:r w:rsidRPr="00491FB8">
              <w:rPr>
                <w:rFonts w:ascii="Verdana" w:hAnsi="Verdana"/>
                <w:rPrChange w:id="440" w:author="Dwight Mayeda" w:date="2010-05-06T17:03:00Z">
                  <w:rPr/>
                </w:rPrChange>
              </w:rPr>
              <w:t>Perform validation of rows to be operated</w:t>
            </w:r>
          </w:p>
        </w:tc>
      </w:tr>
      <w:tr w:rsidR="00AB6E60" w:rsidRPr="00491FB8" w14:paraId="0DB31FA5" w14:textId="77777777" w:rsidTr="006A29DD">
        <w:tc>
          <w:tcPr>
            <w:tcW w:w="2880" w:type="dxa"/>
            <w:tcPrChange w:id="441" w:author="Dwight Mayeda" w:date="2010-05-06T17:13:00Z">
              <w:tcPr>
                <w:tcW w:w="3816" w:type="dxa"/>
              </w:tcPr>
            </w:tcPrChange>
          </w:tcPr>
          <w:p w14:paraId="6F3E1004" w14:textId="77777777" w:rsidR="00AB6E60" w:rsidRPr="00491FB8" w:rsidRDefault="00AB6E60" w:rsidP="00DA6861">
            <w:pPr>
              <w:pStyle w:val="List1"/>
              <w:rPr>
                <w:rFonts w:ascii="Verdana" w:hAnsi="Verdana"/>
                <w:rPrChange w:id="442" w:author="Dwight Mayeda" w:date="2010-05-06T17:03:00Z">
                  <w:rPr/>
                </w:rPrChange>
              </w:rPr>
            </w:pPr>
            <w:r w:rsidRPr="00491FB8">
              <w:rPr>
                <w:rFonts w:ascii="Verdana" w:hAnsi="Verdana"/>
                <w:rPrChange w:id="443" w:author="Dwight Mayeda" w:date="2010-05-06T17:03:00Z">
                  <w:rPr/>
                </w:rPrChange>
              </w:rPr>
              <w:t>Log</w:t>
            </w:r>
          </w:p>
        </w:tc>
        <w:tc>
          <w:tcPr>
            <w:tcW w:w="5526" w:type="dxa"/>
            <w:tcPrChange w:id="444" w:author="Dwight Mayeda" w:date="2010-05-06T17:13:00Z">
              <w:tcPr>
                <w:tcW w:w="4590" w:type="dxa"/>
              </w:tcPr>
            </w:tcPrChange>
          </w:tcPr>
          <w:p w14:paraId="3AF96C0E" w14:textId="77777777" w:rsidR="00AB6E60" w:rsidRPr="00491FB8" w:rsidRDefault="00AB6E60" w:rsidP="00DA6861">
            <w:pPr>
              <w:pStyle w:val="List1"/>
              <w:rPr>
                <w:rFonts w:ascii="Verdana" w:hAnsi="Verdana"/>
                <w:rPrChange w:id="445" w:author="Dwight Mayeda" w:date="2010-05-06T17:03:00Z">
                  <w:rPr/>
                </w:rPrChange>
              </w:rPr>
            </w:pPr>
            <w:r w:rsidRPr="00491FB8">
              <w:rPr>
                <w:rFonts w:ascii="Verdana" w:hAnsi="Verdana"/>
                <w:rPrChange w:id="446" w:author="Dwight Mayeda" w:date="2010-05-06T17:03:00Z">
                  <w:rPr/>
                </w:rPrChange>
              </w:rPr>
              <w:t xml:space="preserve">Log changes (update, insert, delete) to a specific row or a set of related rows. </w:t>
            </w:r>
          </w:p>
        </w:tc>
      </w:tr>
    </w:tbl>
    <w:p w14:paraId="2BD1A627" w14:textId="77777777" w:rsidR="00AB6E60" w:rsidDel="006B0C7B" w:rsidRDefault="00AB6E60">
      <w:pPr>
        <w:pStyle w:val="Heading1"/>
        <w:rPr>
          <w:del w:id="447" w:author="Dwight Mayeda" w:date="2010-05-06T16:42:00Z"/>
        </w:rPr>
      </w:pPr>
    </w:p>
    <w:bookmarkEnd w:id="110"/>
    <w:bookmarkEnd w:id="111"/>
    <w:bookmarkEnd w:id="112"/>
    <w:p w14:paraId="24DFFC43" w14:textId="77777777" w:rsidR="0043622C" w:rsidRPr="007B17AF" w:rsidRDefault="0043622C" w:rsidP="0043622C">
      <w:pPr>
        <w:spacing w:before="100" w:beforeAutospacing="1" w:after="100" w:afterAutospacing="1"/>
        <w:ind w:left="720"/>
      </w:pPr>
      <w:moveToRangeStart w:id="448" w:author="Dwight Mayeda" w:date="2010-05-06T00:47:00Z" w:name="move260870193"/>
      <w:moveTo w:id="449" w:author="Dwight Mayeda" w:date="2010-05-06T00:47:00Z">
        <w:r w:rsidRPr="007B17AF">
          <w:t xml:space="preserve">The acronyms below should be used at the beginning of the names of </w:t>
        </w:r>
        <w:del w:id="450" w:author="Dwight Mayeda" w:date="2010-05-06T17:14:00Z">
          <w:r w:rsidRPr="007B17AF" w:rsidDel="006A29DD">
            <w:delText>tasks</w:delText>
          </w:r>
        </w:del>
      </w:moveTo>
      <w:ins w:id="451" w:author="Dwight Mayeda" w:date="2010-05-06T17:14:00Z">
        <w:r w:rsidR="006A29DD">
          <w:t>Control Flow Objects</w:t>
        </w:r>
      </w:ins>
      <w:moveTo w:id="452" w:author="Dwight Mayeda" w:date="2010-05-06T00:47:00Z">
        <w:r w:rsidRPr="007B17AF">
          <w:t xml:space="preserve"> to identify what type of </w:t>
        </w:r>
        <w:del w:id="453" w:author="Dwight Mayeda" w:date="2010-05-06T17:14:00Z">
          <w:r w:rsidRPr="007B17AF" w:rsidDel="006A29DD">
            <w:delText>task</w:delText>
          </w:r>
        </w:del>
      </w:moveTo>
      <w:ins w:id="454" w:author="Dwight Mayeda" w:date="2010-05-06T17:14:00Z">
        <w:r w:rsidR="006A29DD">
          <w:t>component</w:t>
        </w:r>
      </w:ins>
      <w:moveTo w:id="455" w:author="Dwight Mayeda" w:date="2010-05-06T00:47:00Z">
        <w:r w:rsidRPr="007B17AF">
          <w:t xml:space="preserve"> it is.</w:t>
        </w:r>
      </w:moveTo>
    </w:p>
    <w:tbl>
      <w:tblPr>
        <w:tblW w:w="0" w:type="auto"/>
        <w:tblInd w:w="760" w:type="dxa"/>
        <w:tblCellMar>
          <w:left w:w="0" w:type="dxa"/>
          <w:right w:w="0" w:type="dxa"/>
        </w:tblCellMar>
        <w:tblLook w:val="04A0" w:firstRow="1" w:lastRow="0" w:firstColumn="1" w:lastColumn="0" w:noHBand="0" w:noVBand="1"/>
        <w:tblPrChange w:id="456" w:author="Dwight Mayeda" w:date="2010-05-06T17:12:00Z">
          <w:tblPr>
            <w:tblW w:w="0" w:type="auto"/>
            <w:tblInd w:w="858" w:type="dxa"/>
            <w:tblCellMar>
              <w:left w:w="0" w:type="dxa"/>
              <w:right w:w="0" w:type="dxa"/>
            </w:tblCellMar>
            <w:tblLook w:val="04A0" w:firstRow="1" w:lastRow="0" w:firstColumn="1" w:lastColumn="0" w:noHBand="0" w:noVBand="1"/>
          </w:tblPr>
        </w:tblPrChange>
      </w:tblPr>
      <w:tblGrid>
        <w:gridCol w:w="2850"/>
        <w:gridCol w:w="3870"/>
        <w:gridCol w:w="1440"/>
        <w:tblGridChange w:id="457">
          <w:tblGrid>
            <w:gridCol w:w="3901"/>
            <w:gridCol w:w="3901"/>
            <w:gridCol w:w="4499"/>
          </w:tblGrid>
        </w:tblGridChange>
      </w:tblGrid>
      <w:tr w:rsidR="00491FB8" w:rsidRPr="00491FB8" w14:paraId="410B0DE2" w14:textId="77777777" w:rsidTr="006A29DD">
        <w:trPr>
          <w:ins w:id="458" w:author="Dwight Mayeda" w:date="2010-05-06T00:47:00Z"/>
        </w:trPr>
        <w:tc>
          <w:tcPr>
            <w:tcW w:w="2850" w:type="dxa"/>
            <w:tcBorders>
              <w:top w:val="single" w:sz="8" w:space="0" w:color="auto"/>
              <w:left w:val="single" w:sz="8" w:space="0" w:color="auto"/>
              <w:bottom w:val="single" w:sz="8" w:space="0" w:color="auto"/>
              <w:right w:val="single" w:sz="8" w:space="0" w:color="auto"/>
            </w:tcBorders>
            <w:shd w:val="clear" w:color="auto" w:fill="1F497D" w:themeFill="text2"/>
            <w:tcPrChange w:id="459" w:author="Dwight Mayeda" w:date="2010-05-06T17:12:00Z">
              <w:tcPr>
                <w:tcW w:w="3901" w:type="dxa"/>
                <w:tcBorders>
                  <w:top w:val="single" w:sz="8" w:space="0" w:color="auto"/>
                  <w:left w:val="single" w:sz="8" w:space="0" w:color="auto"/>
                  <w:bottom w:val="single" w:sz="8" w:space="0" w:color="auto"/>
                  <w:right w:val="single" w:sz="8" w:space="0" w:color="auto"/>
                </w:tcBorders>
                <w:shd w:val="clear" w:color="auto" w:fill="1F497D" w:themeFill="text2"/>
              </w:tcPr>
            </w:tcPrChange>
          </w:tcPr>
          <w:p w14:paraId="3FDD64DD" w14:textId="77777777" w:rsidR="00491FB8" w:rsidRPr="00491FB8" w:rsidRDefault="006A29DD" w:rsidP="0043622C">
            <w:pPr>
              <w:spacing w:before="100" w:beforeAutospacing="1" w:after="100" w:afterAutospacing="1"/>
              <w:rPr>
                <w:ins w:id="460" w:author="Dwight Mayeda" w:date="2010-05-06T17:03:00Z"/>
                <w:rFonts w:cs="Arial"/>
                <w:b/>
                <w:color w:val="FFFFFF"/>
              </w:rPr>
            </w:pPr>
            <w:ins w:id="461" w:author="Dwight Mayeda" w:date="2010-05-06T17:06:00Z">
              <w:r>
                <w:rPr>
                  <w:rFonts w:cs="Arial"/>
                  <w:b/>
                  <w:color w:val="FFFFFF"/>
                </w:rPr>
                <w:t>Type</w:t>
              </w:r>
            </w:ins>
          </w:p>
        </w:tc>
        <w:tc>
          <w:tcPr>
            <w:tcW w:w="3870" w:type="dxa"/>
            <w:tcBorders>
              <w:top w:val="single" w:sz="8" w:space="0" w:color="auto"/>
              <w:left w:val="single" w:sz="8" w:space="0" w:color="auto"/>
              <w:bottom w:val="single" w:sz="8" w:space="0" w:color="auto"/>
              <w:right w:val="single" w:sz="8" w:space="0" w:color="auto"/>
            </w:tcBorders>
            <w:shd w:val="clear" w:color="auto" w:fill="1F497D" w:themeFill="text2"/>
            <w:tcMar>
              <w:top w:w="0" w:type="dxa"/>
              <w:left w:w="108" w:type="dxa"/>
              <w:bottom w:w="0" w:type="dxa"/>
              <w:right w:w="108" w:type="dxa"/>
            </w:tcMar>
            <w:vAlign w:val="center"/>
            <w:hideMark/>
            <w:tcPrChange w:id="462" w:author="Dwight Mayeda" w:date="2010-05-06T17:12:00Z">
              <w:tcPr>
                <w:tcW w:w="3901" w:type="dxa"/>
                <w:tcBorders>
                  <w:top w:val="single" w:sz="8" w:space="0" w:color="auto"/>
                  <w:left w:val="single" w:sz="8" w:space="0" w:color="auto"/>
                  <w:bottom w:val="single" w:sz="8" w:space="0" w:color="auto"/>
                  <w:right w:val="single" w:sz="8" w:space="0" w:color="auto"/>
                </w:tcBorders>
                <w:shd w:val="clear" w:color="auto" w:fill="1F497D" w:themeFill="text2"/>
                <w:tcMar>
                  <w:top w:w="0" w:type="dxa"/>
                  <w:left w:w="108" w:type="dxa"/>
                  <w:bottom w:w="0" w:type="dxa"/>
                  <w:right w:w="108" w:type="dxa"/>
                </w:tcMar>
                <w:vAlign w:val="center"/>
                <w:hideMark/>
              </w:tcPr>
            </w:tcPrChange>
          </w:tcPr>
          <w:p w14:paraId="2B7359EA" w14:textId="77777777" w:rsidR="00491FB8" w:rsidRPr="00491FB8" w:rsidRDefault="00491FB8" w:rsidP="0043622C">
            <w:pPr>
              <w:spacing w:before="100" w:beforeAutospacing="1" w:after="100" w:afterAutospacing="1"/>
              <w:rPr>
                <w:rFonts w:eastAsiaTheme="minorHAnsi" w:cs="Arial"/>
                <w:b/>
                <w:rPrChange w:id="463" w:author="Dwight Mayeda" w:date="2010-05-06T17:03:00Z">
                  <w:rPr>
                    <w:rFonts w:eastAsiaTheme="minorHAnsi"/>
                  </w:rPr>
                </w:rPrChange>
              </w:rPr>
            </w:pPr>
            <w:moveTo w:id="464" w:author="Dwight Mayeda" w:date="2010-05-06T00:47:00Z">
              <w:del w:id="465" w:author="Dwight Mayeda" w:date="2010-05-06T17:06:00Z">
                <w:r w:rsidRPr="00491FB8" w:rsidDel="006A29DD">
                  <w:rPr>
                    <w:rFonts w:cs="Arial"/>
                    <w:b/>
                    <w:color w:val="FFFFFF"/>
                    <w:rPrChange w:id="466" w:author="Dwight Mayeda" w:date="2010-05-06T17:03:00Z">
                      <w:rPr>
                        <w:rFonts w:cs="Arial"/>
                        <w:color w:val="FFFFFF"/>
                      </w:rPr>
                    </w:rPrChange>
                  </w:rPr>
                  <w:delText>Task</w:delText>
                </w:r>
              </w:del>
            </w:moveTo>
            <w:ins w:id="467" w:author="Dwight Mayeda" w:date="2010-05-06T17:06:00Z">
              <w:r w:rsidR="006A29DD">
                <w:rPr>
                  <w:rFonts w:cs="Arial"/>
                  <w:b/>
                  <w:color w:val="FFFFFF"/>
                </w:rPr>
                <w:t>Control Flow Object</w:t>
              </w:r>
            </w:ins>
          </w:p>
        </w:tc>
        <w:tc>
          <w:tcPr>
            <w:tcW w:w="1440" w:type="dxa"/>
            <w:tcBorders>
              <w:top w:val="single" w:sz="8" w:space="0" w:color="auto"/>
              <w:left w:val="nil"/>
              <w:bottom w:val="single" w:sz="8" w:space="0" w:color="auto"/>
              <w:right w:val="single" w:sz="8" w:space="0" w:color="auto"/>
            </w:tcBorders>
            <w:shd w:val="clear" w:color="auto" w:fill="1F497D" w:themeFill="text2"/>
            <w:tcMar>
              <w:top w:w="0" w:type="dxa"/>
              <w:left w:w="108" w:type="dxa"/>
              <w:bottom w:w="0" w:type="dxa"/>
              <w:right w:w="108" w:type="dxa"/>
            </w:tcMar>
            <w:vAlign w:val="center"/>
            <w:hideMark/>
            <w:tcPrChange w:id="468" w:author="Dwight Mayeda" w:date="2010-05-06T17:12:00Z">
              <w:tcPr>
                <w:tcW w:w="4499" w:type="dxa"/>
                <w:tcBorders>
                  <w:top w:val="single" w:sz="8" w:space="0" w:color="auto"/>
                  <w:left w:val="nil"/>
                  <w:bottom w:val="single" w:sz="8" w:space="0" w:color="auto"/>
                  <w:right w:val="single" w:sz="8" w:space="0" w:color="auto"/>
                </w:tcBorders>
                <w:shd w:val="clear" w:color="auto" w:fill="1F497D" w:themeFill="text2"/>
                <w:tcMar>
                  <w:top w:w="0" w:type="dxa"/>
                  <w:left w:w="108" w:type="dxa"/>
                  <w:bottom w:w="0" w:type="dxa"/>
                  <w:right w:w="108" w:type="dxa"/>
                </w:tcMar>
                <w:vAlign w:val="center"/>
                <w:hideMark/>
              </w:tcPr>
            </w:tcPrChange>
          </w:tcPr>
          <w:p w14:paraId="034D2181" w14:textId="77777777" w:rsidR="00491FB8" w:rsidRPr="00491FB8" w:rsidRDefault="00491FB8" w:rsidP="0043622C">
            <w:pPr>
              <w:spacing w:before="100" w:beforeAutospacing="1" w:after="100" w:afterAutospacing="1"/>
              <w:rPr>
                <w:rFonts w:eastAsiaTheme="minorHAnsi" w:cs="Arial"/>
                <w:b/>
                <w:rPrChange w:id="469" w:author="Dwight Mayeda" w:date="2010-05-06T17:03:00Z">
                  <w:rPr>
                    <w:rFonts w:eastAsiaTheme="minorHAnsi"/>
                  </w:rPr>
                </w:rPrChange>
              </w:rPr>
            </w:pPr>
            <w:moveTo w:id="470" w:author="Dwight Mayeda" w:date="2010-05-06T00:47:00Z">
              <w:r w:rsidRPr="00491FB8">
                <w:rPr>
                  <w:rFonts w:cs="Arial"/>
                  <w:b/>
                  <w:color w:val="FFFFFF"/>
                  <w:rPrChange w:id="471" w:author="Dwight Mayeda" w:date="2010-05-06T17:03:00Z">
                    <w:rPr>
                      <w:rFonts w:cs="Arial"/>
                      <w:color w:val="FFFFFF"/>
                    </w:rPr>
                  </w:rPrChange>
                </w:rPr>
                <w:t>Prefix</w:t>
              </w:r>
            </w:moveTo>
          </w:p>
        </w:tc>
      </w:tr>
      <w:tr w:rsidR="00491FB8" w:rsidRPr="00491FB8" w14:paraId="59EA9039" w14:textId="77777777" w:rsidTr="006A29DD">
        <w:trPr>
          <w:ins w:id="472" w:author="Dwight Mayeda" w:date="2010-05-06T00:47:00Z"/>
        </w:trPr>
        <w:tc>
          <w:tcPr>
            <w:tcW w:w="2850" w:type="dxa"/>
            <w:tcBorders>
              <w:top w:val="nil"/>
              <w:left w:val="single" w:sz="8" w:space="0" w:color="auto"/>
              <w:bottom w:val="single" w:sz="8" w:space="0" w:color="auto"/>
              <w:right w:val="single" w:sz="8" w:space="0" w:color="auto"/>
            </w:tcBorders>
            <w:tcPrChange w:id="473" w:author="Dwight Mayeda" w:date="2010-05-06T17:12:00Z">
              <w:tcPr>
                <w:tcW w:w="3901" w:type="dxa"/>
                <w:tcBorders>
                  <w:top w:val="nil"/>
                  <w:left w:val="single" w:sz="8" w:space="0" w:color="auto"/>
                  <w:bottom w:val="single" w:sz="8" w:space="0" w:color="auto"/>
                  <w:right w:val="single" w:sz="8" w:space="0" w:color="auto"/>
                </w:tcBorders>
              </w:tcPr>
            </w:tcPrChange>
          </w:tcPr>
          <w:p w14:paraId="60205D89" w14:textId="77777777" w:rsidR="00491FB8" w:rsidRPr="00491FB8" w:rsidRDefault="006A29DD" w:rsidP="0043622C">
            <w:pPr>
              <w:spacing w:before="100" w:beforeAutospacing="1" w:after="100" w:afterAutospacing="1"/>
              <w:rPr>
                <w:ins w:id="474" w:author="Dwight Mayeda" w:date="2010-05-06T17:03:00Z"/>
                <w:rFonts w:cs="Arial"/>
              </w:rPr>
            </w:pPr>
            <w:ins w:id="475" w:author="Dwight Mayeda" w:date="2010-05-06T17:06:00Z">
              <w:r>
                <w:rPr>
                  <w:rFonts w:cs="Arial"/>
                </w:rPr>
                <w:t>Container</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476" w:author="Dwight Mayeda" w:date="2010-05-06T17:12:00Z">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54B137B8" w14:textId="77777777" w:rsidR="00491FB8" w:rsidRPr="0082653B" w:rsidRDefault="00491FB8" w:rsidP="0043622C">
            <w:pPr>
              <w:spacing w:before="100" w:beforeAutospacing="1" w:after="100" w:afterAutospacing="1"/>
              <w:rPr>
                <w:rFonts w:eastAsiaTheme="minorHAnsi" w:cs="Arial"/>
              </w:rPr>
            </w:pPr>
            <w:moveTo w:id="477" w:author="Dwight Mayeda" w:date="2010-05-06T00:47:00Z">
              <w:r w:rsidRPr="00491FB8">
                <w:rPr>
                  <w:rFonts w:cs="Arial"/>
                </w:rPr>
                <w:t>For Loop Container</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478" w:author="Dwight Mayeda" w:date="2010-05-06T17:12:00Z">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2DB37DB7" w14:textId="77777777" w:rsidR="00491FB8" w:rsidRPr="0082653B" w:rsidRDefault="00491FB8" w:rsidP="0043622C">
            <w:pPr>
              <w:spacing w:before="100" w:beforeAutospacing="1" w:after="100" w:afterAutospacing="1"/>
              <w:rPr>
                <w:rFonts w:eastAsiaTheme="minorHAnsi" w:cs="Arial"/>
              </w:rPr>
            </w:pPr>
            <w:moveTo w:id="479" w:author="Dwight Mayeda" w:date="2010-05-06T00:47:00Z">
              <w:r w:rsidRPr="00491FB8">
                <w:rPr>
                  <w:rFonts w:cs="Arial"/>
                </w:rPr>
                <w:t>FLC</w:t>
              </w:r>
            </w:moveTo>
          </w:p>
        </w:tc>
      </w:tr>
      <w:tr w:rsidR="00491FB8" w:rsidRPr="00491FB8" w14:paraId="79FA4C82" w14:textId="77777777" w:rsidTr="006A29DD">
        <w:trPr>
          <w:ins w:id="480" w:author="Dwight Mayeda" w:date="2010-05-06T00:47:00Z"/>
        </w:trPr>
        <w:tc>
          <w:tcPr>
            <w:tcW w:w="2850" w:type="dxa"/>
            <w:tcBorders>
              <w:top w:val="nil"/>
              <w:left w:val="single" w:sz="8" w:space="0" w:color="auto"/>
              <w:bottom w:val="single" w:sz="8" w:space="0" w:color="auto"/>
              <w:right w:val="single" w:sz="8" w:space="0" w:color="auto"/>
            </w:tcBorders>
            <w:tcPrChange w:id="481" w:author="Dwight Mayeda" w:date="2010-05-06T17:12:00Z">
              <w:tcPr>
                <w:tcW w:w="3901" w:type="dxa"/>
                <w:tcBorders>
                  <w:top w:val="nil"/>
                  <w:left w:val="single" w:sz="8" w:space="0" w:color="auto"/>
                  <w:bottom w:val="single" w:sz="8" w:space="0" w:color="auto"/>
                  <w:right w:val="single" w:sz="8" w:space="0" w:color="auto"/>
                </w:tcBorders>
              </w:tcPr>
            </w:tcPrChange>
          </w:tcPr>
          <w:p w14:paraId="16ABC422" w14:textId="77777777" w:rsidR="00491FB8" w:rsidRPr="00491FB8" w:rsidRDefault="006A29DD" w:rsidP="0043622C">
            <w:pPr>
              <w:spacing w:before="100" w:beforeAutospacing="1" w:after="100" w:afterAutospacing="1"/>
              <w:rPr>
                <w:ins w:id="482" w:author="Dwight Mayeda" w:date="2010-05-06T17:03:00Z"/>
                <w:rFonts w:cs="Arial"/>
              </w:rPr>
            </w:pPr>
            <w:ins w:id="483" w:author="Dwight Mayeda" w:date="2010-05-06T17:06:00Z">
              <w:r>
                <w:rPr>
                  <w:rFonts w:cs="Arial"/>
                </w:rPr>
                <w:t>Container</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484" w:author="Dwight Mayeda" w:date="2010-05-06T17:12:00Z">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569015A1" w14:textId="77777777" w:rsidR="00491FB8" w:rsidRPr="0082653B" w:rsidRDefault="00491FB8" w:rsidP="0043622C">
            <w:pPr>
              <w:spacing w:before="100" w:beforeAutospacing="1" w:after="100" w:afterAutospacing="1"/>
              <w:rPr>
                <w:rFonts w:eastAsiaTheme="minorHAnsi" w:cs="Arial"/>
              </w:rPr>
            </w:pPr>
            <w:moveTo w:id="485" w:author="Dwight Mayeda" w:date="2010-05-06T00:47:00Z">
              <w:r w:rsidRPr="00491FB8">
                <w:rPr>
                  <w:rFonts w:cs="Arial"/>
                </w:rPr>
                <w:t>Foreach Loop Container</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486" w:author="Dwight Mayeda" w:date="2010-05-06T17:12:00Z">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709AB40D" w14:textId="77777777" w:rsidR="00491FB8" w:rsidRPr="0082653B" w:rsidRDefault="00491FB8" w:rsidP="0043622C">
            <w:pPr>
              <w:spacing w:before="100" w:beforeAutospacing="1" w:after="100" w:afterAutospacing="1"/>
              <w:rPr>
                <w:rFonts w:eastAsiaTheme="minorHAnsi" w:cs="Arial"/>
              </w:rPr>
            </w:pPr>
            <w:moveTo w:id="487" w:author="Dwight Mayeda" w:date="2010-05-06T00:47:00Z">
              <w:r w:rsidRPr="00491FB8">
                <w:rPr>
                  <w:rFonts w:cs="Arial"/>
                </w:rPr>
                <w:t>FELC</w:t>
              </w:r>
            </w:moveTo>
          </w:p>
        </w:tc>
      </w:tr>
      <w:tr w:rsidR="00491FB8" w:rsidRPr="00491FB8" w14:paraId="4FC01AC9" w14:textId="77777777" w:rsidTr="006A29DD">
        <w:trPr>
          <w:ins w:id="488" w:author="Dwight Mayeda" w:date="2010-05-06T00:47:00Z"/>
        </w:trPr>
        <w:tc>
          <w:tcPr>
            <w:tcW w:w="2850" w:type="dxa"/>
            <w:tcBorders>
              <w:top w:val="nil"/>
              <w:left w:val="single" w:sz="8" w:space="0" w:color="auto"/>
              <w:bottom w:val="single" w:sz="8" w:space="0" w:color="auto"/>
              <w:right w:val="single" w:sz="8" w:space="0" w:color="auto"/>
            </w:tcBorders>
            <w:tcPrChange w:id="489" w:author="Dwight Mayeda" w:date="2010-05-06T17:12:00Z">
              <w:tcPr>
                <w:tcW w:w="3901" w:type="dxa"/>
                <w:tcBorders>
                  <w:top w:val="nil"/>
                  <w:left w:val="single" w:sz="8" w:space="0" w:color="auto"/>
                  <w:bottom w:val="single" w:sz="8" w:space="0" w:color="auto"/>
                  <w:right w:val="single" w:sz="8" w:space="0" w:color="auto"/>
                </w:tcBorders>
              </w:tcPr>
            </w:tcPrChange>
          </w:tcPr>
          <w:p w14:paraId="125605C0" w14:textId="77777777" w:rsidR="00491FB8" w:rsidRPr="00491FB8" w:rsidRDefault="006A29DD" w:rsidP="0043622C">
            <w:pPr>
              <w:spacing w:before="100" w:beforeAutospacing="1" w:after="100" w:afterAutospacing="1"/>
              <w:rPr>
                <w:ins w:id="490" w:author="Dwight Mayeda" w:date="2010-05-06T17:03:00Z"/>
                <w:rFonts w:cs="Arial"/>
              </w:rPr>
            </w:pPr>
            <w:ins w:id="491" w:author="Dwight Mayeda" w:date="2010-05-06T17:06:00Z">
              <w:r>
                <w:rPr>
                  <w:rFonts w:cs="Arial"/>
                </w:rPr>
                <w:t>Container</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492" w:author="Dwight Mayeda" w:date="2010-05-06T17:12:00Z">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0927473B" w14:textId="77777777" w:rsidR="00491FB8" w:rsidRPr="0082653B" w:rsidRDefault="00491FB8" w:rsidP="0043622C">
            <w:pPr>
              <w:spacing w:before="100" w:beforeAutospacing="1" w:after="100" w:afterAutospacing="1"/>
              <w:rPr>
                <w:rFonts w:eastAsiaTheme="minorHAnsi" w:cs="Arial"/>
              </w:rPr>
            </w:pPr>
            <w:moveTo w:id="493" w:author="Dwight Mayeda" w:date="2010-05-06T00:47:00Z">
              <w:r w:rsidRPr="00491FB8">
                <w:rPr>
                  <w:rFonts w:cs="Arial"/>
                </w:rPr>
                <w:t>Sequence Container</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494" w:author="Dwight Mayeda" w:date="2010-05-06T17:12:00Z">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42E469EA" w14:textId="77777777" w:rsidR="00491FB8" w:rsidRPr="0082653B" w:rsidRDefault="00491FB8" w:rsidP="0043622C">
            <w:pPr>
              <w:spacing w:before="100" w:beforeAutospacing="1" w:after="100" w:afterAutospacing="1"/>
              <w:rPr>
                <w:rFonts w:eastAsiaTheme="minorHAnsi" w:cs="Arial"/>
              </w:rPr>
            </w:pPr>
            <w:moveTo w:id="495" w:author="Dwight Mayeda" w:date="2010-05-06T00:47:00Z">
              <w:r w:rsidRPr="00491FB8">
                <w:rPr>
                  <w:rFonts w:cs="Arial"/>
                </w:rPr>
                <w:t>SEQC</w:t>
              </w:r>
            </w:moveTo>
          </w:p>
        </w:tc>
      </w:tr>
      <w:tr w:rsidR="00491FB8" w:rsidRPr="00491FB8" w14:paraId="09DC61BC" w14:textId="77777777" w:rsidTr="006A29DD">
        <w:trPr>
          <w:ins w:id="496" w:author="Dwight Mayeda" w:date="2010-05-06T00:47:00Z"/>
        </w:trPr>
        <w:tc>
          <w:tcPr>
            <w:tcW w:w="2850" w:type="dxa"/>
            <w:tcBorders>
              <w:top w:val="nil"/>
              <w:left w:val="single" w:sz="8" w:space="0" w:color="auto"/>
              <w:bottom w:val="single" w:sz="8" w:space="0" w:color="auto"/>
              <w:right w:val="single" w:sz="8" w:space="0" w:color="auto"/>
            </w:tcBorders>
            <w:tcPrChange w:id="497" w:author="Dwight Mayeda" w:date="2010-05-06T17:12:00Z">
              <w:tcPr>
                <w:tcW w:w="3901" w:type="dxa"/>
                <w:tcBorders>
                  <w:top w:val="nil"/>
                  <w:left w:val="single" w:sz="8" w:space="0" w:color="auto"/>
                  <w:bottom w:val="single" w:sz="8" w:space="0" w:color="auto"/>
                  <w:right w:val="single" w:sz="8" w:space="0" w:color="auto"/>
                </w:tcBorders>
              </w:tcPr>
            </w:tcPrChange>
          </w:tcPr>
          <w:p w14:paraId="17D076A0" w14:textId="77777777" w:rsidR="00491FB8" w:rsidRPr="00491FB8" w:rsidRDefault="006A29DD" w:rsidP="0043622C">
            <w:pPr>
              <w:spacing w:before="100" w:beforeAutospacing="1" w:after="100" w:afterAutospacing="1"/>
              <w:rPr>
                <w:ins w:id="498" w:author="Dwight Mayeda" w:date="2010-05-06T17:03:00Z"/>
                <w:rFonts w:cs="Arial"/>
              </w:rPr>
            </w:pPr>
            <w:ins w:id="499" w:author="Dwight Mayeda" w:date="2010-05-06T17:06:00Z">
              <w:r>
                <w:rPr>
                  <w:rFonts w:cs="Arial"/>
                </w:rPr>
                <w:t>Task</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500" w:author="Dwight Mayeda" w:date="2010-05-06T17:12:00Z">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3363974A" w14:textId="77777777" w:rsidR="00491FB8" w:rsidRPr="0082653B" w:rsidRDefault="00491FB8" w:rsidP="0043622C">
            <w:pPr>
              <w:spacing w:before="100" w:beforeAutospacing="1" w:after="100" w:afterAutospacing="1"/>
              <w:rPr>
                <w:rFonts w:eastAsiaTheme="minorHAnsi" w:cs="Arial"/>
              </w:rPr>
            </w:pPr>
            <w:moveTo w:id="501" w:author="Dwight Mayeda" w:date="2010-05-06T00:47:00Z">
              <w:r w:rsidRPr="00491FB8">
                <w:rPr>
                  <w:rFonts w:cs="Arial"/>
                </w:rPr>
                <w:t>ActiveX Script</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502" w:author="Dwight Mayeda" w:date="2010-05-06T17:12:00Z">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0EAFD072" w14:textId="77777777" w:rsidR="00491FB8" w:rsidRPr="0082653B" w:rsidRDefault="00491FB8" w:rsidP="0043622C">
            <w:pPr>
              <w:spacing w:before="100" w:beforeAutospacing="1" w:after="100" w:afterAutospacing="1"/>
              <w:rPr>
                <w:rFonts w:eastAsiaTheme="minorHAnsi" w:cs="Arial"/>
              </w:rPr>
            </w:pPr>
            <w:moveTo w:id="503" w:author="Dwight Mayeda" w:date="2010-05-06T00:47:00Z">
              <w:r w:rsidRPr="00491FB8">
                <w:rPr>
                  <w:rFonts w:cs="Arial"/>
                </w:rPr>
                <w:t>AXS</w:t>
              </w:r>
            </w:moveTo>
          </w:p>
        </w:tc>
      </w:tr>
      <w:tr w:rsidR="00491FB8" w:rsidRPr="00491FB8" w14:paraId="519FE261" w14:textId="77777777" w:rsidTr="006A29DD">
        <w:trPr>
          <w:ins w:id="504" w:author="Dwight Mayeda" w:date="2010-05-06T00:47:00Z"/>
        </w:trPr>
        <w:tc>
          <w:tcPr>
            <w:tcW w:w="2850" w:type="dxa"/>
            <w:tcBorders>
              <w:top w:val="nil"/>
              <w:left w:val="single" w:sz="8" w:space="0" w:color="auto"/>
              <w:bottom w:val="single" w:sz="8" w:space="0" w:color="auto"/>
              <w:right w:val="single" w:sz="8" w:space="0" w:color="auto"/>
            </w:tcBorders>
            <w:tcPrChange w:id="505" w:author="Dwight Mayeda" w:date="2010-05-06T17:12:00Z">
              <w:tcPr>
                <w:tcW w:w="3901" w:type="dxa"/>
                <w:tcBorders>
                  <w:top w:val="nil"/>
                  <w:left w:val="single" w:sz="8" w:space="0" w:color="auto"/>
                  <w:bottom w:val="single" w:sz="8" w:space="0" w:color="auto"/>
                  <w:right w:val="single" w:sz="8" w:space="0" w:color="auto"/>
                </w:tcBorders>
              </w:tcPr>
            </w:tcPrChange>
          </w:tcPr>
          <w:p w14:paraId="669E253D" w14:textId="77777777" w:rsidR="00491FB8" w:rsidRPr="00491FB8" w:rsidRDefault="006A29DD" w:rsidP="0043622C">
            <w:pPr>
              <w:spacing w:before="100" w:beforeAutospacing="1" w:after="100" w:afterAutospacing="1"/>
              <w:rPr>
                <w:ins w:id="506" w:author="Dwight Mayeda" w:date="2010-05-06T17:03:00Z"/>
                <w:rFonts w:cs="Arial"/>
              </w:rPr>
            </w:pPr>
            <w:ins w:id="507" w:author="Dwight Mayeda" w:date="2010-05-06T17:06:00Z">
              <w:r>
                <w:rPr>
                  <w:rFonts w:cs="Arial"/>
                </w:rPr>
                <w:t>Task</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508" w:author="Dwight Mayeda" w:date="2010-05-06T17:12:00Z">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5C077AFC" w14:textId="77777777" w:rsidR="00491FB8" w:rsidRPr="0082653B" w:rsidRDefault="00491FB8" w:rsidP="0043622C">
            <w:pPr>
              <w:spacing w:before="100" w:beforeAutospacing="1" w:after="100" w:afterAutospacing="1"/>
              <w:rPr>
                <w:rFonts w:eastAsiaTheme="minorHAnsi" w:cs="Arial"/>
              </w:rPr>
            </w:pPr>
            <w:moveTo w:id="509" w:author="Dwight Mayeda" w:date="2010-05-06T00:47:00Z">
              <w:r w:rsidRPr="00491FB8">
                <w:rPr>
                  <w:rFonts w:cs="Arial"/>
                </w:rPr>
                <w:t>Analysis Services Execute DDL</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510" w:author="Dwight Mayeda" w:date="2010-05-06T17:12:00Z">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26060FFB" w14:textId="77777777" w:rsidR="00491FB8" w:rsidRPr="0082653B" w:rsidRDefault="00491FB8" w:rsidP="0043622C">
            <w:pPr>
              <w:spacing w:before="100" w:beforeAutospacing="1" w:after="100" w:afterAutospacing="1"/>
              <w:rPr>
                <w:rFonts w:eastAsiaTheme="minorHAnsi" w:cs="Arial"/>
              </w:rPr>
            </w:pPr>
            <w:moveTo w:id="511" w:author="Dwight Mayeda" w:date="2010-05-06T00:47:00Z">
              <w:r w:rsidRPr="00491FB8">
                <w:rPr>
                  <w:rFonts w:cs="Arial"/>
                </w:rPr>
                <w:t>ASE</w:t>
              </w:r>
            </w:moveTo>
          </w:p>
        </w:tc>
      </w:tr>
      <w:tr w:rsidR="00491FB8" w:rsidRPr="00491FB8" w14:paraId="4AB7D7D4" w14:textId="77777777" w:rsidTr="006A29DD">
        <w:trPr>
          <w:ins w:id="512" w:author="Dwight Mayeda" w:date="2010-05-06T00:47:00Z"/>
        </w:trPr>
        <w:tc>
          <w:tcPr>
            <w:tcW w:w="2850" w:type="dxa"/>
            <w:tcBorders>
              <w:top w:val="nil"/>
              <w:left w:val="single" w:sz="8" w:space="0" w:color="auto"/>
              <w:bottom w:val="single" w:sz="8" w:space="0" w:color="auto"/>
              <w:right w:val="single" w:sz="8" w:space="0" w:color="auto"/>
            </w:tcBorders>
            <w:tcPrChange w:id="513" w:author="Dwight Mayeda" w:date="2010-05-06T17:12:00Z">
              <w:tcPr>
                <w:tcW w:w="3901" w:type="dxa"/>
                <w:tcBorders>
                  <w:top w:val="nil"/>
                  <w:left w:val="single" w:sz="8" w:space="0" w:color="auto"/>
                  <w:bottom w:val="single" w:sz="8" w:space="0" w:color="auto"/>
                  <w:right w:val="single" w:sz="8" w:space="0" w:color="auto"/>
                </w:tcBorders>
              </w:tcPr>
            </w:tcPrChange>
          </w:tcPr>
          <w:p w14:paraId="7DBC870A" w14:textId="77777777" w:rsidR="00491FB8" w:rsidRPr="00491FB8" w:rsidRDefault="006A29DD" w:rsidP="0043622C">
            <w:pPr>
              <w:spacing w:before="100" w:beforeAutospacing="1" w:after="100" w:afterAutospacing="1"/>
              <w:rPr>
                <w:ins w:id="514" w:author="Dwight Mayeda" w:date="2010-05-06T17:03:00Z"/>
                <w:rFonts w:cs="Arial"/>
              </w:rPr>
            </w:pPr>
            <w:ins w:id="515" w:author="Dwight Mayeda" w:date="2010-05-06T17:06:00Z">
              <w:r>
                <w:rPr>
                  <w:rFonts w:cs="Arial"/>
                </w:rPr>
                <w:t>Task</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516" w:author="Dwight Mayeda" w:date="2010-05-06T17:12:00Z">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449588BD" w14:textId="77777777" w:rsidR="00491FB8" w:rsidRPr="0082653B" w:rsidRDefault="00491FB8" w:rsidP="0043622C">
            <w:pPr>
              <w:spacing w:before="100" w:beforeAutospacing="1" w:after="100" w:afterAutospacing="1"/>
              <w:rPr>
                <w:rFonts w:eastAsiaTheme="minorHAnsi" w:cs="Arial"/>
              </w:rPr>
            </w:pPr>
            <w:moveTo w:id="517" w:author="Dwight Mayeda" w:date="2010-05-06T00:47:00Z">
              <w:r w:rsidRPr="00491FB8">
                <w:rPr>
                  <w:rFonts w:cs="Arial"/>
                </w:rPr>
                <w:t>Analysis Services Processing</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518" w:author="Dwight Mayeda" w:date="2010-05-06T17:12:00Z">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37AB891C" w14:textId="77777777" w:rsidR="00491FB8" w:rsidRPr="0082653B" w:rsidRDefault="00491FB8" w:rsidP="0043622C">
            <w:pPr>
              <w:spacing w:before="100" w:beforeAutospacing="1" w:after="100" w:afterAutospacing="1"/>
              <w:rPr>
                <w:rFonts w:eastAsiaTheme="minorHAnsi" w:cs="Arial"/>
              </w:rPr>
            </w:pPr>
            <w:moveTo w:id="519" w:author="Dwight Mayeda" w:date="2010-05-06T00:47:00Z">
              <w:r w:rsidRPr="00491FB8">
                <w:rPr>
                  <w:rFonts w:cs="Arial"/>
                </w:rPr>
                <w:t>ASP</w:t>
              </w:r>
            </w:moveTo>
          </w:p>
        </w:tc>
      </w:tr>
      <w:tr w:rsidR="00491FB8" w:rsidRPr="00491FB8" w14:paraId="5A8AB5B9" w14:textId="77777777" w:rsidTr="006A29DD">
        <w:trPr>
          <w:ins w:id="520" w:author="Dwight Mayeda" w:date="2010-05-06T00:47:00Z"/>
        </w:trPr>
        <w:tc>
          <w:tcPr>
            <w:tcW w:w="2850" w:type="dxa"/>
            <w:tcBorders>
              <w:top w:val="nil"/>
              <w:left w:val="single" w:sz="8" w:space="0" w:color="auto"/>
              <w:bottom w:val="single" w:sz="8" w:space="0" w:color="auto"/>
              <w:right w:val="single" w:sz="8" w:space="0" w:color="auto"/>
            </w:tcBorders>
            <w:tcPrChange w:id="521" w:author="Dwight Mayeda" w:date="2010-05-06T17:12:00Z">
              <w:tcPr>
                <w:tcW w:w="3901" w:type="dxa"/>
                <w:tcBorders>
                  <w:top w:val="nil"/>
                  <w:left w:val="single" w:sz="8" w:space="0" w:color="auto"/>
                  <w:bottom w:val="single" w:sz="8" w:space="0" w:color="auto"/>
                  <w:right w:val="single" w:sz="8" w:space="0" w:color="auto"/>
                </w:tcBorders>
              </w:tcPr>
            </w:tcPrChange>
          </w:tcPr>
          <w:p w14:paraId="09DFC5FF" w14:textId="77777777" w:rsidR="00491FB8" w:rsidRPr="00491FB8" w:rsidRDefault="006A29DD" w:rsidP="0043622C">
            <w:pPr>
              <w:spacing w:before="100" w:beforeAutospacing="1" w:after="100" w:afterAutospacing="1"/>
              <w:rPr>
                <w:ins w:id="522" w:author="Dwight Mayeda" w:date="2010-05-06T17:03:00Z"/>
                <w:rFonts w:cs="Arial"/>
              </w:rPr>
            </w:pPr>
            <w:ins w:id="523" w:author="Dwight Mayeda" w:date="2010-05-06T17:06:00Z">
              <w:r>
                <w:rPr>
                  <w:rFonts w:cs="Arial"/>
                </w:rPr>
                <w:t>Task</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524" w:author="Dwight Mayeda" w:date="2010-05-06T17:12:00Z">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68BB8347" w14:textId="77777777" w:rsidR="00491FB8" w:rsidRPr="0082653B" w:rsidRDefault="00491FB8" w:rsidP="0043622C">
            <w:pPr>
              <w:spacing w:before="100" w:beforeAutospacing="1" w:after="100" w:afterAutospacing="1"/>
              <w:rPr>
                <w:rFonts w:eastAsiaTheme="minorHAnsi" w:cs="Arial"/>
              </w:rPr>
            </w:pPr>
            <w:moveTo w:id="525" w:author="Dwight Mayeda" w:date="2010-05-06T00:47:00Z">
              <w:r w:rsidRPr="00491FB8">
                <w:rPr>
                  <w:rFonts w:cs="Arial"/>
                </w:rPr>
                <w:t>Bulk Insert</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526" w:author="Dwight Mayeda" w:date="2010-05-06T17:12:00Z">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7CA82B1B" w14:textId="77777777" w:rsidR="00491FB8" w:rsidRPr="0082653B" w:rsidRDefault="00491FB8" w:rsidP="0043622C">
            <w:pPr>
              <w:spacing w:before="100" w:beforeAutospacing="1" w:after="100" w:afterAutospacing="1"/>
              <w:rPr>
                <w:rFonts w:eastAsiaTheme="minorHAnsi" w:cs="Arial"/>
              </w:rPr>
            </w:pPr>
            <w:moveTo w:id="527" w:author="Dwight Mayeda" w:date="2010-05-06T00:47:00Z">
              <w:r w:rsidRPr="00491FB8">
                <w:rPr>
                  <w:rFonts w:cs="Arial"/>
                </w:rPr>
                <w:t>BLK</w:t>
              </w:r>
            </w:moveTo>
          </w:p>
        </w:tc>
      </w:tr>
      <w:tr w:rsidR="00491FB8" w:rsidRPr="00491FB8" w14:paraId="3AA90F52" w14:textId="77777777" w:rsidTr="006A29DD">
        <w:trPr>
          <w:ins w:id="528" w:author="Dwight Mayeda" w:date="2010-05-06T00:47:00Z"/>
        </w:trPr>
        <w:tc>
          <w:tcPr>
            <w:tcW w:w="2850" w:type="dxa"/>
            <w:tcBorders>
              <w:top w:val="nil"/>
              <w:left w:val="single" w:sz="8" w:space="0" w:color="auto"/>
              <w:bottom w:val="single" w:sz="8" w:space="0" w:color="auto"/>
              <w:right w:val="single" w:sz="8" w:space="0" w:color="auto"/>
            </w:tcBorders>
            <w:tcPrChange w:id="529" w:author="Dwight Mayeda" w:date="2010-05-06T17:12:00Z">
              <w:tcPr>
                <w:tcW w:w="3901" w:type="dxa"/>
                <w:tcBorders>
                  <w:top w:val="nil"/>
                  <w:left w:val="single" w:sz="8" w:space="0" w:color="auto"/>
                  <w:bottom w:val="single" w:sz="8" w:space="0" w:color="auto"/>
                  <w:right w:val="single" w:sz="8" w:space="0" w:color="auto"/>
                </w:tcBorders>
              </w:tcPr>
            </w:tcPrChange>
          </w:tcPr>
          <w:p w14:paraId="166A716C" w14:textId="77777777" w:rsidR="00491FB8" w:rsidRPr="00491FB8" w:rsidRDefault="006A29DD" w:rsidP="0043622C">
            <w:pPr>
              <w:spacing w:before="100" w:beforeAutospacing="1" w:after="100" w:afterAutospacing="1"/>
              <w:rPr>
                <w:ins w:id="530" w:author="Dwight Mayeda" w:date="2010-05-06T17:03:00Z"/>
                <w:rFonts w:cs="Arial"/>
              </w:rPr>
            </w:pPr>
            <w:ins w:id="531" w:author="Dwight Mayeda" w:date="2010-05-06T17:06:00Z">
              <w:r>
                <w:rPr>
                  <w:rFonts w:cs="Arial"/>
                </w:rPr>
                <w:t>Task</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532" w:author="Dwight Mayeda" w:date="2010-05-06T17:12:00Z">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0C8DEF57" w14:textId="77777777" w:rsidR="00491FB8" w:rsidRPr="0082653B" w:rsidRDefault="00491FB8" w:rsidP="0043622C">
            <w:pPr>
              <w:spacing w:before="100" w:beforeAutospacing="1" w:after="100" w:afterAutospacing="1"/>
              <w:rPr>
                <w:rFonts w:eastAsiaTheme="minorHAnsi" w:cs="Arial"/>
              </w:rPr>
            </w:pPr>
            <w:moveTo w:id="533" w:author="Dwight Mayeda" w:date="2010-05-06T00:47:00Z">
              <w:r w:rsidRPr="00491FB8">
                <w:rPr>
                  <w:rFonts w:cs="Arial"/>
                </w:rPr>
                <w:t>Data Flow</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534" w:author="Dwight Mayeda" w:date="2010-05-06T17:12:00Z">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3C238B70" w14:textId="77777777" w:rsidR="00491FB8" w:rsidRPr="0082653B" w:rsidRDefault="00491FB8" w:rsidP="0043622C">
            <w:pPr>
              <w:spacing w:before="100" w:beforeAutospacing="1" w:after="100" w:afterAutospacing="1"/>
              <w:rPr>
                <w:rFonts w:eastAsiaTheme="minorHAnsi" w:cs="Arial"/>
              </w:rPr>
            </w:pPr>
            <w:moveTo w:id="535" w:author="Dwight Mayeda" w:date="2010-05-06T00:47:00Z">
              <w:r w:rsidRPr="00491FB8">
                <w:rPr>
                  <w:rFonts w:cs="Arial"/>
                </w:rPr>
                <w:t>DFT</w:t>
              </w:r>
            </w:moveTo>
          </w:p>
        </w:tc>
      </w:tr>
      <w:tr w:rsidR="00491FB8" w:rsidRPr="00491FB8" w14:paraId="6299A73F" w14:textId="77777777" w:rsidTr="006A29DD">
        <w:trPr>
          <w:ins w:id="536" w:author="Dwight Mayeda" w:date="2010-05-06T00:47:00Z"/>
        </w:trPr>
        <w:tc>
          <w:tcPr>
            <w:tcW w:w="2850" w:type="dxa"/>
            <w:tcBorders>
              <w:top w:val="nil"/>
              <w:left w:val="single" w:sz="8" w:space="0" w:color="auto"/>
              <w:bottom w:val="single" w:sz="8" w:space="0" w:color="auto"/>
              <w:right w:val="single" w:sz="8" w:space="0" w:color="auto"/>
            </w:tcBorders>
            <w:tcPrChange w:id="537" w:author="Dwight Mayeda" w:date="2010-05-06T17:12:00Z">
              <w:tcPr>
                <w:tcW w:w="3901" w:type="dxa"/>
                <w:tcBorders>
                  <w:top w:val="nil"/>
                  <w:left w:val="single" w:sz="8" w:space="0" w:color="auto"/>
                  <w:bottom w:val="single" w:sz="8" w:space="0" w:color="auto"/>
                  <w:right w:val="single" w:sz="8" w:space="0" w:color="auto"/>
                </w:tcBorders>
              </w:tcPr>
            </w:tcPrChange>
          </w:tcPr>
          <w:p w14:paraId="02BD8925" w14:textId="77777777" w:rsidR="00491FB8" w:rsidRPr="00491FB8" w:rsidRDefault="006A29DD" w:rsidP="0043622C">
            <w:pPr>
              <w:spacing w:before="100" w:beforeAutospacing="1" w:after="100" w:afterAutospacing="1"/>
              <w:rPr>
                <w:ins w:id="538" w:author="Dwight Mayeda" w:date="2010-05-06T17:03:00Z"/>
                <w:rFonts w:cs="Arial"/>
              </w:rPr>
            </w:pPr>
            <w:ins w:id="539" w:author="Dwight Mayeda" w:date="2010-05-06T17:06:00Z">
              <w:r>
                <w:rPr>
                  <w:rFonts w:cs="Arial"/>
                </w:rPr>
                <w:t>Task</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540" w:author="Dwight Mayeda" w:date="2010-05-06T17:12:00Z">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3C430770" w14:textId="77777777" w:rsidR="00491FB8" w:rsidRPr="0082653B" w:rsidRDefault="00491FB8" w:rsidP="0043622C">
            <w:pPr>
              <w:spacing w:before="100" w:beforeAutospacing="1" w:after="100" w:afterAutospacing="1"/>
              <w:rPr>
                <w:rFonts w:eastAsiaTheme="minorHAnsi" w:cs="Arial"/>
              </w:rPr>
            </w:pPr>
            <w:moveTo w:id="541" w:author="Dwight Mayeda" w:date="2010-05-06T00:47:00Z">
              <w:r w:rsidRPr="00491FB8">
                <w:rPr>
                  <w:rFonts w:cs="Arial"/>
                </w:rPr>
                <w:t>Data Mining Query</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542" w:author="Dwight Mayeda" w:date="2010-05-06T17:12:00Z">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728139F7" w14:textId="77777777" w:rsidR="00491FB8" w:rsidRPr="0082653B" w:rsidRDefault="00491FB8" w:rsidP="0043622C">
            <w:pPr>
              <w:spacing w:before="100" w:beforeAutospacing="1" w:after="100" w:afterAutospacing="1"/>
              <w:rPr>
                <w:rFonts w:eastAsiaTheme="minorHAnsi" w:cs="Arial"/>
              </w:rPr>
            </w:pPr>
            <w:moveTo w:id="543" w:author="Dwight Mayeda" w:date="2010-05-06T00:47:00Z">
              <w:r w:rsidRPr="00491FB8">
                <w:rPr>
                  <w:rFonts w:cs="Arial"/>
                </w:rPr>
                <w:t>DMQ</w:t>
              </w:r>
            </w:moveTo>
          </w:p>
        </w:tc>
      </w:tr>
      <w:tr w:rsidR="00491FB8" w:rsidRPr="00491FB8" w14:paraId="5DA237F0" w14:textId="77777777" w:rsidTr="006A29DD">
        <w:trPr>
          <w:ins w:id="544" w:author="Dwight Mayeda" w:date="2010-05-06T00:47:00Z"/>
        </w:trPr>
        <w:tc>
          <w:tcPr>
            <w:tcW w:w="2850" w:type="dxa"/>
            <w:tcBorders>
              <w:top w:val="nil"/>
              <w:left w:val="single" w:sz="8" w:space="0" w:color="auto"/>
              <w:bottom w:val="single" w:sz="8" w:space="0" w:color="auto"/>
              <w:right w:val="single" w:sz="8" w:space="0" w:color="auto"/>
            </w:tcBorders>
            <w:tcPrChange w:id="545" w:author="Dwight Mayeda" w:date="2010-05-06T17:12:00Z">
              <w:tcPr>
                <w:tcW w:w="3901" w:type="dxa"/>
                <w:tcBorders>
                  <w:top w:val="nil"/>
                  <w:left w:val="single" w:sz="8" w:space="0" w:color="auto"/>
                  <w:bottom w:val="single" w:sz="8" w:space="0" w:color="auto"/>
                  <w:right w:val="single" w:sz="8" w:space="0" w:color="auto"/>
                </w:tcBorders>
              </w:tcPr>
            </w:tcPrChange>
          </w:tcPr>
          <w:p w14:paraId="3BB21918" w14:textId="77777777" w:rsidR="00491FB8" w:rsidRPr="00491FB8" w:rsidRDefault="006A29DD" w:rsidP="0043622C">
            <w:pPr>
              <w:spacing w:before="100" w:beforeAutospacing="1" w:after="100" w:afterAutospacing="1"/>
              <w:rPr>
                <w:ins w:id="546" w:author="Dwight Mayeda" w:date="2010-05-06T17:03:00Z"/>
                <w:rFonts w:cs="Arial"/>
              </w:rPr>
            </w:pPr>
            <w:ins w:id="547" w:author="Dwight Mayeda" w:date="2010-05-06T17:06:00Z">
              <w:r>
                <w:rPr>
                  <w:rFonts w:cs="Arial"/>
                </w:rPr>
                <w:t>Task</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548" w:author="Dwight Mayeda" w:date="2010-05-06T17:12:00Z">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3A797533" w14:textId="77777777" w:rsidR="00491FB8" w:rsidRPr="0082653B" w:rsidRDefault="00491FB8" w:rsidP="0043622C">
            <w:pPr>
              <w:spacing w:before="100" w:beforeAutospacing="1" w:after="100" w:afterAutospacing="1"/>
              <w:rPr>
                <w:rFonts w:eastAsiaTheme="minorHAnsi" w:cs="Arial"/>
              </w:rPr>
            </w:pPr>
            <w:moveTo w:id="549" w:author="Dwight Mayeda" w:date="2010-05-06T00:47:00Z">
              <w:r w:rsidRPr="00491FB8">
                <w:rPr>
                  <w:rFonts w:cs="Arial"/>
                </w:rPr>
                <w:t>Execute DTS 2000 Package</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550" w:author="Dwight Mayeda" w:date="2010-05-06T17:12:00Z">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60920A4E" w14:textId="77777777" w:rsidR="00491FB8" w:rsidRPr="0082653B" w:rsidRDefault="00491FB8" w:rsidP="0043622C">
            <w:pPr>
              <w:spacing w:before="100" w:beforeAutospacing="1" w:after="100" w:afterAutospacing="1"/>
              <w:rPr>
                <w:rFonts w:eastAsiaTheme="minorHAnsi" w:cs="Arial"/>
              </w:rPr>
            </w:pPr>
            <w:moveTo w:id="551" w:author="Dwight Mayeda" w:date="2010-05-06T00:47:00Z">
              <w:r w:rsidRPr="00491FB8">
                <w:rPr>
                  <w:rFonts w:cs="Arial"/>
                </w:rPr>
                <w:t>EDPT</w:t>
              </w:r>
            </w:moveTo>
          </w:p>
        </w:tc>
      </w:tr>
      <w:tr w:rsidR="00491FB8" w:rsidRPr="00491FB8" w14:paraId="36448F5F" w14:textId="77777777" w:rsidTr="006A29DD">
        <w:trPr>
          <w:ins w:id="552" w:author="Dwight Mayeda" w:date="2010-05-06T00:47:00Z"/>
        </w:trPr>
        <w:tc>
          <w:tcPr>
            <w:tcW w:w="2850" w:type="dxa"/>
            <w:tcBorders>
              <w:top w:val="nil"/>
              <w:left w:val="single" w:sz="8" w:space="0" w:color="auto"/>
              <w:bottom w:val="single" w:sz="8" w:space="0" w:color="auto"/>
              <w:right w:val="single" w:sz="8" w:space="0" w:color="auto"/>
            </w:tcBorders>
            <w:tcPrChange w:id="553" w:author="Dwight Mayeda" w:date="2010-05-06T17:12:00Z">
              <w:tcPr>
                <w:tcW w:w="3901" w:type="dxa"/>
                <w:tcBorders>
                  <w:top w:val="nil"/>
                  <w:left w:val="single" w:sz="8" w:space="0" w:color="auto"/>
                  <w:bottom w:val="single" w:sz="8" w:space="0" w:color="auto"/>
                  <w:right w:val="single" w:sz="8" w:space="0" w:color="auto"/>
                </w:tcBorders>
              </w:tcPr>
            </w:tcPrChange>
          </w:tcPr>
          <w:p w14:paraId="3348D7B7" w14:textId="77777777" w:rsidR="00491FB8" w:rsidRPr="00491FB8" w:rsidRDefault="006A29DD" w:rsidP="0043622C">
            <w:pPr>
              <w:spacing w:before="100" w:beforeAutospacing="1" w:after="100" w:afterAutospacing="1"/>
              <w:rPr>
                <w:ins w:id="554" w:author="Dwight Mayeda" w:date="2010-05-06T17:03:00Z"/>
                <w:rFonts w:cs="Arial"/>
              </w:rPr>
            </w:pPr>
            <w:ins w:id="555" w:author="Dwight Mayeda" w:date="2010-05-06T17:06:00Z">
              <w:r>
                <w:rPr>
                  <w:rFonts w:cs="Arial"/>
                </w:rPr>
                <w:t>Task</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556" w:author="Dwight Mayeda" w:date="2010-05-06T17:12:00Z">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0C88660B" w14:textId="77777777" w:rsidR="00491FB8" w:rsidRPr="0082653B" w:rsidRDefault="00491FB8" w:rsidP="0043622C">
            <w:pPr>
              <w:spacing w:before="100" w:beforeAutospacing="1" w:after="100" w:afterAutospacing="1"/>
              <w:rPr>
                <w:rFonts w:eastAsiaTheme="minorHAnsi" w:cs="Arial"/>
              </w:rPr>
            </w:pPr>
            <w:moveTo w:id="557" w:author="Dwight Mayeda" w:date="2010-05-06T00:47:00Z">
              <w:r w:rsidRPr="00491FB8">
                <w:rPr>
                  <w:rFonts w:cs="Arial"/>
                </w:rPr>
                <w:t>Execute Package</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558" w:author="Dwight Mayeda" w:date="2010-05-06T17:12:00Z">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67BF7050" w14:textId="77777777" w:rsidR="00491FB8" w:rsidRPr="0082653B" w:rsidRDefault="00491FB8" w:rsidP="0043622C">
            <w:pPr>
              <w:spacing w:before="100" w:beforeAutospacing="1" w:after="100" w:afterAutospacing="1"/>
              <w:rPr>
                <w:rFonts w:eastAsiaTheme="minorHAnsi" w:cs="Arial"/>
              </w:rPr>
            </w:pPr>
            <w:moveTo w:id="559" w:author="Dwight Mayeda" w:date="2010-05-06T00:47:00Z">
              <w:r w:rsidRPr="00491FB8">
                <w:rPr>
                  <w:rFonts w:cs="Arial"/>
                </w:rPr>
                <w:t>EPT</w:t>
              </w:r>
            </w:moveTo>
          </w:p>
        </w:tc>
      </w:tr>
      <w:tr w:rsidR="00491FB8" w:rsidRPr="00491FB8" w14:paraId="65F232B9" w14:textId="77777777" w:rsidTr="006A29DD">
        <w:trPr>
          <w:ins w:id="560" w:author="Dwight Mayeda" w:date="2010-05-06T00:47:00Z"/>
        </w:trPr>
        <w:tc>
          <w:tcPr>
            <w:tcW w:w="2850" w:type="dxa"/>
            <w:tcBorders>
              <w:top w:val="nil"/>
              <w:left w:val="single" w:sz="8" w:space="0" w:color="auto"/>
              <w:bottom w:val="single" w:sz="8" w:space="0" w:color="auto"/>
              <w:right w:val="single" w:sz="8" w:space="0" w:color="auto"/>
            </w:tcBorders>
            <w:tcPrChange w:id="561" w:author="Dwight Mayeda" w:date="2010-05-06T17:12:00Z">
              <w:tcPr>
                <w:tcW w:w="3901" w:type="dxa"/>
                <w:tcBorders>
                  <w:top w:val="nil"/>
                  <w:left w:val="single" w:sz="8" w:space="0" w:color="auto"/>
                  <w:bottom w:val="single" w:sz="8" w:space="0" w:color="auto"/>
                  <w:right w:val="single" w:sz="8" w:space="0" w:color="auto"/>
                </w:tcBorders>
              </w:tcPr>
            </w:tcPrChange>
          </w:tcPr>
          <w:p w14:paraId="7F3CEEF9" w14:textId="77777777" w:rsidR="00491FB8" w:rsidRPr="00491FB8" w:rsidRDefault="006A29DD" w:rsidP="0043622C">
            <w:pPr>
              <w:spacing w:before="100" w:beforeAutospacing="1" w:after="100" w:afterAutospacing="1"/>
              <w:rPr>
                <w:ins w:id="562" w:author="Dwight Mayeda" w:date="2010-05-06T17:03:00Z"/>
                <w:rFonts w:cs="Arial"/>
              </w:rPr>
            </w:pPr>
            <w:ins w:id="563" w:author="Dwight Mayeda" w:date="2010-05-06T17:06:00Z">
              <w:r>
                <w:rPr>
                  <w:rFonts w:cs="Arial"/>
                </w:rPr>
                <w:t>Task</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564" w:author="Dwight Mayeda" w:date="2010-05-06T17:12:00Z">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5FA8C0E3" w14:textId="77777777" w:rsidR="00491FB8" w:rsidRPr="0082653B" w:rsidRDefault="00491FB8" w:rsidP="0043622C">
            <w:pPr>
              <w:spacing w:before="100" w:beforeAutospacing="1" w:after="100" w:afterAutospacing="1"/>
              <w:rPr>
                <w:rFonts w:eastAsiaTheme="minorHAnsi" w:cs="Arial"/>
              </w:rPr>
            </w:pPr>
            <w:moveTo w:id="565" w:author="Dwight Mayeda" w:date="2010-05-06T00:47:00Z">
              <w:r w:rsidRPr="00491FB8">
                <w:rPr>
                  <w:rFonts w:cs="Arial"/>
                </w:rPr>
                <w:t>Execute Process</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566" w:author="Dwight Mayeda" w:date="2010-05-06T17:12:00Z">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67FCBD2C" w14:textId="77777777" w:rsidR="00491FB8" w:rsidRPr="0082653B" w:rsidRDefault="00491FB8" w:rsidP="0043622C">
            <w:pPr>
              <w:spacing w:before="100" w:beforeAutospacing="1" w:after="100" w:afterAutospacing="1"/>
              <w:rPr>
                <w:rFonts w:eastAsiaTheme="minorHAnsi" w:cs="Arial"/>
              </w:rPr>
            </w:pPr>
            <w:moveTo w:id="567" w:author="Dwight Mayeda" w:date="2010-05-06T00:47:00Z">
              <w:r w:rsidRPr="00491FB8">
                <w:rPr>
                  <w:rFonts w:cs="Arial"/>
                </w:rPr>
                <w:t>EPR</w:t>
              </w:r>
            </w:moveTo>
          </w:p>
        </w:tc>
      </w:tr>
      <w:tr w:rsidR="00491FB8" w:rsidRPr="00491FB8" w14:paraId="121378AC" w14:textId="77777777" w:rsidTr="006A29DD">
        <w:trPr>
          <w:ins w:id="568" w:author="Dwight Mayeda" w:date="2010-05-06T00:47:00Z"/>
        </w:trPr>
        <w:tc>
          <w:tcPr>
            <w:tcW w:w="2850" w:type="dxa"/>
            <w:tcBorders>
              <w:top w:val="nil"/>
              <w:left w:val="single" w:sz="8" w:space="0" w:color="auto"/>
              <w:bottom w:val="single" w:sz="8" w:space="0" w:color="auto"/>
              <w:right w:val="single" w:sz="8" w:space="0" w:color="auto"/>
            </w:tcBorders>
            <w:tcPrChange w:id="569" w:author="Dwight Mayeda" w:date="2010-05-06T17:12:00Z">
              <w:tcPr>
                <w:tcW w:w="3901" w:type="dxa"/>
                <w:tcBorders>
                  <w:top w:val="nil"/>
                  <w:left w:val="single" w:sz="8" w:space="0" w:color="auto"/>
                  <w:bottom w:val="single" w:sz="8" w:space="0" w:color="auto"/>
                  <w:right w:val="single" w:sz="8" w:space="0" w:color="auto"/>
                </w:tcBorders>
              </w:tcPr>
            </w:tcPrChange>
          </w:tcPr>
          <w:p w14:paraId="1790D912" w14:textId="77777777" w:rsidR="00491FB8" w:rsidRPr="00491FB8" w:rsidRDefault="006A29DD" w:rsidP="0043622C">
            <w:pPr>
              <w:spacing w:before="100" w:beforeAutospacing="1" w:after="100" w:afterAutospacing="1"/>
              <w:rPr>
                <w:ins w:id="570" w:author="Dwight Mayeda" w:date="2010-05-06T17:03:00Z"/>
                <w:rFonts w:cs="Arial"/>
              </w:rPr>
            </w:pPr>
            <w:ins w:id="571" w:author="Dwight Mayeda" w:date="2010-05-06T17:06:00Z">
              <w:r>
                <w:rPr>
                  <w:rFonts w:cs="Arial"/>
                </w:rPr>
                <w:t>Task</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572" w:author="Dwight Mayeda" w:date="2010-05-06T17:12:00Z">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2AE456AA" w14:textId="77777777" w:rsidR="00491FB8" w:rsidRPr="0082653B" w:rsidRDefault="00491FB8" w:rsidP="0043622C">
            <w:pPr>
              <w:spacing w:before="100" w:beforeAutospacing="1" w:after="100" w:afterAutospacing="1"/>
              <w:rPr>
                <w:rFonts w:eastAsiaTheme="minorHAnsi" w:cs="Arial"/>
              </w:rPr>
            </w:pPr>
            <w:moveTo w:id="573" w:author="Dwight Mayeda" w:date="2010-05-06T00:47:00Z">
              <w:r w:rsidRPr="00491FB8">
                <w:rPr>
                  <w:rFonts w:cs="Arial"/>
                </w:rPr>
                <w:t>Execute SQL</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574" w:author="Dwight Mayeda" w:date="2010-05-06T17:12:00Z">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14DD8A68" w14:textId="77777777" w:rsidR="00491FB8" w:rsidRPr="0082653B" w:rsidRDefault="00491FB8" w:rsidP="0043622C">
            <w:pPr>
              <w:spacing w:before="100" w:beforeAutospacing="1" w:after="100" w:afterAutospacing="1"/>
              <w:rPr>
                <w:rFonts w:eastAsiaTheme="minorHAnsi" w:cs="Arial"/>
              </w:rPr>
            </w:pPr>
            <w:moveTo w:id="575" w:author="Dwight Mayeda" w:date="2010-05-06T00:47:00Z">
              <w:r w:rsidRPr="00491FB8">
                <w:rPr>
                  <w:rFonts w:cs="Arial"/>
                </w:rPr>
                <w:t>SQL</w:t>
              </w:r>
            </w:moveTo>
          </w:p>
        </w:tc>
      </w:tr>
      <w:tr w:rsidR="00491FB8" w:rsidRPr="00491FB8" w14:paraId="0E0D04A2" w14:textId="77777777" w:rsidTr="006A29DD">
        <w:trPr>
          <w:ins w:id="576" w:author="Dwight Mayeda" w:date="2010-05-06T00:47:00Z"/>
        </w:trPr>
        <w:tc>
          <w:tcPr>
            <w:tcW w:w="2850" w:type="dxa"/>
            <w:tcBorders>
              <w:top w:val="nil"/>
              <w:left w:val="single" w:sz="8" w:space="0" w:color="auto"/>
              <w:bottom w:val="single" w:sz="8" w:space="0" w:color="auto"/>
              <w:right w:val="single" w:sz="8" w:space="0" w:color="auto"/>
            </w:tcBorders>
            <w:tcPrChange w:id="577" w:author="Dwight Mayeda" w:date="2010-05-06T17:12:00Z">
              <w:tcPr>
                <w:tcW w:w="3901" w:type="dxa"/>
                <w:tcBorders>
                  <w:top w:val="nil"/>
                  <w:left w:val="single" w:sz="8" w:space="0" w:color="auto"/>
                  <w:bottom w:val="single" w:sz="8" w:space="0" w:color="auto"/>
                  <w:right w:val="single" w:sz="8" w:space="0" w:color="auto"/>
                </w:tcBorders>
              </w:tcPr>
            </w:tcPrChange>
          </w:tcPr>
          <w:p w14:paraId="10091D81" w14:textId="77777777" w:rsidR="00491FB8" w:rsidRPr="00491FB8" w:rsidRDefault="006A29DD" w:rsidP="0043622C">
            <w:pPr>
              <w:spacing w:before="100" w:beforeAutospacing="1" w:after="100" w:afterAutospacing="1"/>
              <w:rPr>
                <w:ins w:id="578" w:author="Dwight Mayeda" w:date="2010-05-06T17:03:00Z"/>
                <w:rFonts w:cs="Arial"/>
              </w:rPr>
            </w:pPr>
            <w:ins w:id="579" w:author="Dwight Mayeda" w:date="2010-05-06T17:06:00Z">
              <w:r>
                <w:rPr>
                  <w:rFonts w:cs="Arial"/>
                </w:rPr>
                <w:t>Task</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580" w:author="Dwight Mayeda" w:date="2010-05-06T17:12:00Z">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48BD881F" w14:textId="77777777" w:rsidR="00491FB8" w:rsidRPr="0082653B" w:rsidRDefault="00491FB8" w:rsidP="0043622C">
            <w:pPr>
              <w:spacing w:before="100" w:beforeAutospacing="1" w:after="100" w:afterAutospacing="1"/>
              <w:rPr>
                <w:rFonts w:eastAsiaTheme="minorHAnsi" w:cs="Arial"/>
              </w:rPr>
            </w:pPr>
            <w:moveTo w:id="581" w:author="Dwight Mayeda" w:date="2010-05-06T00:47:00Z">
              <w:r w:rsidRPr="00491FB8">
                <w:rPr>
                  <w:rFonts w:cs="Arial"/>
                </w:rPr>
                <w:t>File System</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582" w:author="Dwight Mayeda" w:date="2010-05-06T17:12:00Z">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2A1BF830" w14:textId="77777777" w:rsidR="00491FB8" w:rsidRPr="0082653B" w:rsidRDefault="00491FB8" w:rsidP="0043622C">
            <w:pPr>
              <w:spacing w:before="100" w:beforeAutospacing="1" w:after="100" w:afterAutospacing="1"/>
              <w:rPr>
                <w:rFonts w:eastAsiaTheme="minorHAnsi" w:cs="Arial"/>
              </w:rPr>
            </w:pPr>
            <w:moveTo w:id="583" w:author="Dwight Mayeda" w:date="2010-05-06T00:47:00Z">
              <w:r w:rsidRPr="00491FB8">
                <w:rPr>
                  <w:rFonts w:cs="Arial"/>
                </w:rPr>
                <w:t>FSYS</w:t>
              </w:r>
            </w:moveTo>
          </w:p>
        </w:tc>
      </w:tr>
      <w:tr w:rsidR="00491FB8" w:rsidRPr="00491FB8" w14:paraId="7FA796BD" w14:textId="77777777" w:rsidTr="006A29DD">
        <w:trPr>
          <w:ins w:id="584" w:author="Dwight Mayeda" w:date="2010-05-06T00:47:00Z"/>
        </w:trPr>
        <w:tc>
          <w:tcPr>
            <w:tcW w:w="2850" w:type="dxa"/>
            <w:tcBorders>
              <w:top w:val="nil"/>
              <w:left w:val="single" w:sz="8" w:space="0" w:color="auto"/>
              <w:bottom w:val="single" w:sz="8" w:space="0" w:color="auto"/>
              <w:right w:val="single" w:sz="8" w:space="0" w:color="auto"/>
            </w:tcBorders>
            <w:tcPrChange w:id="585" w:author="Dwight Mayeda" w:date="2010-05-06T17:12:00Z">
              <w:tcPr>
                <w:tcW w:w="3901" w:type="dxa"/>
                <w:tcBorders>
                  <w:top w:val="nil"/>
                  <w:left w:val="single" w:sz="8" w:space="0" w:color="auto"/>
                  <w:bottom w:val="single" w:sz="8" w:space="0" w:color="auto"/>
                  <w:right w:val="single" w:sz="8" w:space="0" w:color="auto"/>
                </w:tcBorders>
              </w:tcPr>
            </w:tcPrChange>
          </w:tcPr>
          <w:p w14:paraId="2477815C" w14:textId="77777777" w:rsidR="00491FB8" w:rsidRPr="00491FB8" w:rsidRDefault="006A29DD" w:rsidP="0043622C">
            <w:pPr>
              <w:spacing w:before="100" w:beforeAutospacing="1" w:after="100" w:afterAutospacing="1"/>
              <w:rPr>
                <w:ins w:id="586" w:author="Dwight Mayeda" w:date="2010-05-06T17:03:00Z"/>
                <w:rFonts w:cs="Arial"/>
              </w:rPr>
            </w:pPr>
            <w:ins w:id="587" w:author="Dwight Mayeda" w:date="2010-05-06T17:06:00Z">
              <w:r>
                <w:rPr>
                  <w:rFonts w:cs="Arial"/>
                </w:rPr>
                <w:t>Task</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588" w:author="Dwight Mayeda" w:date="2010-05-06T17:12:00Z">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17AA7D57" w14:textId="77777777" w:rsidR="00491FB8" w:rsidRPr="0082653B" w:rsidRDefault="00491FB8" w:rsidP="0043622C">
            <w:pPr>
              <w:spacing w:before="100" w:beforeAutospacing="1" w:after="100" w:afterAutospacing="1"/>
              <w:rPr>
                <w:rFonts w:eastAsiaTheme="minorHAnsi" w:cs="Arial"/>
              </w:rPr>
            </w:pPr>
            <w:moveTo w:id="589" w:author="Dwight Mayeda" w:date="2010-05-06T00:47:00Z">
              <w:r w:rsidRPr="00491FB8">
                <w:rPr>
                  <w:rFonts w:cs="Arial"/>
                </w:rPr>
                <w:t>FTP</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590" w:author="Dwight Mayeda" w:date="2010-05-06T17:12:00Z">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0297410F" w14:textId="77777777" w:rsidR="00491FB8" w:rsidRPr="0082653B" w:rsidRDefault="00491FB8" w:rsidP="0043622C">
            <w:pPr>
              <w:spacing w:before="100" w:beforeAutospacing="1" w:after="100" w:afterAutospacing="1"/>
              <w:rPr>
                <w:rFonts w:eastAsiaTheme="minorHAnsi" w:cs="Arial"/>
              </w:rPr>
            </w:pPr>
            <w:moveTo w:id="591" w:author="Dwight Mayeda" w:date="2010-05-06T00:47:00Z">
              <w:r w:rsidRPr="00491FB8">
                <w:rPr>
                  <w:rFonts w:cs="Arial"/>
                </w:rPr>
                <w:t>FTP</w:t>
              </w:r>
            </w:moveTo>
          </w:p>
        </w:tc>
      </w:tr>
      <w:tr w:rsidR="00491FB8" w:rsidRPr="00491FB8" w14:paraId="08C6B55A" w14:textId="77777777" w:rsidTr="006A29DD">
        <w:trPr>
          <w:ins w:id="592" w:author="Dwight Mayeda" w:date="2010-05-06T00:47:00Z"/>
        </w:trPr>
        <w:tc>
          <w:tcPr>
            <w:tcW w:w="2850" w:type="dxa"/>
            <w:tcBorders>
              <w:top w:val="nil"/>
              <w:left w:val="single" w:sz="8" w:space="0" w:color="auto"/>
              <w:bottom w:val="single" w:sz="8" w:space="0" w:color="auto"/>
              <w:right w:val="single" w:sz="8" w:space="0" w:color="auto"/>
            </w:tcBorders>
            <w:tcPrChange w:id="593" w:author="Dwight Mayeda" w:date="2010-05-06T17:12:00Z">
              <w:tcPr>
                <w:tcW w:w="3901" w:type="dxa"/>
                <w:tcBorders>
                  <w:top w:val="nil"/>
                  <w:left w:val="single" w:sz="8" w:space="0" w:color="auto"/>
                  <w:bottom w:val="single" w:sz="8" w:space="0" w:color="auto"/>
                  <w:right w:val="single" w:sz="8" w:space="0" w:color="auto"/>
                </w:tcBorders>
              </w:tcPr>
            </w:tcPrChange>
          </w:tcPr>
          <w:p w14:paraId="5B4EDD00" w14:textId="77777777" w:rsidR="00491FB8" w:rsidRPr="00491FB8" w:rsidRDefault="006A29DD" w:rsidP="0043622C">
            <w:pPr>
              <w:spacing w:before="100" w:beforeAutospacing="1" w:after="100" w:afterAutospacing="1"/>
              <w:rPr>
                <w:ins w:id="594" w:author="Dwight Mayeda" w:date="2010-05-06T17:03:00Z"/>
                <w:rFonts w:cs="Arial"/>
              </w:rPr>
            </w:pPr>
            <w:ins w:id="595" w:author="Dwight Mayeda" w:date="2010-05-06T17:06:00Z">
              <w:r>
                <w:rPr>
                  <w:rFonts w:cs="Arial"/>
                </w:rPr>
                <w:t>Task</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596" w:author="Dwight Mayeda" w:date="2010-05-06T17:12:00Z">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7B814202" w14:textId="77777777" w:rsidR="00491FB8" w:rsidRPr="0082653B" w:rsidRDefault="00491FB8" w:rsidP="0043622C">
            <w:pPr>
              <w:spacing w:before="100" w:beforeAutospacing="1" w:after="100" w:afterAutospacing="1"/>
              <w:rPr>
                <w:rFonts w:eastAsiaTheme="minorHAnsi" w:cs="Arial"/>
              </w:rPr>
            </w:pPr>
            <w:moveTo w:id="597" w:author="Dwight Mayeda" w:date="2010-05-06T00:47:00Z">
              <w:r w:rsidRPr="00491FB8">
                <w:rPr>
                  <w:rFonts w:cs="Arial"/>
                </w:rPr>
                <w:t>Message Queue</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598" w:author="Dwight Mayeda" w:date="2010-05-06T17:12:00Z">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28CE2DFB" w14:textId="77777777" w:rsidR="00491FB8" w:rsidRPr="0082653B" w:rsidRDefault="00491FB8" w:rsidP="0043622C">
            <w:pPr>
              <w:spacing w:before="100" w:beforeAutospacing="1" w:after="100" w:afterAutospacing="1"/>
              <w:rPr>
                <w:rFonts w:eastAsiaTheme="minorHAnsi" w:cs="Arial"/>
              </w:rPr>
            </w:pPr>
            <w:moveTo w:id="599" w:author="Dwight Mayeda" w:date="2010-05-06T00:47:00Z">
              <w:r w:rsidRPr="00491FB8">
                <w:rPr>
                  <w:rFonts w:cs="Arial"/>
                </w:rPr>
                <w:t>MSMQ</w:t>
              </w:r>
            </w:moveTo>
          </w:p>
        </w:tc>
      </w:tr>
      <w:tr w:rsidR="00491FB8" w:rsidRPr="00491FB8" w14:paraId="246B0E3C" w14:textId="77777777" w:rsidTr="006A29DD">
        <w:trPr>
          <w:ins w:id="600" w:author="Dwight Mayeda" w:date="2010-05-06T00:47:00Z"/>
        </w:trPr>
        <w:tc>
          <w:tcPr>
            <w:tcW w:w="2850" w:type="dxa"/>
            <w:tcBorders>
              <w:top w:val="nil"/>
              <w:left w:val="single" w:sz="8" w:space="0" w:color="auto"/>
              <w:bottom w:val="single" w:sz="8" w:space="0" w:color="auto"/>
              <w:right w:val="single" w:sz="8" w:space="0" w:color="auto"/>
            </w:tcBorders>
            <w:tcPrChange w:id="601" w:author="Dwight Mayeda" w:date="2010-05-06T17:12:00Z">
              <w:tcPr>
                <w:tcW w:w="3901" w:type="dxa"/>
                <w:tcBorders>
                  <w:top w:val="nil"/>
                  <w:left w:val="single" w:sz="8" w:space="0" w:color="auto"/>
                  <w:bottom w:val="single" w:sz="8" w:space="0" w:color="auto"/>
                  <w:right w:val="single" w:sz="8" w:space="0" w:color="auto"/>
                </w:tcBorders>
              </w:tcPr>
            </w:tcPrChange>
          </w:tcPr>
          <w:p w14:paraId="4A27F5E4" w14:textId="77777777" w:rsidR="00491FB8" w:rsidRPr="00491FB8" w:rsidRDefault="006A29DD" w:rsidP="0043622C">
            <w:pPr>
              <w:spacing w:before="100" w:beforeAutospacing="1" w:after="100" w:afterAutospacing="1"/>
              <w:rPr>
                <w:ins w:id="602" w:author="Dwight Mayeda" w:date="2010-05-06T17:03:00Z"/>
                <w:rFonts w:cs="Arial"/>
              </w:rPr>
            </w:pPr>
            <w:ins w:id="603" w:author="Dwight Mayeda" w:date="2010-05-06T17:06:00Z">
              <w:r>
                <w:rPr>
                  <w:rFonts w:cs="Arial"/>
                </w:rPr>
                <w:t>Task</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604" w:author="Dwight Mayeda" w:date="2010-05-06T17:12:00Z">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7A110E81" w14:textId="77777777" w:rsidR="00491FB8" w:rsidRPr="0082653B" w:rsidRDefault="00491FB8" w:rsidP="0043622C">
            <w:pPr>
              <w:spacing w:before="100" w:beforeAutospacing="1" w:after="100" w:afterAutospacing="1"/>
              <w:rPr>
                <w:rFonts w:eastAsiaTheme="minorHAnsi" w:cs="Arial"/>
              </w:rPr>
            </w:pPr>
            <w:moveTo w:id="605" w:author="Dwight Mayeda" w:date="2010-05-06T00:47:00Z">
              <w:r w:rsidRPr="00491FB8">
                <w:rPr>
                  <w:rFonts w:cs="Arial"/>
                </w:rPr>
                <w:t>Script</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606" w:author="Dwight Mayeda" w:date="2010-05-06T17:12:00Z">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7B667387" w14:textId="77777777" w:rsidR="00491FB8" w:rsidRPr="0082653B" w:rsidRDefault="00491FB8" w:rsidP="0043622C">
            <w:pPr>
              <w:spacing w:before="100" w:beforeAutospacing="1" w:after="100" w:afterAutospacing="1"/>
              <w:rPr>
                <w:rFonts w:eastAsiaTheme="minorHAnsi" w:cs="Arial"/>
              </w:rPr>
            </w:pPr>
            <w:moveTo w:id="607" w:author="Dwight Mayeda" w:date="2010-05-06T00:47:00Z">
              <w:r w:rsidRPr="00491FB8">
                <w:rPr>
                  <w:rFonts w:cs="Arial"/>
                </w:rPr>
                <w:t>SCR</w:t>
              </w:r>
            </w:moveTo>
          </w:p>
        </w:tc>
      </w:tr>
      <w:tr w:rsidR="00491FB8" w:rsidRPr="00491FB8" w14:paraId="60CB685F" w14:textId="77777777" w:rsidTr="006A29DD">
        <w:trPr>
          <w:ins w:id="608" w:author="Dwight Mayeda" w:date="2010-05-06T00:47:00Z"/>
        </w:trPr>
        <w:tc>
          <w:tcPr>
            <w:tcW w:w="2850" w:type="dxa"/>
            <w:tcBorders>
              <w:top w:val="nil"/>
              <w:left w:val="single" w:sz="8" w:space="0" w:color="auto"/>
              <w:bottom w:val="single" w:sz="8" w:space="0" w:color="auto"/>
              <w:right w:val="single" w:sz="8" w:space="0" w:color="auto"/>
            </w:tcBorders>
            <w:tcPrChange w:id="609" w:author="Dwight Mayeda" w:date="2010-05-06T17:12:00Z">
              <w:tcPr>
                <w:tcW w:w="3901" w:type="dxa"/>
                <w:tcBorders>
                  <w:top w:val="nil"/>
                  <w:left w:val="single" w:sz="8" w:space="0" w:color="auto"/>
                  <w:bottom w:val="single" w:sz="8" w:space="0" w:color="auto"/>
                  <w:right w:val="single" w:sz="8" w:space="0" w:color="auto"/>
                </w:tcBorders>
              </w:tcPr>
            </w:tcPrChange>
          </w:tcPr>
          <w:p w14:paraId="3A0DE7F1" w14:textId="77777777" w:rsidR="00491FB8" w:rsidRPr="00491FB8" w:rsidRDefault="006A29DD" w:rsidP="0043622C">
            <w:pPr>
              <w:spacing w:before="100" w:beforeAutospacing="1" w:after="100" w:afterAutospacing="1"/>
              <w:rPr>
                <w:ins w:id="610" w:author="Dwight Mayeda" w:date="2010-05-06T17:03:00Z"/>
                <w:rFonts w:cs="Arial"/>
              </w:rPr>
            </w:pPr>
            <w:ins w:id="611" w:author="Dwight Mayeda" w:date="2010-05-06T17:07:00Z">
              <w:r>
                <w:rPr>
                  <w:rFonts w:cs="Arial"/>
                </w:rPr>
                <w:t>Task</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612" w:author="Dwight Mayeda" w:date="2010-05-06T17:12:00Z">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4287E1B7" w14:textId="77777777" w:rsidR="00491FB8" w:rsidRPr="0082653B" w:rsidRDefault="00491FB8" w:rsidP="0043622C">
            <w:pPr>
              <w:spacing w:before="100" w:beforeAutospacing="1" w:after="100" w:afterAutospacing="1"/>
              <w:rPr>
                <w:rFonts w:eastAsiaTheme="minorHAnsi" w:cs="Arial"/>
              </w:rPr>
            </w:pPr>
            <w:moveTo w:id="613" w:author="Dwight Mayeda" w:date="2010-05-06T00:47:00Z">
              <w:r w:rsidRPr="00491FB8">
                <w:rPr>
                  <w:rFonts w:cs="Arial"/>
                </w:rPr>
                <w:t>Send Mail</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614" w:author="Dwight Mayeda" w:date="2010-05-06T17:12:00Z">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71EB0929" w14:textId="77777777" w:rsidR="00491FB8" w:rsidRPr="0082653B" w:rsidRDefault="00491FB8" w:rsidP="0043622C">
            <w:pPr>
              <w:spacing w:before="100" w:beforeAutospacing="1" w:after="100" w:afterAutospacing="1"/>
              <w:rPr>
                <w:rFonts w:eastAsiaTheme="minorHAnsi" w:cs="Arial"/>
              </w:rPr>
            </w:pPr>
            <w:moveTo w:id="615" w:author="Dwight Mayeda" w:date="2010-05-06T00:47:00Z">
              <w:r w:rsidRPr="00491FB8">
                <w:rPr>
                  <w:rFonts w:cs="Arial"/>
                </w:rPr>
                <w:t>SMT</w:t>
              </w:r>
            </w:moveTo>
          </w:p>
        </w:tc>
      </w:tr>
      <w:tr w:rsidR="00491FB8" w:rsidRPr="00491FB8" w14:paraId="0D48625E" w14:textId="77777777" w:rsidTr="006A29DD">
        <w:trPr>
          <w:ins w:id="616" w:author="Dwight Mayeda" w:date="2010-05-06T00:47:00Z"/>
        </w:trPr>
        <w:tc>
          <w:tcPr>
            <w:tcW w:w="2850" w:type="dxa"/>
            <w:tcBorders>
              <w:top w:val="nil"/>
              <w:left w:val="single" w:sz="8" w:space="0" w:color="auto"/>
              <w:bottom w:val="single" w:sz="8" w:space="0" w:color="auto"/>
              <w:right w:val="single" w:sz="8" w:space="0" w:color="auto"/>
            </w:tcBorders>
            <w:tcPrChange w:id="617" w:author="Dwight Mayeda" w:date="2010-05-06T17:12:00Z">
              <w:tcPr>
                <w:tcW w:w="3901" w:type="dxa"/>
                <w:tcBorders>
                  <w:top w:val="nil"/>
                  <w:left w:val="single" w:sz="8" w:space="0" w:color="auto"/>
                  <w:bottom w:val="single" w:sz="8" w:space="0" w:color="auto"/>
                  <w:right w:val="single" w:sz="8" w:space="0" w:color="auto"/>
                </w:tcBorders>
              </w:tcPr>
            </w:tcPrChange>
          </w:tcPr>
          <w:p w14:paraId="766FF5BA" w14:textId="77777777" w:rsidR="00491FB8" w:rsidRPr="00491FB8" w:rsidRDefault="006A29DD" w:rsidP="0043622C">
            <w:pPr>
              <w:spacing w:before="100" w:beforeAutospacing="1" w:after="100" w:afterAutospacing="1"/>
              <w:rPr>
                <w:ins w:id="618" w:author="Dwight Mayeda" w:date="2010-05-06T17:03:00Z"/>
                <w:rFonts w:cs="Arial"/>
              </w:rPr>
            </w:pPr>
            <w:ins w:id="619" w:author="Dwight Mayeda" w:date="2010-05-06T17:07:00Z">
              <w:r>
                <w:rPr>
                  <w:rFonts w:cs="Arial"/>
                </w:rPr>
                <w:t>Task</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620" w:author="Dwight Mayeda" w:date="2010-05-06T17:12:00Z">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4032CC05" w14:textId="77777777" w:rsidR="00491FB8" w:rsidRPr="0082653B" w:rsidRDefault="00491FB8" w:rsidP="0043622C">
            <w:pPr>
              <w:spacing w:before="100" w:beforeAutospacing="1" w:after="100" w:afterAutospacing="1"/>
              <w:rPr>
                <w:rFonts w:eastAsiaTheme="minorHAnsi" w:cs="Arial"/>
              </w:rPr>
            </w:pPr>
            <w:moveTo w:id="621" w:author="Dwight Mayeda" w:date="2010-05-06T00:47:00Z">
              <w:r w:rsidRPr="00491FB8">
                <w:rPr>
                  <w:rFonts w:cs="Arial"/>
                </w:rPr>
                <w:t>Transfer Database</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622" w:author="Dwight Mayeda" w:date="2010-05-06T17:12:00Z">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77C9A192" w14:textId="77777777" w:rsidR="00491FB8" w:rsidRPr="0082653B" w:rsidRDefault="00491FB8" w:rsidP="0043622C">
            <w:pPr>
              <w:spacing w:before="100" w:beforeAutospacing="1" w:after="100" w:afterAutospacing="1"/>
              <w:rPr>
                <w:rFonts w:eastAsiaTheme="minorHAnsi" w:cs="Arial"/>
              </w:rPr>
            </w:pPr>
            <w:moveTo w:id="623" w:author="Dwight Mayeda" w:date="2010-05-06T00:47:00Z">
              <w:r w:rsidRPr="00491FB8">
                <w:rPr>
                  <w:rFonts w:cs="Arial"/>
                </w:rPr>
                <w:t>TDB</w:t>
              </w:r>
            </w:moveTo>
          </w:p>
        </w:tc>
      </w:tr>
      <w:tr w:rsidR="00491FB8" w:rsidRPr="00491FB8" w14:paraId="403B1704" w14:textId="77777777" w:rsidTr="006A29DD">
        <w:trPr>
          <w:ins w:id="624" w:author="Dwight Mayeda" w:date="2010-05-06T00:47:00Z"/>
        </w:trPr>
        <w:tc>
          <w:tcPr>
            <w:tcW w:w="2850" w:type="dxa"/>
            <w:tcBorders>
              <w:top w:val="nil"/>
              <w:left w:val="single" w:sz="8" w:space="0" w:color="auto"/>
              <w:bottom w:val="single" w:sz="8" w:space="0" w:color="auto"/>
              <w:right w:val="single" w:sz="8" w:space="0" w:color="auto"/>
            </w:tcBorders>
            <w:tcPrChange w:id="625" w:author="Dwight Mayeda" w:date="2010-05-06T17:12:00Z">
              <w:tcPr>
                <w:tcW w:w="3901" w:type="dxa"/>
                <w:tcBorders>
                  <w:top w:val="nil"/>
                  <w:left w:val="single" w:sz="8" w:space="0" w:color="auto"/>
                  <w:bottom w:val="single" w:sz="8" w:space="0" w:color="auto"/>
                  <w:right w:val="single" w:sz="8" w:space="0" w:color="auto"/>
                </w:tcBorders>
              </w:tcPr>
            </w:tcPrChange>
          </w:tcPr>
          <w:p w14:paraId="2CF25B3C" w14:textId="77777777" w:rsidR="00491FB8" w:rsidRPr="00491FB8" w:rsidRDefault="006A29DD" w:rsidP="0043622C">
            <w:pPr>
              <w:spacing w:before="100" w:beforeAutospacing="1" w:after="100" w:afterAutospacing="1"/>
              <w:rPr>
                <w:ins w:id="626" w:author="Dwight Mayeda" w:date="2010-05-06T17:03:00Z"/>
                <w:rFonts w:cs="Arial"/>
              </w:rPr>
            </w:pPr>
            <w:ins w:id="627" w:author="Dwight Mayeda" w:date="2010-05-06T17:07:00Z">
              <w:r>
                <w:rPr>
                  <w:rFonts w:cs="Arial"/>
                </w:rPr>
                <w:t>Task</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628" w:author="Dwight Mayeda" w:date="2010-05-06T17:12:00Z">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68A2D147" w14:textId="77777777" w:rsidR="00491FB8" w:rsidRPr="0082653B" w:rsidRDefault="00491FB8" w:rsidP="0043622C">
            <w:pPr>
              <w:spacing w:before="100" w:beforeAutospacing="1" w:after="100" w:afterAutospacing="1"/>
              <w:rPr>
                <w:rFonts w:eastAsiaTheme="minorHAnsi" w:cs="Arial"/>
              </w:rPr>
            </w:pPr>
            <w:moveTo w:id="629" w:author="Dwight Mayeda" w:date="2010-05-06T00:47:00Z">
              <w:r w:rsidRPr="00491FB8">
                <w:rPr>
                  <w:rFonts w:cs="Arial"/>
                </w:rPr>
                <w:t>Transfer Error Messages</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630" w:author="Dwight Mayeda" w:date="2010-05-06T17:12:00Z">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494391BF" w14:textId="77777777" w:rsidR="00491FB8" w:rsidRPr="0082653B" w:rsidRDefault="00491FB8" w:rsidP="0043622C">
            <w:pPr>
              <w:spacing w:before="100" w:beforeAutospacing="1" w:after="100" w:afterAutospacing="1"/>
              <w:rPr>
                <w:rFonts w:eastAsiaTheme="minorHAnsi" w:cs="Arial"/>
              </w:rPr>
            </w:pPr>
            <w:moveTo w:id="631" w:author="Dwight Mayeda" w:date="2010-05-06T00:47:00Z">
              <w:r w:rsidRPr="00491FB8">
                <w:rPr>
                  <w:rFonts w:cs="Arial"/>
                </w:rPr>
                <w:t>TEM</w:t>
              </w:r>
            </w:moveTo>
          </w:p>
        </w:tc>
      </w:tr>
      <w:tr w:rsidR="00491FB8" w:rsidRPr="00491FB8" w14:paraId="6FB51224" w14:textId="77777777" w:rsidTr="006A29DD">
        <w:trPr>
          <w:ins w:id="632" w:author="Dwight Mayeda" w:date="2010-05-06T00:47:00Z"/>
        </w:trPr>
        <w:tc>
          <w:tcPr>
            <w:tcW w:w="2850" w:type="dxa"/>
            <w:tcBorders>
              <w:top w:val="nil"/>
              <w:left w:val="single" w:sz="8" w:space="0" w:color="auto"/>
              <w:bottom w:val="single" w:sz="8" w:space="0" w:color="auto"/>
              <w:right w:val="single" w:sz="8" w:space="0" w:color="auto"/>
            </w:tcBorders>
            <w:tcPrChange w:id="633" w:author="Dwight Mayeda" w:date="2010-05-06T17:12:00Z">
              <w:tcPr>
                <w:tcW w:w="3901" w:type="dxa"/>
                <w:tcBorders>
                  <w:top w:val="nil"/>
                  <w:left w:val="single" w:sz="8" w:space="0" w:color="auto"/>
                  <w:bottom w:val="single" w:sz="8" w:space="0" w:color="auto"/>
                  <w:right w:val="single" w:sz="8" w:space="0" w:color="auto"/>
                </w:tcBorders>
              </w:tcPr>
            </w:tcPrChange>
          </w:tcPr>
          <w:p w14:paraId="35EECAFF" w14:textId="77777777" w:rsidR="00491FB8" w:rsidRPr="00491FB8" w:rsidRDefault="006A29DD" w:rsidP="0043622C">
            <w:pPr>
              <w:spacing w:before="100" w:beforeAutospacing="1" w:after="100" w:afterAutospacing="1"/>
              <w:rPr>
                <w:ins w:id="634" w:author="Dwight Mayeda" w:date="2010-05-06T17:03:00Z"/>
                <w:rFonts w:cs="Arial"/>
              </w:rPr>
            </w:pPr>
            <w:ins w:id="635" w:author="Dwight Mayeda" w:date="2010-05-06T17:07:00Z">
              <w:r>
                <w:rPr>
                  <w:rFonts w:cs="Arial"/>
                </w:rPr>
                <w:lastRenderedPageBreak/>
                <w:t>Task</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636" w:author="Dwight Mayeda" w:date="2010-05-06T17:12:00Z">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24EE6A9C" w14:textId="77777777" w:rsidR="00491FB8" w:rsidRPr="0082653B" w:rsidRDefault="00491FB8" w:rsidP="0043622C">
            <w:pPr>
              <w:spacing w:before="100" w:beforeAutospacing="1" w:after="100" w:afterAutospacing="1"/>
              <w:rPr>
                <w:rFonts w:eastAsiaTheme="minorHAnsi" w:cs="Arial"/>
              </w:rPr>
            </w:pPr>
            <w:moveTo w:id="637" w:author="Dwight Mayeda" w:date="2010-05-06T00:47:00Z">
              <w:r w:rsidRPr="00491FB8">
                <w:rPr>
                  <w:rFonts w:cs="Arial"/>
                </w:rPr>
                <w:t>Transfer Jobs</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638" w:author="Dwight Mayeda" w:date="2010-05-06T17:12:00Z">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697CB192" w14:textId="77777777" w:rsidR="00491FB8" w:rsidRPr="0082653B" w:rsidRDefault="00491FB8" w:rsidP="0043622C">
            <w:pPr>
              <w:spacing w:before="100" w:beforeAutospacing="1" w:after="100" w:afterAutospacing="1"/>
              <w:rPr>
                <w:rFonts w:eastAsiaTheme="minorHAnsi" w:cs="Arial"/>
              </w:rPr>
            </w:pPr>
            <w:moveTo w:id="639" w:author="Dwight Mayeda" w:date="2010-05-06T00:47:00Z">
              <w:r w:rsidRPr="00491FB8">
                <w:rPr>
                  <w:rFonts w:cs="Arial"/>
                </w:rPr>
                <w:t>TJT</w:t>
              </w:r>
            </w:moveTo>
          </w:p>
        </w:tc>
      </w:tr>
      <w:tr w:rsidR="00491FB8" w:rsidRPr="00491FB8" w14:paraId="2844EFFC" w14:textId="77777777" w:rsidTr="006A29DD">
        <w:trPr>
          <w:ins w:id="640" w:author="Dwight Mayeda" w:date="2010-05-06T00:47:00Z"/>
        </w:trPr>
        <w:tc>
          <w:tcPr>
            <w:tcW w:w="2850" w:type="dxa"/>
            <w:tcBorders>
              <w:top w:val="nil"/>
              <w:left w:val="single" w:sz="8" w:space="0" w:color="auto"/>
              <w:bottom w:val="single" w:sz="8" w:space="0" w:color="auto"/>
              <w:right w:val="single" w:sz="8" w:space="0" w:color="auto"/>
            </w:tcBorders>
            <w:tcPrChange w:id="641" w:author="Dwight Mayeda" w:date="2010-05-06T17:12:00Z">
              <w:tcPr>
                <w:tcW w:w="3901" w:type="dxa"/>
                <w:tcBorders>
                  <w:top w:val="nil"/>
                  <w:left w:val="single" w:sz="8" w:space="0" w:color="auto"/>
                  <w:bottom w:val="single" w:sz="8" w:space="0" w:color="auto"/>
                  <w:right w:val="single" w:sz="8" w:space="0" w:color="auto"/>
                </w:tcBorders>
              </w:tcPr>
            </w:tcPrChange>
          </w:tcPr>
          <w:p w14:paraId="1085E2B2" w14:textId="77777777" w:rsidR="00491FB8" w:rsidRPr="00491FB8" w:rsidRDefault="006A29DD" w:rsidP="0043622C">
            <w:pPr>
              <w:spacing w:before="100" w:beforeAutospacing="1" w:after="100" w:afterAutospacing="1"/>
              <w:rPr>
                <w:ins w:id="642" w:author="Dwight Mayeda" w:date="2010-05-06T17:03:00Z"/>
                <w:rFonts w:cs="Arial"/>
              </w:rPr>
            </w:pPr>
            <w:ins w:id="643" w:author="Dwight Mayeda" w:date="2010-05-06T17:07:00Z">
              <w:r>
                <w:rPr>
                  <w:rFonts w:cs="Arial"/>
                </w:rPr>
                <w:t>Task</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644" w:author="Dwight Mayeda" w:date="2010-05-06T17:12:00Z">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7B5684A0" w14:textId="77777777" w:rsidR="00491FB8" w:rsidRPr="0082653B" w:rsidRDefault="00491FB8" w:rsidP="0043622C">
            <w:pPr>
              <w:spacing w:before="100" w:beforeAutospacing="1" w:after="100" w:afterAutospacing="1"/>
              <w:rPr>
                <w:rFonts w:eastAsiaTheme="minorHAnsi" w:cs="Arial"/>
              </w:rPr>
            </w:pPr>
            <w:moveTo w:id="645" w:author="Dwight Mayeda" w:date="2010-05-06T00:47:00Z">
              <w:r w:rsidRPr="00491FB8">
                <w:rPr>
                  <w:rFonts w:cs="Arial"/>
                </w:rPr>
                <w:t>Transfer Logins</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646" w:author="Dwight Mayeda" w:date="2010-05-06T17:12:00Z">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412AF6A5" w14:textId="77777777" w:rsidR="00491FB8" w:rsidRPr="0082653B" w:rsidRDefault="00491FB8" w:rsidP="0043622C">
            <w:pPr>
              <w:spacing w:before="100" w:beforeAutospacing="1" w:after="100" w:afterAutospacing="1"/>
              <w:rPr>
                <w:rFonts w:eastAsiaTheme="minorHAnsi" w:cs="Arial"/>
              </w:rPr>
            </w:pPr>
            <w:moveTo w:id="647" w:author="Dwight Mayeda" w:date="2010-05-06T00:47:00Z">
              <w:r w:rsidRPr="00491FB8">
                <w:rPr>
                  <w:rFonts w:cs="Arial"/>
                </w:rPr>
                <w:t>TLT</w:t>
              </w:r>
            </w:moveTo>
          </w:p>
        </w:tc>
      </w:tr>
      <w:tr w:rsidR="00491FB8" w:rsidRPr="00491FB8" w14:paraId="7BD3D9FE" w14:textId="77777777" w:rsidTr="006A29DD">
        <w:trPr>
          <w:ins w:id="648" w:author="Dwight Mayeda" w:date="2010-05-06T00:47:00Z"/>
        </w:trPr>
        <w:tc>
          <w:tcPr>
            <w:tcW w:w="2850" w:type="dxa"/>
            <w:tcBorders>
              <w:top w:val="nil"/>
              <w:left w:val="single" w:sz="8" w:space="0" w:color="auto"/>
              <w:bottom w:val="single" w:sz="8" w:space="0" w:color="auto"/>
              <w:right w:val="single" w:sz="8" w:space="0" w:color="auto"/>
            </w:tcBorders>
            <w:tcPrChange w:id="649" w:author="Dwight Mayeda" w:date="2010-05-06T17:12:00Z">
              <w:tcPr>
                <w:tcW w:w="3901" w:type="dxa"/>
                <w:tcBorders>
                  <w:top w:val="nil"/>
                  <w:left w:val="single" w:sz="8" w:space="0" w:color="auto"/>
                  <w:bottom w:val="single" w:sz="8" w:space="0" w:color="auto"/>
                  <w:right w:val="single" w:sz="8" w:space="0" w:color="auto"/>
                </w:tcBorders>
              </w:tcPr>
            </w:tcPrChange>
          </w:tcPr>
          <w:p w14:paraId="77B75A6E" w14:textId="77777777" w:rsidR="00491FB8" w:rsidRPr="00491FB8" w:rsidRDefault="006A29DD" w:rsidP="0043622C">
            <w:pPr>
              <w:spacing w:before="100" w:beforeAutospacing="1" w:after="100" w:afterAutospacing="1"/>
              <w:rPr>
                <w:ins w:id="650" w:author="Dwight Mayeda" w:date="2010-05-06T17:03:00Z"/>
                <w:rFonts w:cs="Arial"/>
              </w:rPr>
            </w:pPr>
            <w:ins w:id="651" w:author="Dwight Mayeda" w:date="2010-05-06T17:07:00Z">
              <w:r>
                <w:rPr>
                  <w:rFonts w:cs="Arial"/>
                </w:rPr>
                <w:t>Task</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652" w:author="Dwight Mayeda" w:date="2010-05-06T17:12:00Z">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50151D87" w14:textId="77777777" w:rsidR="00491FB8" w:rsidRPr="0082653B" w:rsidRDefault="00491FB8" w:rsidP="0043622C">
            <w:pPr>
              <w:spacing w:before="100" w:beforeAutospacing="1" w:after="100" w:afterAutospacing="1"/>
              <w:rPr>
                <w:rFonts w:eastAsiaTheme="minorHAnsi" w:cs="Arial"/>
              </w:rPr>
            </w:pPr>
            <w:moveTo w:id="653" w:author="Dwight Mayeda" w:date="2010-05-06T00:47:00Z">
              <w:r w:rsidRPr="00491FB8">
                <w:rPr>
                  <w:rFonts w:cs="Arial"/>
                </w:rPr>
                <w:t>Transfer Master Stored Procedures</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654" w:author="Dwight Mayeda" w:date="2010-05-06T17:12:00Z">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551AAFB7" w14:textId="77777777" w:rsidR="00491FB8" w:rsidRPr="0082653B" w:rsidRDefault="00491FB8" w:rsidP="0043622C">
            <w:pPr>
              <w:spacing w:before="100" w:beforeAutospacing="1" w:after="100" w:afterAutospacing="1"/>
              <w:rPr>
                <w:rFonts w:eastAsiaTheme="minorHAnsi" w:cs="Arial"/>
              </w:rPr>
            </w:pPr>
            <w:moveTo w:id="655" w:author="Dwight Mayeda" w:date="2010-05-06T00:47:00Z">
              <w:r w:rsidRPr="00491FB8">
                <w:rPr>
                  <w:rFonts w:cs="Arial"/>
                </w:rPr>
                <w:t>TSP</w:t>
              </w:r>
            </w:moveTo>
          </w:p>
        </w:tc>
      </w:tr>
      <w:tr w:rsidR="00491FB8" w:rsidRPr="00491FB8" w14:paraId="21E6B4DB" w14:textId="77777777" w:rsidTr="006A29DD">
        <w:trPr>
          <w:ins w:id="656" w:author="Dwight Mayeda" w:date="2010-05-06T00:47:00Z"/>
        </w:trPr>
        <w:tc>
          <w:tcPr>
            <w:tcW w:w="2850" w:type="dxa"/>
            <w:tcBorders>
              <w:top w:val="nil"/>
              <w:left w:val="single" w:sz="8" w:space="0" w:color="auto"/>
              <w:bottom w:val="single" w:sz="8" w:space="0" w:color="auto"/>
              <w:right w:val="single" w:sz="8" w:space="0" w:color="auto"/>
            </w:tcBorders>
            <w:tcPrChange w:id="657" w:author="Dwight Mayeda" w:date="2010-05-06T17:12:00Z">
              <w:tcPr>
                <w:tcW w:w="3901" w:type="dxa"/>
                <w:tcBorders>
                  <w:top w:val="nil"/>
                  <w:left w:val="single" w:sz="8" w:space="0" w:color="auto"/>
                  <w:bottom w:val="single" w:sz="8" w:space="0" w:color="auto"/>
                  <w:right w:val="single" w:sz="8" w:space="0" w:color="auto"/>
                </w:tcBorders>
              </w:tcPr>
            </w:tcPrChange>
          </w:tcPr>
          <w:p w14:paraId="095ECF4D" w14:textId="77777777" w:rsidR="00491FB8" w:rsidRPr="00491FB8" w:rsidRDefault="006A29DD" w:rsidP="0043622C">
            <w:pPr>
              <w:spacing w:before="100" w:beforeAutospacing="1" w:after="100" w:afterAutospacing="1"/>
              <w:rPr>
                <w:ins w:id="658" w:author="Dwight Mayeda" w:date="2010-05-06T17:03:00Z"/>
                <w:rFonts w:cs="Arial"/>
              </w:rPr>
            </w:pPr>
            <w:ins w:id="659" w:author="Dwight Mayeda" w:date="2010-05-06T17:07:00Z">
              <w:r>
                <w:rPr>
                  <w:rFonts w:cs="Arial"/>
                </w:rPr>
                <w:t>Task</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660" w:author="Dwight Mayeda" w:date="2010-05-06T17:12:00Z">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1543715A" w14:textId="77777777" w:rsidR="00491FB8" w:rsidRPr="0082653B" w:rsidRDefault="00491FB8" w:rsidP="0043622C">
            <w:pPr>
              <w:spacing w:before="100" w:beforeAutospacing="1" w:after="100" w:afterAutospacing="1"/>
              <w:rPr>
                <w:rFonts w:eastAsiaTheme="minorHAnsi" w:cs="Arial"/>
              </w:rPr>
            </w:pPr>
            <w:moveTo w:id="661" w:author="Dwight Mayeda" w:date="2010-05-06T00:47:00Z">
              <w:r w:rsidRPr="00491FB8">
                <w:rPr>
                  <w:rFonts w:cs="Arial"/>
                </w:rPr>
                <w:t>Transfer SQL Server Objects</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662" w:author="Dwight Mayeda" w:date="2010-05-06T17:12:00Z">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57603BE5" w14:textId="77777777" w:rsidR="00491FB8" w:rsidRPr="0082653B" w:rsidRDefault="00491FB8" w:rsidP="0043622C">
            <w:pPr>
              <w:spacing w:before="100" w:beforeAutospacing="1" w:after="100" w:afterAutospacing="1"/>
              <w:rPr>
                <w:rFonts w:eastAsiaTheme="minorHAnsi" w:cs="Arial"/>
              </w:rPr>
            </w:pPr>
            <w:moveTo w:id="663" w:author="Dwight Mayeda" w:date="2010-05-06T00:47:00Z">
              <w:r w:rsidRPr="00491FB8">
                <w:rPr>
                  <w:rFonts w:cs="Arial"/>
                </w:rPr>
                <w:t>TSO</w:t>
              </w:r>
            </w:moveTo>
          </w:p>
        </w:tc>
      </w:tr>
      <w:tr w:rsidR="00491FB8" w:rsidRPr="00491FB8" w14:paraId="5F7E757A" w14:textId="77777777" w:rsidTr="006A29DD">
        <w:trPr>
          <w:ins w:id="664" w:author="Dwight Mayeda" w:date="2010-05-06T00:47:00Z"/>
        </w:trPr>
        <w:tc>
          <w:tcPr>
            <w:tcW w:w="2850" w:type="dxa"/>
            <w:tcBorders>
              <w:top w:val="nil"/>
              <w:left w:val="single" w:sz="8" w:space="0" w:color="auto"/>
              <w:bottom w:val="single" w:sz="8" w:space="0" w:color="auto"/>
              <w:right w:val="single" w:sz="8" w:space="0" w:color="auto"/>
            </w:tcBorders>
            <w:tcPrChange w:id="665" w:author="Dwight Mayeda" w:date="2010-05-06T17:12:00Z">
              <w:tcPr>
                <w:tcW w:w="3901" w:type="dxa"/>
                <w:tcBorders>
                  <w:top w:val="nil"/>
                  <w:left w:val="single" w:sz="8" w:space="0" w:color="auto"/>
                  <w:bottom w:val="single" w:sz="8" w:space="0" w:color="auto"/>
                  <w:right w:val="single" w:sz="8" w:space="0" w:color="auto"/>
                </w:tcBorders>
              </w:tcPr>
            </w:tcPrChange>
          </w:tcPr>
          <w:p w14:paraId="2AB50848" w14:textId="77777777" w:rsidR="00491FB8" w:rsidRPr="00491FB8" w:rsidRDefault="006A29DD" w:rsidP="0043622C">
            <w:pPr>
              <w:spacing w:before="100" w:beforeAutospacing="1" w:after="100" w:afterAutospacing="1"/>
              <w:rPr>
                <w:ins w:id="666" w:author="Dwight Mayeda" w:date="2010-05-06T17:03:00Z"/>
                <w:rFonts w:cs="Arial"/>
              </w:rPr>
            </w:pPr>
            <w:ins w:id="667" w:author="Dwight Mayeda" w:date="2010-05-06T17:07:00Z">
              <w:r>
                <w:rPr>
                  <w:rFonts w:cs="Arial"/>
                </w:rPr>
                <w:t>Task</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668" w:author="Dwight Mayeda" w:date="2010-05-06T17:12:00Z">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7E0B7A02" w14:textId="77777777" w:rsidR="00491FB8" w:rsidRPr="0082653B" w:rsidRDefault="00491FB8" w:rsidP="0043622C">
            <w:pPr>
              <w:spacing w:before="100" w:beforeAutospacing="1" w:after="100" w:afterAutospacing="1"/>
              <w:rPr>
                <w:rFonts w:eastAsiaTheme="minorHAnsi" w:cs="Arial"/>
              </w:rPr>
            </w:pPr>
            <w:moveTo w:id="669" w:author="Dwight Mayeda" w:date="2010-05-06T00:47:00Z">
              <w:r w:rsidRPr="00491FB8">
                <w:rPr>
                  <w:rFonts w:cs="Arial"/>
                </w:rPr>
                <w:t>Web Service</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670" w:author="Dwight Mayeda" w:date="2010-05-06T17:12:00Z">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1954A659" w14:textId="77777777" w:rsidR="00491FB8" w:rsidRPr="0082653B" w:rsidRDefault="00491FB8" w:rsidP="0043622C">
            <w:pPr>
              <w:spacing w:before="100" w:beforeAutospacing="1" w:after="100" w:afterAutospacing="1"/>
              <w:rPr>
                <w:rFonts w:eastAsiaTheme="minorHAnsi" w:cs="Arial"/>
              </w:rPr>
            </w:pPr>
            <w:moveTo w:id="671" w:author="Dwight Mayeda" w:date="2010-05-06T00:47:00Z">
              <w:r w:rsidRPr="00491FB8">
                <w:rPr>
                  <w:rFonts w:cs="Arial"/>
                </w:rPr>
                <w:t>WST</w:t>
              </w:r>
            </w:moveTo>
          </w:p>
        </w:tc>
      </w:tr>
      <w:tr w:rsidR="00491FB8" w:rsidRPr="00491FB8" w14:paraId="75FB6DD0" w14:textId="77777777" w:rsidTr="006A29DD">
        <w:trPr>
          <w:ins w:id="672" w:author="Dwight Mayeda" w:date="2010-05-06T00:47:00Z"/>
        </w:trPr>
        <w:tc>
          <w:tcPr>
            <w:tcW w:w="2850" w:type="dxa"/>
            <w:tcBorders>
              <w:top w:val="nil"/>
              <w:left w:val="single" w:sz="8" w:space="0" w:color="auto"/>
              <w:bottom w:val="single" w:sz="8" w:space="0" w:color="auto"/>
              <w:right w:val="single" w:sz="8" w:space="0" w:color="auto"/>
            </w:tcBorders>
            <w:tcPrChange w:id="673" w:author="Dwight Mayeda" w:date="2010-05-06T17:12:00Z">
              <w:tcPr>
                <w:tcW w:w="3901" w:type="dxa"/>
                <w:tcBorders>
                  <w:top w:val="nil"/>
                  <w:left w:val="single" w:sz="8" w:space="0" w:color="auto"/>
                  <w:bottom w:val="single" w:sz="8" w:space="0" w:color="auto"/>
                  <w:right w:val="single" w:sz="8" w:space="0" w:color="auto"/>
                </w:tcBorders>
              </w:tcPr>
            </w:tcPrChange>
          </w:tcPr>
          <w:p w14:paraId="116DBEA9" w14:textId="77777777" w:rsidR="00491FB8" w:rsidRPr="00491FB8" w:rsidRDefault="006A29DD" w:rsidP="0043622C">
            <w:pPr>
              <w:spacing w:before="100" w:beforeAutospacing="1" w:after="100" w:afterAutospacing="1"/>
              <w:rPr>
                <w:ins w:id="674" w:author="Dwight Mayeda" w:date="2010-05-06T17:03:00Z"/>
                <w:rFonts w:cs="Arial"/>
              </w:rPr>
            </w:pPr>
            <w:ins w:id="675" w:author="Dwight Mayeda" w:date="2010-05-06T17:07:00Z">
              <w:r>
                <w:rPr>
                  <w:rFonts w:cs="Arial"/>
                </w:rPr>
                <w:t>Task</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676" w:author="Dwight Mayeda" w:date="2010-05-06T17:12:00Z">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3A381E1B" w14:textId="77777777" w:rsidR="00491FB8" w:rsidRPr="0082653B" w:rsidRDefault="00491FB8" w:rsidP="0043622C">
            <w:pPr>
              <w:spacing w:before="100" w:beforeAutospacing="1" w:after="100" w:afterAutospacing="1"/>
              <w:rPr>
                <w:rFonts w:eastAsiaTheme="minorHAnsi" w:cs="Arial"/>
              </w:rPr>
            </w:pPr>
            <w:moveTo w:id="677" w:author="Dwight Mayeda" w:date="2010-05-06T00:47:00Z">
              <w:r w:rsidRPr="00491FB8">
                <w:rPr>
                  <w:rFonts w:cs="Arial"/>
                </w:rPr>
                <w:t>WMI Data Reader</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678" w:author="Dwight Mayeda" w:date="2010-05-06T17:12:00Z">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15E7BAF1" w14:textId="77777777" w:rsidR="00491FB8" w:rsidRPr="0082653B" w:rsidRDefault="00491FB8" w:rsidP="0043622C">
            <w:pPr>
              <w:spacing w:before="100" w:beforeAutospacing="1" w:after="100" w:afterAutospacing="1"/>
              <w:rPr>
                <w:rFonts w:eastAsiaTheme="minorHAnsi" w:cs="Arial"/>
              </w:rPr>
            </w:pPr>
            <w:moveTo w:id="679" w:author="Dwight Mayeda" w:date="2010-05-06T00:47:00Z">
              <w:r w:rsidRPr="00491FB8">
                <w:rPr>
                  <w:rFonts w:cs="Arial"/>
                </w:rPr>
                <w:t>WMID</w:t>
              </w:r>
            </w:moveTo>
          </w:p>
        </w:tc>
      </w:tr>
      <w:tr w:rsidR="00491FB8" w:rsidRPr="00491FB8" w14:paraId="3ACDF154" w14:textId="77777777" w:rsidTr="006A29DD">
        <w:trPr>
          <w:ins w:id="680" w:author="Dwight Mayeda" w:date="2010-05-06T00:47:00Z"/>
        </w:trPr>
        <w:tc>
          <w:tcPr>
            <w:tcW w:w="2850" w:type="dxa"/>
            <w:tcBorders>
              <w:top w:val="nil"/>
              <w:left w:val="single" w:sz="8" w:space="0" w:color="auto"/>
              <w:bottom w:val="single" w:sz="8" w:space="0" w:color="auto"/>
              <w:right w:val="single" w:sz="8" w:space="0" w:color="auto"/>
            </w:tcBorders>
            <w:tcPrChange w:id="681" w:author="Dwight Mayeda" w:date="2010-05-06T17:12:00Z">
              <w:tcPr>
                <w:tcW w:w="3901" w:type="dxa"/>
                <w:tcBorders>
                  <w:top w:val="nil"/>
                  <w:left w:val="single" w:sz="8" w:space="0" w:color="auto"/>
                  <w:bottom w:val="single" w:sz="8" w:space="0" w:color="auto"/>
                  <w:right w:val="single" w:sz="8" w:space="0" w:color="auto"/>
                </w:tcBorders>
              </w:tcPr>
            </w:tcPrChange>
          </w:tcPr>
          <w:p w14:paraId="49B0C297" w14:textId="77777777" w:rsidR="00491FB8" w:rsidRPr="00491FB8" w:rsidRDefault="006A29DD" w:rsidP="0043622C">
            <w:pPr>
              <w:spacing w:before="100" w:beforeAutospacing="1" w:after="100" w:afterAutospacing="1"/>
              <w:rPr>
                <w:ins w:id="682" w:author="Dwight Mayeda" w:date="2010-05-06T17:03:00Z"/>
                <w:rFonts w:cs="Arial"/>
              </w:rPr>
            </w:pPr>
            <w:ins w:id="683" w:author="Dwight Mayeda" w:date="2010-05-06T17:07:00Z">
              <w:r>
                <w:rPr>
                  <w:rFonts w:cs="Arial"/>
                </w:rPr>
                <w:t>Task</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684" w:author="Dwight Mayeda" w:date="2010-05-06T17:12:00Z">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1D2608C7" w14:textId="77777777" w:rsidR="00491FB8" w:rsidRPr="0082653B" w:rsidRDefault="00491FB8" w:rsidP="0043622C">
            <w:pPr>
              <w:spacing w:before="100" w:beforeAutospacing="1" w:after="100" w:afterAutospacing="1"/>
              <w:rPr>
                <w:rFonts w:eastAsiaTheme="minorHAnsi" w:cs="Arial"/>
              </w:rPr>
            </w:pPr>
            <w:moveTo w:id="685" w:author="Dwight Mayeda" w:date="2010-05-06T00:47:00Z">
              <w:r w:rsidRPr="00491FB8">
                <w:rPr>
                  <w:rFonts w:cs="Arial"/>
                </w:rPr>
                <w:t>WMI Event Watcher</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686" w:author="Dwight Mayeda" w:date="2010-05-06T17:12:00Z">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572B7FAD" w14:textId="77777777" w:rsidR="00491FB8" w:rsidRPr="0082653B" w:rsidRDefault="00491FB8" w:rsidP="0043622C">
            <w:pPr>
              <w:spacing w:before="100" w:beforeAutospacing="1" w:after="100" w:afterAutospacing="1"/>
              <w:rPr>
                <w:rFonts w:eastAsiaTheme="minorHAnsi" w:cs="Arial"/>
              </w:rPr>
            </w:pPr>
            <w:moveTo w:id="687" w:author="Dwight Mayeda" w:date="2010-05-06T00:47:00Z">
              <w:r w:rsidRPr="00491FB8">
                <w:rPr>
                  <w:rFonts w:cs="Arial"/>
                </w:rPr>
                <w:t>WMIE</w:t>
              </w:r>
            </w:moveTo>
          </w:p>
        </w:tc>
      </w:tr>
      <w:tr w:rsidR="00491FB8" w:rsidRPr="00491FB8" w14:paraId="2D8BB706" w14:textId="77777777" w:rsidTr="006A29DD">
        <w:trPr>
          <w:ins w:id="688" w:author="Dwight Mayeda" w:date="2010-05-06T00:47:00Z"/>
        </w:trPr>
        <w:tc>
          <w:tcPr>
            <w:tcW w:w="2850" w:type="dxa"/>
            <w:tcBorders>
              <w:top w:val="nil"/>
              <w:left w:val="single" w:sz="8" w:space="0" w:color="auto"/>
              <w:bottom w:val="single" w:sz="8" w:space="0" w:color="auto"/>
              <w:right w:val="single" w:sz="8" w:space="0" w:color="auto"/>
            </w:tcBorders>
            <w:tcPrChange w:id="689" w:author="Dwight Mayeda" w:date="2010-05-06T17:12:00Z">
              <w:tcPr>
                <w:tcW w:w="3901" w:type="dxa"/>
                <w:tcBorders>
                  <w:top w:val="nil"/>
                  <w:left w:val="single" w:sz="8" w:space="0" w:color="auto"/>
                  <w:bottom w:val="single" w:sz="8" w:space="0" w:color="auto"/>
                  <w:right w:val="single" w:sz="8" w:space="0" w:color="auto"/>
                </w:tcBorders>
              </w:tcPr>
            </w:tcPrChange>
          </w:tcPr>
          <w:p w14:paraId="09B0096C" w14:textId="77777777" w:rsidR="00491FB8" w:rsidRPr="00491FB8" w:rsidRDefault="006A29DD" w:rsidP="0043622C">
            <w:pPr>
              <w:spacing w:before="100" w:beforeAutospacing="1" w:after="100" w:afterAutospacing="1"/>
              <w:rPr>
                <w:ins w:id="690" w:author="Dwight Mayeda" w:date="2010-05-06T17:03:00Z"/>
                <w:rFonts w:cs="Arial"/>
              </w:rPr>
            </w:pPr>
            <w:ins w:id="691" w:author="Dwight Mayeda" w:date="2010-05-06T17:07:00Z">
              <w:r>
                <w:rPr>
                  <w:rFonts w:cs="Arial"/>
                </w:rPr>
                <w:t>Task</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692" w:author="Dwight Mayeda" w:date="2010-05-06T17:12:00Z">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416628E9" w14:textId="77777777" w:rsidR="00491FB8" w:rsidRPr="0082653B" w:rsidRDefault="00491FB8" w:rsidP="0043622C">
            <w:pPr>
              <w:spacing w:before="100" w:beforeAutospacing="1" w:after="100" w:afterAutospacing="1"/>
              <w:rPr>
                <w:rFonts w:eastAsiaTheme="minorHAnsi" w:cs="Arial"/>
              </w:rPr>
            </w:pPr>
            <w:moveTo w:id="693" w:author="Dwight Mayeda" w:date="2010-05-06T00:47:00Z">
              <w:r w:rsidRPr="00491FB8">
                <w:rPr>
                  <w:rFonts w:cs="Arial"/>
                </w:rPr>
                <w:t>XML</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694" w:author="Dwight Mayeda" w:date="2010-05-06T17:12:00Z">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073C40B9" w14:textId="77777777" w:rsidR="00491FB8" w:rsidRPr="0082653B" w:rsidRDefault="00491FB8" w:rsidP="0043622C">
            <w:pPr>
              <w:spacing w:before="100" w:beforeAutospacing="1" w:after="100" w:afterAutospacing="1"/>
              <w:rPr>
                <w:rFonts w:eastAsiaTheme="minorHAnsi" w:cs="Arial"/>
              </w:rPr>
            </w:pPr>
            <w:moveTo w:id="695" w:author="Dwight Mayeda" w:date="2010-05-06T00:47:00Z">
              <w:r w:rsidRPr="00491FB8">
                <w:rPr>
                  <w:rFonts w:cs="Arial"/>
                </w:rPr>
                <w:t>XML</w:t>
              </w:r>
            </w:moveTo>
          </w:p>
        </w:tc>
      </w:tr>
    </w:tbl>
    <w:p w14:paraId="63F93566" w14:textId="77777777" w:rsidR="0043622C" w:rsidRPr="00491FB8" w:rsidRDefault="0043622C" w:rsidP="0043622C">
      <w:pPr>
        <w:spacing w:before="100" w:beforeAutospacing="1" w:after="100" w:afterAutospacing="1"/>
        <w:ind w:left="720"/>
        <w:rPr>
          <w:rFonts w:eastAsiaTheme="minorHAnsi"/>
        </w:rPr>
      </w:pPr>
      <w:moveTo w:id="696" w:author="Dwight Mayeda" w:date="2010-05-06T00:47:00Z">
        <w:r w:rsidRPr="00491FB8">
          <w:t xml:space="preserve">These acronyms should be used at the beginning of the names of </w:t>
        </w:r>
      </w:moveTo>
      <w:ins w:id="697" w:author="Dwight Mayeda" w:date="2010-05-06T17:14:00Z">
        <w:r w:rsidR="006A29DD">
          <w:t>Data Flow C</w:t>
        </w:r>
      </w:ins>
      <w:moveTo w:id="698" w:author="Dwight Mayeda" w:date="2010-05-06T00:47:00Z">
        <w:del w:id="699" w:author="Dwight Mayeda" w:date="2010-05-06T17:14:00Z">
          <w:r w:rsidRPr="00491FB8" w:rsidDel="006A29DD">
            <w:delText>c</w:delText>
          </w:r>
        </w:del>
        <w:r w:rsidRPr="00491FB8">
          <w:t>omponents to identify what type of component it is.</w:t>
        </w:r>
      </w:moveTo>
    </w:p>
    <w:tbl>
      <w:tblPr>
        <w:tblW w:w="0" w:type="auto"/>
        <w:tblInd w:w="760" w:type="dxa"/>
        <w:tblLayout w:type="fixed"/>
        <w:tblCellMar>
          <w:left w:w="0" w:type="dxa"/>
          <w:right w:w="0" w:type="dxa"/>
        </w:tblCellMar>
        <w:tblLook w:val="04A0" w:firstRow="1" w:lastRow="0" w:firstColumn="1" w:lastColumn="0" w:noHBand="0" w:noVBand="1"/>
        <w:tblPrChange w:id="700" w:author="Dwight Mayeda" w:date="2010-05-06T17:12:00Z">
          <w:tblPr>
            <w:tblW w:w="0" w:type="auto"/>
            <w:tblInd w:w="858" w:type="dxa"/>
            <w:tblCellMar>
              <w:left w:w="0" w:type="dxa"/>
              <w:right w:w="0" w:type="dxa"/>
            </w:tblCellMar>
            <w:tblLook w:val="04A0" w:firstRow="1" w:lastRow="0" w:firstColumn="1" w:lastColumn="0" w:noHBand="0" w:noVBand="1"/>
          </w:tblPr>
        </w:tblPrChange>
      </w:tblPr>
      <w:tblGrid>
        <w:gridCol w:w="2850"/>
        <w:gridCol w:w="3870"/>
        <w:gridCol w:w="1440"/>
        <w:tblGridChange w:id="701">
          <w:tblGrid>
            <w:gridCol w:w="3027"/>
            <w:gridCol w:w="874"/>
            <w:gridCol w:w="2463"/>
            <w:gridCol w:w="1438"/>
            <w:gridCol w:w="178"/>
            <w:gridCol w:w="4321"/>
          </w:tblGrid>
        </w:tblGridChange>
      </w:tblGrid>
      <w:tr w:rsidR="00491FB8" w:rsidRPr="00491FB8" w14:paraId="6F8D681A" w14:textId="77777777" w:rsidTr="006A29DD">
        <w:trPr>
          <w:ins w:id="702" w:author="Dwight Mayeda" w:date="2010-05-06T00:47:00Z"/>
        </w:trPr>
        <w:tc>
          <w:tcPr>
            <w:tcW w:w="2850" w:type="dxa"/>
            <w:tcBorders>
              <w:top w:val="single" w:sz="8" w:space="0" w:color="auto"/>
              <w:left w:val="single" w:sz="8" w:space="0" w:color="auto"/>
              <w:bottom w:val="single" w:sz="8" w:space="0" w:color="auto"/>
              <w:right w:val="single" w:sz="8" w:space="0" w:color="auto"/>
            </w:tcBorders>
            <w:shd w:val="clear" w:color="auto" w:fill="1F497D" w:themeFill="text2"/>
            <w:tcPrChange w:id="703" w:author="Dwight Mayeda" w:date="2010-05-06T17:12:00Z">
              <w:tcPr>
                <w:tcW w:w="3901" w:type="dxa"/>
                <w:gridSpan w:val="2"/>
                <w:tcBorders>
                  <w:top w:val="single" w:sz="8" w:space="0" w:color="auto"/>
                  <w:left w:val="single" w:sz="8" w:space="0" w:color="auto"/>
                  <w:bottom w:val="single" w:sz="8" w:space="0" w:color="auto"/>
                  <w:right w:val="single" w:sz="8" w:space="0" w:color="auto"/>
                </w:tcBorders>
                <w:shd w:val="clear" w:color="auto" w:fill="550D2A"/>
              </w:tcPr>
            </w:tcPrChange>
          </w:tcPr>
          <w:p w14:paraId="6A826A2F" w14:textId="77777777" w:rsidR="00491FB8" w:rsidRPr="00491FB8" w:rsidRDefault="006A29DD" w:rsidP="0043622C">
            <w:pPr>
              <w:spacing w:before="100" w:beforeAutospacing="1" w:after="100" w:afterAutospacing="1"/>
              <w:rPr>
                <w:ins w:id="704" w:author="Dwight Mayeda" w:date="2010-05-06T17:05:00Z"/>
                <w:rFonts w:cs="Arial"/>
                <w:b/>
                <w:color w:val="FFFFFF"/>
                <w:rPrChange w:id="705" w:author="Dwight Mayeda" w:date="2010-05-06T17:05:00Z">
                  <w:rPr>
                    <w:ins w:id="706" w:author="Dwight Mayeda" w:date="2010-05-06T17:05:00Z"/>
                    <w:rFonts w:cs="Arial"/>
                    <w:color w:val="FFFFFF"/>
                  </w:rPr>
                </w:rPrChange>
              </w:rPr>
            </w:pPr>
            <w:ins w:id="707" w:author="Dwight Mayeda" w:date="2010-05-06T17:08:00Z">
              <w:r>
                <w:rPr>
                  <w:rFonts w:cs="Arial"/>
                  <w:b/>
                  <w:color w:val="FFFFFF"/>
                </w:rPr>
                <w:t>Type</w:t>
              </w:r>
            </w:ins>
          </w:p>
        </w:tc>
        <w:tc>
          <w:tcPr>
            <w:tcW w:w="3870" w:type="dxa"/>
            <w:tcBorders>
              <w:top w:val="single" w:sz="8" w:space="0" w:color="auto"/>
              <w:left w:val="single" w:sz="8" w:space="0" w:color="auto"/>
              <w:bottom w:val="single" w:sz="8" w:space="0" w:color="auto"/>
              <w:right w:val="single" w:sz="8" w:space="0" w:color="auto"/>
            </w:tcBorders>
            <w:shd w:val="clear" w:color="auto" w:fill="1F497D" w:themeFill="text2"/>
            <w:tcMar>
              <w:top w:w="0" w:type="dxa"/>
              <w:left w:w="108" w:type="dxa"/>
              <w:bottom w:w="0" w:type="dxa"/>
              <w:right w:w="108" w:type="dxa"/>
            </w:tcMar>
            <w:vAlign w:val="center"/>
            <w:hideMark/>
            <w:tcPrChange w:id="708" w:author="Dwight Mayeda" w:date="2010-05-06T17:12:00Z">
              <w:tcPr>
                <w:tcW w:w="3901" w:type="dxa"/>
                <w:gridSpan w:val="2"/>
                <w:tcBorders>
                  <w:top w:val="single" w:sz="8" w:space="0" w:color="auto"/>
                  <w:left w:val="single" w:sz="8" w:space="0" w:color="auto"/>
                  <w:bottom w:val="single" w:sz="8" w:space="0" w:color="auto"/>
                  <w:right w:val="single" w:sz="8" w:space="0" w:color="auto"/>
                </w:tcBorders>
                <w:shd w:val="clear" w:color="auto" w:fill="550D2A"/>
                <w:tcMar>
                  <w:top w:w="0" w:type="dxa"/>
                  <w:left w:w="108" w:type="dxa"/>
                  <w:bottom w:w="0" w:type="dxa"/>
                  <w:right w:w="108" w:type="dxa"/>
                </w:tcMar>
                <w:vAlign w:val="center"/>
                <w:hideMark/>
              </w:tcPr>
            </w:tcPrChange>
          </w:tcPr>
          <w:p w14:paraId="28308F00" w14:textId="77777777" w:rsidR="00491FB8" w:rsidRPr="00491FB8" w:rsidRDefault="00491FB8" w:rsidP="0043622C">
            <w:pPr>
              <w:spacing w:before="100" w:beforeAutospacing="1" w:after="100" w:afterAutospacing="1"/>
              <w:rPr>
                <w:rFonts w:eastAsiaTheme="minorHAnsi"/>
                <w:b/>
                <w:rPrChange w:id="709" w:author="Dwight Mayeda" w:date="2010-05-06T17:05:00Z">
                  <w:rPr>
                    <w:rFonts w:eastAsiaTheme="minorHAnsi"/>
                  </w:rPr>
                </w:rPrChange>
              </w:rPr>
            </w:pPr>
            <w:moveTo w:id="710" w:author="Dwight Mayeda" w:date="2010-05-06T00:47:00Z">
              <w:del w:id="711" w:author="Dwight Mayeda" w:date="2010-05-06T17:08:00Z">
                <w:r w:rsidRPr="00491FB8" w:rsidDel="006A29DD">
                  <w:rPr>
                    <w:rFonts w:cs="Arial"/>
                    <w:b/>
                    <w:color w:val="FFFFFF"/>
                    <w:rPrChange w:id="712" w:author="Dwight Mayeda" w:date="2010-05-06T17:05:00Z">
                      <w:rPr>
                        <w:rFonts w:cs="Arial"/>
                        <w:color w:val="FFFFFF"/>
                      </w:rPr>
                    </w:rPrChange>
                  </w:rPr>
                  <w:delText>Component</w:delText>
                </w:r>
              </w:del>
            </w:moveTo>
            <w:ins w:id="713" w:author="Dwight Mayeda" w:date="2010-05-06T17:08:00Z">
              <w:r w:rsidR="006A29DD">
                <w:rPr>
                  <w:rFonts w:cs="Arial"/>
                  <w:b/>
                  <w:color w:val="FFFFFF"/>
                </w:rPr>
                <w:t>Data Flow Component</w:t>
              </w:r>
            </w:ins>
          </w:p>
        </w:tc>
        <w:tc>
          <w:tcPr>
            <w:tcW w:w="1440" w:type="dxa"/>
            <w:tcBorders>
              <w:top w:val="single" w:sz="8" w:space="0" w:color="auto"/>
              <w:left w:val="nil"/>
              <w:bottom w:val="single" w:sz="8" w:space="0" w:color="auto"/>
              <w:right w:val="single" w:sz="8" w:space="0" w:color="auto"/>
            </w:tcBorders>
            <w:shd w:val="clear" w:color="auto" w:fill="1F497D" w:themeFill="text2"/>
            <w:tcMar>
              <w:top w:w="0" w:type="dxa"/>
              <w:left w:w="108" w:type="dxa"/>
              <w:bottom w:w="0" w:type="dxa"/>
              <w:right w:w="108" w:type="dxa"/>
            </w:tcMar>
            <w:vAlign w:val="center"/>
            <w:hideMark/>
            <w:tcPrChange w:id="714" w:author="Dwight Mayeda" w:date="2010-05-06T17:12:00Z">
              <w:tcPr>
                <w:tcW w:w="4499"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tcPrChange>
          </w:tcPr>
          <w:p w14:paraId="69EACB7D" w14:textId="77777777" w:rsidR="00491FB8" w:rsidRPr="00491FB8" w:rsidRDefault="00491FB8" w:rsidP="0043622C">
            <w:pPr>
              <w:spacing w:before="100" w:beforeAutospacing="1" w:after="100" w:afterAutospacing="1"/>
              <w:rPr>
                <w:rFonts w:eastAsiaTheme="minorHAnsi"/>
                <w:b/>
                <w:rPrChange w:id="715" w:author="Dwight Mayeda" w:date="2010-05-06T17:05:00Z">
                  <w:rPr>
                    <w:rFonts w:eastAsiaTheme="minorHAnsi"/>
                  </w:rPr>
                </w:rPrChange>
              </w:rPr>
            </w:pPr>
            <w:moveTo w:id="716" w:author="Dwight Mayeda" w:date="2010-05-06T00:47:00Z">
              <w:r w:rsidRPr="00491FB8">
                <w:rPr>
                  <w:rFonts w:cs="Arial"/>
                  <w:b/>
                  <w:color w:val="FFFFFF"/>
                  <w:rPrChange w:id="717" w:author="Dwight Mayeda" w:date="2010-05-06T17:05:00Z">
                    <w:rPr>
                      <w:rFonts w:cs="Arial"/>
                      <w:color w:val="FFFFFF"/>
                    </w:rPr>
                  </w:rPrChange>
                </w:rPr>
                <w:t>Prefix</w:t>
              </w:r>
            </w:moveTo>
          </w:p>
        </w:tc>
      </w:tr>
      <w:tr w:rsidR="006A29DD" w:rsidRPr="00491FB8" w14:paraId="026131A0" w14:textId="77777777" w:rsidTr="006A29DD">
        <w:tblPrEx>
          <w:tblPrExChange w:id="718" w:author="Dwight Mayeda" w:date="2010-05-06T17:12:00Z">
            <w:tblPrEx>
              <w:tblInd w:w="760" w:type="dxa"/>
            </w:tblPrEx>
          </w:tblPrExChange>
        </w:tblPrEx>
        <w:trPr>
          <w:ins w:id="719" w:author="Dwight Mayeda" w:date="2010-05-06T17:09:00Z"/>
          <w:trPrChange w:id="720" w:author="Dwight Mayeda" w:date="2010-05-06T17:12:00Z">
            <w:trPr>
              <w:gridAfter w:val="0"/>
            </w:trPr>
          </w:trPrChange>
        </w:trPr>
        <w:tc>
          <w:tcPr>
            <w:tcW w:w="2850" w:type="dxa"/>
            <w:tcBorders>
              <w:top w:val="nil"/>
              <w:left w:val="single" w:sz="8" w:space="0" w:color="auto"/>
              <w:bottom w:val="single" w:sz="8" w:space="0" w:color="auto"/>
              <w:right w:val="single" w:sz="8" w:space="0" w:color="auto"/>
            </w:tcBorders>
            <w:tcPrChange w:id="721" w:author="Dwight Mayeda" w:date="2010-05-06T17:12:00Z">
              <w:tcPr>
                <w:tcW w:w="3027" w:type="dxa"/>
                <w:tcBorders>
                  <w:top w:val="nil"/>
                  <w:left w:val="single" w:sz="8" w:space="0" w:color="auto"/>
                  <w:bottom w:val="single" w:sz="8" w:space="0" w:color="auto"/>
                  <w:right w:val="single" w:sz="8" w:space="0" w:color="auto"/>
                </w:tcBorders>
              </w:tcPr>
            </w:tcPrChange>
          </w:tcPr>
          <w:p w14:paraId="1EDFAAA7" w14:textId="77777777" w:rsidR="006A29DD" w:rsidRDefault="006A29DD" w:rsidP="0043622C">
            <w:pPr>
              <w:spacing w:before="100" w:beforeAutospacing="1" w:after="100" w:afterAutospacing="1"/>
              <w:rPr>
                <w:ins w:id="722" w:author="Dwight Mayeda" w:date="2010-05-06T17:09:00Z"/>
                <w:rFonts w:cs="Arial"/>
              </w:rPr>
            </w:pPr>
            <w:ins w:id="723" w:author="Dwight Mayeda" w:date="2010-05-06T17:10:00Z">
              <w:r>
                <w:rPr>
                  <w:rFonts w:cs="Arial"/>
                </w:rPr>
                <w:t>Data Flow Source</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724" w:author="Dwight Mayeda" w:date="2010-05-06T17:12:00Z">
              <w:tcPr>
                <w:tcW w:w="3337"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05A2903A" w14:textId="77777777" w:rsidR="006A29DD" w:rsidRPr="00491FB8" w:rsidRDefault="006A29DD" w:rsidP="0043622C">
            <w:pPr>
              <w:spacing w:before="100" w:beforeAutospacing="1" w:after="100" w:afterAutospacing="1"/>
              <w:rPr>
                <w:ins w:id="725" w:author="Dwight Mayeda" w:date="2010-05-06T17:09:00Z"/>
                <w:rFonts w:cs="Arial"/>
              </w:rPr>
            </w:pPr>
            <w:ins w:id="726" w:author="Dwight Mayeda" w:date="2010-05-06T17:10:00Z">
              <w:r>
                <w:rPr>
                  <w:rFonts w:cs="Arial"/>
                </w:rPr>
                <w:t>ADO NET Source</w:t>
              </w:r>
            </w:ins>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727" w:author="Dwight Mayeda" w:date="2010-05-06T17:12:00Z">
              <w:tcPr>
                <w:tcW w:w="1616"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4883C674" w14:textId="77777777" w:rsidR="006A29DD" w:rsidRPr="00491FB8" w:rsidRDefault="006A29DD" w:rsidP="0043622C">
            <w:pPr>
              <w:spacing w:before="100" w:beforeAutospacing="1" w:after="100" w:afterAutospacing="1"/>
              <w:rPr>
                <w:ins w:id="728" w:author="Dwight Mayeda" w:date="2010-05-06T17:09:00Z"/>
                <w:rFonts w:cs="Arial"/>
              </w:rPr>
            </w:pPr>
            <w:ins w:id="729" w:author="Dwight Mayeda" w:date="2010-05-06T17:10:00Z">
              <w:r>
                <w:rPr>
                  <w:rFonts w:cs="Arial"/>
                </w:rPr>
                <w:t>ADO_SRC</w:t>
              </w:r>
            </w:ins>
          </w:p>
        </w:tc>
      </w:tr>
      <w:tr w:rsidR="00491FB8" w:rsidRPr="00491FB8" w14:paraId="15F3D98E" w14:textId="77777777" w:rsidTr="006A29DD">
        <w:trPr>
          <w:ins w:id="730" w:author="Dwight Mayeda" w:date="2010-05-06T00:47:00Z"/>
        </w:trPr>
        <w:tc>
          <w:tcPr>
            <w:tcW w:w="2850" w:type="dxa"/>
            <w:tcBorders>
              <w:top w:val="nil"/>
              <w:left w:val="single" w:sz="8" w:space="0" w:color="auto"/>
              <w:bottom w:val="single" w:sz="8" w:space="0" w:color="auto"/>
              <w:right w:val="single" w:sz="8" w:space="0" w:color="auto"/>
            </w:tcBorders>
            <w:tcPrChange w:id="731"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65B986AA" w14:textId="77777777" w:rsidR="00491FB8" w:rsidRPr="00491FB8" w:rsidRDefault="006A29DD" w:rsidP="0043622C">
            <w:pPr>
              <w:spacing w:before="100" w:beforeAutospacing="1" w:after="100" w:afterAutospacing="1"/>
              <w:rPr>
                <w:ins w:id="732" w:author="Dwight Mayeda" w:date="2010-05-06T17:05:00Z"/>
                <w:rFonts w:cs="Arial"/>
              </w:rPr>
            </w:pPr>
            <w:ins w:id="733" w:author="Dwight Mayeda" w:date="2010-05-06T17:08:00Z">
              <w:r>
                <w:rPr>
                  <w:rFonts w:cs="Arial"/>
                </w:rPr>
                <w:t>Data Flow Source</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734"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197002CD" w14:textId="77777777" w:rsidR="00491FB8" w:rsidRPr="00491FB8" w:rsidRDefault="00491FB8" w:rsidP="0043622C">
            <w:pPr>
              <w:spacing w:before="100" w:beforeAutospacing="1" w:after="100" w:afterAutospacing="1"/>
              <w:rPr>
                <w:rFonts w:eastAsiaTheme="minorHAnsi"/>
              </w:rPr>
            </w:pPr>
            <w:proofErr w:type="spellStart"/>
            <w:moveTo w:id="735" w:author="Dwight Mayeda" w:date="2010-05-06T00:47:00Z">
              <w:r w:rsidRPr="00491FB8">
                <w:rPr>
                  <w:rFonts w:cs="Arial"/>
                </w:rPr>
                <w:t>DataReader</w:t>
              </w:r>
              <w:proofErr w:type="spellEnd"/>
              <w:r w:rsidRPr="00491FB8">
                <w:rPr>
                  <w:rFonts w:cs="Arial"/>
                </w:rPr>
                <w:t xml:space="preserve"> Source</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736"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7928312F" w14:textId="77777777" w:rsidR="00491FB8" w:rsidRPr="00491FB8" w:rsidRDefault="00491FB8" w:rsidP="0043622C">
            <w:pPr>
              <w:spacing w:before="100" w:beforeAutospacing="1" w:after="100" w:afterAutospacing="1"/>
              <w:rPr>
                <w:rFonts w:eastAsiaTheme="minorHAnsi"/>
              </w:rPr>
            </w:pPr>
            <w:moveTo w:id="737" w:author="Dwight Mayeda" w:date="2010-05-06T00:47:00Z">
              <w:r w:rsidRPr="00491FB8">
                <w:rPr>
                  <w:rFonts w:cs="Arial"/>
                </w:rPr>
                <w:t>DR_SRC</w:t>
              </w:r>
            </w:moveTo>
          </w:p>
        </w:tc>
      </w:tr>
      <w:tr w:rsidR="00491FB8" w:rsidRPr="00491FB8" w14:paraId="6D7ABEEF" w14:textId="77777777" w:rsidTr="006A29DD">
        <w:trPr>
          <w:ins w:id="738" w:author="Dwight Mayeda" w:date="2010-05-06T00:47:00Z"/>
        </w:trPr>
        <w:tc>
          <w:tcPr>
            <w:tcW w:w="2850" w:type="dxa"/>
            <w:tcBorders>
              <w:top w:val="nil"/>
              <w:left w:val="single" w:sz="8" w:space="0" w:color="auto"/>
              <w:bottom w:val="single" w:sz="8" w:space="0" w:color="auto"/>
              <w:right w:val="single" w:sz="8" w:space="0" w:color="auto"/>
            </w:tcBorders>
            <w:tcPrChange w:id="739"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46EDCB44" w14:textId="77777777" w:rsidR="00491FB8" w:rsidRPr="00491FB8" w:rsidRDefault="006A29DD" w:rsidP="0043622C">
            <w:pPr>
              <w:spacing w:before="100" w:beforeAutospacing="1" w:after="100" w:afterAutospacing="1"/>
              <w:rPr>
                <w:ins w:id="740" w:author="Dwight Mayeda" w:date="2010-05-06T17:05:00Z"/>
                <w:rFonts w:cs="Arial"/>
              </w:rPr>
            </w:pPr>
            <w:ins w:id="741" w:author="Dwight Mayeda" w:date="2010-05-06T17:08:00Z">
              <w:r>
                <w:rPr>
                  <w:rFonts w:cs="Arial"/>
                </w:rPr>
                <w:t>Data Flow Source</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742"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2B9BCFC3" w14:textId="77777777" w:rsidR="00491FB8" w:rsidRPr="00491FB8" w:rsidRDefault="00491FB8" w:rsidP="0043622C">
            <w:pPr>
              <w:spacing w:before="100" w:beforeAutospacing="1" w:after="100" w:afterAutospacing="1"/>
              <w:rPr>
                <w:rFonts w:eastAsiaTheme="minorHAnsi"/>
              </w:rPr>
            </w:pPr>
            <w:moveTo w:id="743" w:author="Dwight Mayeda" w:date="2010-05-06T00:47:00Z">
              <w:r w:rsidRPr="00491FB8">
                <w:rPr>
                  <w:rFonts w:cs="Arial"/>
                </w:rPr>
                <w:t>Excel Source</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744"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137E4070" w14:textId="77777777" w:rsidR="00491FB8" w:rsidRPr="00491FB8" w:rsidRDefault="00491FB8" w:rsidP="0043622C">
            <w:pPr>
              <w:spacing w:before="100" w:beforeAutospacing="1" w:after="100" w:afterAutospacing="1"/>
              <w:rPr>
                <w:rFonts w:eastAsiaTheme="minorHAnsi"/>
              </w:rPr>
            </w:pPr>
            <w:moveTo w:id="745" w:author="Dwight Mayeda" w:date="2010-05-06T00:47:00Z">
              <w:r w:rsidRPr="00491FB8">
                <w:rPr>
                  <w:rFonts w:cs="Arial"/>
                </w:rPr>
                <w:t>EX_SRC</w:t>
              </w:r>
            </w:moveTo>
          </w:p>
        </w:tc>
      </w:tr>
      <w:tr w:rsidR="00491FB8" w:rsidRPr="00491FB8" w14:paraId="51025D88" w14:textId="77777777" w:rsidTr="006A29DD">
        <w:trPr>
          <w:ins w:id="746" w:author="Dwight Mayeda" w:date="2010-05-06T00:47:00Z"/>
        </w:trPr>
        <w:tc>
          <w:tcPr>
            <w:tcW w:w="2850" w:type="dxa"/>
            <w:tcBorders>
              <w:top w:val="nil"/>
              <w:left w:val="single" w:sz="8" w:space="0" w:color="auto"/>
              <w:bottom w:val="single" w:sz="8" w:space="0" w:color="auto"/>
              <w:right w:val="single" w:sz="8" w:space="0" w:color="auto"/>
            </w:tcBorders>
            <w:tcPrChange w:id="747"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18FBC426" w14:textId="77777777" w:rsidR="00491FB8" w:rsidRPr="00491FB8" w:rsidRDefault="006A29DD" w:rsidP="0043622C">
            <w:pPr>
              <w:spacing w:before="100" w:beforeAutospacing="1" w:after="100" w:afterAutospacing="1"/>
              <w:rPr>
                <w:ins w:id="748" w:author="Dwight Mayeda" w:date="2010-05-06T17:05:00Z"/>
                <w:rFonts w:cs="Arial"/>
              </w:rPr>
            </w:pPr>
            <w:ins w:id="749" w:author="Dwight Mayeda" w:date="2010-05-06T17:08:00Z">
              <w:r>
                <w:rPr>
                  <w:rFonts w:cs="Arial"/>
                </w:rPr>
                <w:t>Data Flow Source</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750"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0DA099E2" w14:textId="77777777" w:rsidR="00491FB8" w:rsidRPr="00491FB8" w:rsidRDefault="00491FB8" w:rsidP="0043622C">
            <w:pPr>
              <w:spacing w:before="100" w:beforeAutospacing="1" w:after="100" w:afterAutospacing="1"/>
              <w:rPr>
                <w:rFonts w:eastAsiaTheme="minorHAnsi"/>
              </w:rPr>
            </w:pPr>
            <w:moveTo w:id="751" w:author="Dwight Mayeda" w:date="2010-05-06T00:47:00Z">
              <w:r w:rsidRPr="00491FB8">
                <w:rPr>
                  <w:rFonts w:cs="Arial"/>
                </w:rPr>
                <w:t>Flat File Source</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752"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653C2FCB" w14:textId="77777777" w:rsidR="00491FB8" w:rsidRPr="00491FB8" w:rsidRDefault="00491FB8" w:rsidP="0043622C">
            <w:pPr>
              <w:spacing w:before="100" w:beforeAutospacing="1" w:after="100" w:afterAutospacing="1"/>
              <w:rPr>
                <w:rFonts w:eastAsiaTheme="minorHAnsi"/>
              </w:rPr>
            </w:pPr>
            <w:moveTo w:id="753" w:author="Dwight Mayeda" w:date="2010-05-06T00:47:00Z">
              <w:r w:rsidRPr="00491FB8">
                <w:rPr>
                  <w:rFonts w:cs="Arial"/>
                </w:rPr>
                <w:t>FF_SRC</w:t>
              </w:r>
            </w:moveTo>
          </w:p>
        </w:tc>
      </w:tr>
      <w:tr w:rsidR="00491FB8" w:rsidRPr="00491FB8" w14:paraId="581A8183" w14:textId="77777777" w:rsidTr="006A29DD">
        <w:trPr>
          <w:ins w:id="754" w:author="Dwight Mayeda" w:date="2010-05-06T00:47:00Z"/>
        </w:trPr>
        <w:tc>
          <w:tcPr>
            <w:tcW w:w="2850" w:type="dxa"/>
            <w:tcBorders>
              <w:top w:val="nil"/>
              <w:left w:val="single" w:sz="8" w:space="0" w:color="auto"/>
              <w:bottom w:val="single" w:sz="8" w:space="0" w:color="auto"/>
              <w:right w:val="single" w:sz="8" w:space="0" w:color="auto"/>
            </w:tcBorders>
            <w:tcPrChange w:id="755"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62CAFBA0" w14:textId="77777777" w:rsidR="00491FB8" w:rsidRPr="00491FB8" w:rsidRDefault="006A29DD" w:rsidP="0043622C">
            <w:pPr>
              <w:spacing w:before="100" w:beforeAutospacing="1" w:after="100" w:afterAutospacing="1"/>
              <w:rPr>
                <w:ins w:id="756" w:author="Dwight Mayeda" w:date="2010-05-06T17:05:00Z"/>
                <w:rFonts w:cs="Arial"/>
              </w:rPr>
            </w:pPr>
            <w:ins w:id="757" w:author="Dwight Mayeda" w:date="2010-05-06T17:08:00Z">
              <w:r>
                <w:rPr>
                  <w:rFonts w:cs="Arial"/>
                </w:rPr>
                <w:t>Data Flow Source</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758"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2024256F" w14:textId="77777777" w:rsidR="00491FB8" w:rsidRPr="00491FB8" w:rsidRDefault="00491FB8" w:rsidP="0043622C">
            <w:pPr>
              <w:spacing w:before="100" w:beforeAutospacing="1" w:after="100" w:afterAutospacing="1"/>
              <w:rPr>
                <w:rFonts w:eastAsiaTheme="minorHAnsi"/>
              </w:rPr>
            </w:pPr>
            <w:moveTo w:id="759" w:author="Dwight Mayeda" w:date="2010-05-06T00:47:00Z">
              <w:r w:rsidRPr="00491FB8">
                <w:rPr>
                  <w:rFonts w:cs="Arial"/>
                </w:rPr>
                <w:t>OLE DB Source</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760"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25BCD3EA" w14:textId="77777777" w:rsidR="00491FB8" w:rsidRPr="00491FB8" w:rsidRDefault="00491FB8" w:rsidP="0043622C">
            <w:pPr>
              <w:spacing w:before="100" w:beforeAutospacing="1" w:after="100" w:afterAutospacing="1"/>
              <w:rPr>
                <w:rFonts w:eastAsiaTheme="minorHAnsi"/>
              </w:rPr>
            </w:pPr>
            <w:moveTo w:id="761" w:author="Dwight Mayeda" w:date="2010-05-06T00:47:00Z">
              <w:r w:rsidRPr="00491FB8">
                <w:rPr>
                  <w:rFonts w:cs="Arial"/>
                </w:rPr>
                <w:t>OLE_SRC</w:t>
              </w:r>
            </w:moveTo>
          </w:p>
        </w:tc>
      </w:tr>
      <w:tr w:rsidR="00491FB8" w:rsidRPr="00491FB8" w14:paraId="195C496B" w14:textId="77777777" w:rsidTr="006A29DD">
        <w:trPr>
          <w:ins w:id="762" w:author="Dwight Mayeda" w:date="2010-05-06T00:47:00Z"/>
        </w:trPr>
        <w:tc>
          <w:tcPr>
            <w:tcW w:w="2850" w:type="dxa"/>
            <w:tcBorders>
              <w:top w:val="nil"/>
              <w:left w:val="single" w:sz="8" w:space="0" w:color="auto"/>
              <w:bottom w:val="single" w:sz="8" w:space="0" w:color="auto"/>
              <w:right w:val="single" w:sz="8" w:space="0" w:color="auto"/>
            </w:tcBorders>
            <w:tcPrChange w:id="763"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0BE75FB3" w14:textId="77777777" w:rsidR="00491FB8" w:rsidRPr="00491FB8" w:rsidRDefault="006A29DD" w:rsidP="0043622C">
            <w:pPr>
              <w:spacing w:before="100" w:beforeAutospacing="1" w:after="100" w:afterAutospacing="1"/>
              <w:rPr>
                <w:ins w:id="764" w:author="Dwight Mayeda" w:date="2010-05-06T17:05:00Z"/>
                <w:rFonts w:cs="Arial"/>
              </w:rPr>
            </w:pPr>
            <w:ins w:id="765" w:author="Dwight Mayeda" w:date="2010-05-06T17:08:00Z">
              <w:r>
                <w:rPr>
                  <w:rFonts w:cs="Arial"/>
                </w:rPr>
                <w:t>Data Flow Source</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766"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464F1917" w14:textId="77777777" w:rsidR="00491FB8" w:rsidRPr="00491FB8" w:rsidRDefault="00491FB8" w:rsidP="0043622C">
            <w:pPr>
              <w:spacing w:before="100" w:beforeAutospacing="1" w:after="100" w:afterAutospacing="1"/>
              <w:rPr>
                <w:rFonts w:eastAsiaTheme="minorHAnsi"/>
              </w:rPr>
            </w:pPr>
            <w:moveTo w:id="767" w:author="Dwight Mayeda" w:date="2010-05-06T00:47:00Z">
              <w:r w:rsidRPr="00491FB8">
                <w:rPr>
                  <w:rFonts w:cs="Arial"/>
                </w:rPr>
                <w:t>Raw File Source</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768"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638250A2" w14:textId="77777777" w:rsidR="00491FB8" w:rsidRPr="00491FB8" w:rsidRDefault="00491FB8" w:rsidP="0043622C">
            <w:pPr>
              <w:spacing w:before="100" w:beforeAutospacing="1" w:after="100" w:afterAutospacing="1"/>
              <w:rPr>
                <w:rFonts w:eastAsiaTheme="minorHAnsi"/>
              </w:rPr>
            </w:pPr>
            <w:moveTo w:id="769" w:author="Dwight Mayeda" w:date="2010-05-06T00:47:00Z">
              <w:r w:rsidRPr="00491FB8">
                <w:rPr>
                  <w:rFonts w:cs="Arial"/>
                </w:rPr>
                <w:t>RF_SRC</w:t>
              </w:r>
            </w:moveTo>
          </w:p>
        </w:tc>
      </w:tr>
      <w:tr w:rsidR="00491FB8" w:rsidRPr="00491FB8" w14:paraId="7E24E5F8" w14:textId="77777777" w:rsidTr="006A29DD">
        <w:trPr>
          <w:ins w:id="770" w:author="Dwight Mayeda" w:date="2010-05-06T00:47:00Z"/>
        </w:trPr>
        <w:tc>
          <w:tcPr>
            <w:tcW w:w="2850" w:type="dxa"/>
            <w:tcBorders>
              <w:top w:val="nil"/>
              <w:left w:val="single" w:sz="8" w:space="0" w:color="auto"/>
              <w:bottom w:val="single" w:sz="8" w:space="0" w:color="auto"/>
              <w:right w:val="single" w:sz="8" w:space="0" w:color="auto"/>
            </w:tcBorders>
            <w:tcPrChange w:id="771"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04795D4D" w14:textId="77777777" w:rsidR="00491FB8" w:rsidRPr="00491FB8" w:rsidRDefault="006A29DD" w:rsidP="0043622C">
            <w:pPr>
              <w:spacing w:before="100" w:beforeAutospacing="1" w:after="100" w:afterAutospacing="1"/>
              <w:rPr>
                <w:ins w:id="772" w:author="Dwight Mayeda" w:date="2010-05-06T17:05:00Z"/>
                <w:rFonts w:cs="Arial"/>
              </w:rPr>
            </w:pPr>
            <w:ins w:id="773" w:author="Dwight Mayeda" w:date="2010-05-06T17:08:00Z">
              <w:r>
                <w:rPr>
                  <w:rFonts w:cs="Arial"/>
                </w:rPr>
                <w:t>Data Flow Source</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774"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3EFCF4C4" w14:textId="77777777" w:rsidR="00491FB8" w:rsidRPr="00491FB8" w:rsidRDefault="00491FB8" w:rsidP="0043622C">
            <w:pPr>
              <w:spacing w:before="100" w:beforeAutospacing="1" w:after="100" w:afterAutospacing="1"/>
              <w:rPr>
                <w:rFonts w:eastAsiaTheme="minorHAnsi"/>
              </w:rPr>
            </w:pPr>
            <w:moveTo w:id="775" w:author="Dwight Mayeda" w:date="2010-05-06T00:47:00Z">
              <w:r w:rsidRPr="00491FB8">
                <w:rPr>
                  <w:rFonts w:cs="Arial"/>
                </w:rPr>
                <w:t>XML Source</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776"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0946D9F9" w14:textId="77777777" w:rsidR="00491FB8" w:rsidRPr="00491FB8" w:rsidRDefault="00491FB8" w:rsidP="0043622C">
            <w:pPr>
              <w:spacing w:before="100" w:beforeAutospacing="1" w:after="100" w:afterAutospacing="1"/>
              <w:rPr>
                <w:rFonts w:eastAsiaTheme="minorHAnsi"/>
              </w:rPr>
            </w:pPr>
            <w:moveTo w:id="777" w:author="Dwight Mayeda" w:date="2010-05-06T00:47:00Z">
              <w:r w:rsidRPr="00491FB8">
                <w:rPr>
                  <w:rFonts w:cs="Arial"/>
                </w:rPr>
                <w:t>XML_SRC</w:t>
              </w:r>
            </w:moveTo>
          </w:p>
        </w:tc>
      </w:tr>
      <w:tr w:rsidR="00491FB8" w:rsidRPr="00491FB8" w14:paraId="6E63F506" w14:textId="77777777" w:rsidTr="006A29DD">
        <w:trPr>
          <w:ins w:id="778" w:author="Dwight Mayeda" w:date="2010-05-06T00:47:00Z"/>
        </w:trPr>
        <w:tc>
          <w:tcPr>
            <w:tcW w:w="2850" w:type="dxa"/>
            <w:tcBorders>
              <w:top w:val="nil"/>
              <w:left w:val="single" w:sz="8" w:space="0" w:color="auto"/>
              <w:bottom w:val="single" w:sz="8" w:space="0" w:color="auto"/>
              <w:right w:val="single" w:sz="8" w:space="0" w:color="auto"/>
            </w:tcBorders>
            <w:tcPrChange w:id="779"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689743FE" w14:textId="77777777" w:rsidR="00491FB8" w:rsidRPr="00491FB8" w:rsidRDefault="006A29DD" w:rsidP="0043622C">
            <w:pPr>
              <w:spacing w:before="100" w:beforeAutospacing="1" w:after="100" w:afterAutospacing="1"/>
              <w:rPr>
                <w:ins w:id="780" w:author="Dwight Mayeda" w:date="2010-05-06T17:05:00Z"/>
                <w:rFonts w:cs="Arial"/>
              </w:rPr>
            </w:pPr>
            <w:ins w:id="781" w:author="Dwight Mayeda" w:date="2010-05-06T17:09:00Z">
              <w:r>
                <w:rPr>
                  <w:rFonts w:cs="Arial"/>
                </w:rPr>
                <w:t>Data Flow Transformation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782"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0E184C81" w14:textId="77777777" w:rsidR="00491FB8" w:rsidRPr="00491FB8" w:rsidRDefault="00491FB8" w:rsidP="0043622C">
            <w:pPr>
              <w:spacing w:before="100" w:beforeAutospacing="1" w:after="100" w:afterAutospacing="1"/>
              <w:rPr>
                <w:rFonts w:eastAsiaTheme="minorHAnsi"/>
              </w:rPr>
            </w:pPr>
            <w:moveTo w:id="783" w:author="Dwight Mayeda" w:date="2010-05-06T00:47:00Z">
              <w:r w:rsidRPr="00491FB8">
                <w:rPr>
                  <w:rFonts w:cs="Arial"/>
                </w:rPr>
                <w:t>Aggregate</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784"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553BB38C" w14:textId="77777777" w:rsidR="00491FB8" w:rsidRPr="00491FB8" w:rsidRDefault="00491FB8" w:rsidP="0043622C">
            <w:pPr>
              <w:spacing w:before="100" w:beforeAutospacing="1" w:after="100" w:afterAutospacing="1"/>
              <w:rPr>
                <w:rFonts w:eastAsiaTheme="minorHAnsi"/>
              </w:rPr>
            </w:pPr>
            <w:moveTo w:id="785" w:author="Dwight Mayeda" w:date="2010-05-06T00:47:00Z">
              <w:r w:rsidRPr="00491FB8">
                <w:rPr>
                  <w:rFonts w:cs="Arial"/>
                </w:rPr>
                <w:t>AGG</w:t>
              </w:r>
            </w:moveTo>
          </w:p>
        </w:tc>
      </w:tr>
      <w:tr w:rsidR="00491FB8" w:rsidRPr="00491FB8" w14:paraId="457C0B8E" w14:textId="77777777" w:rsidTr="006A29DD">
        <w:trPr>
          <w:ins w:id="786" w:author="Dwight Mayeda" w:date="2010-05-06T00:47:00Z"/>
        </w:trPr>
        <w:tc>
          <w:tcPr>
            <w:tcW w:w="2850" w:type="dxa"/>
            <w:tcBorders>
              <w:top w:val="nil"/>
              <w:left w:val="single" w:sz="8" w:space="0" w:color="auto"/>
              <w:bottom w:val="single" w:sz="8" w:space="0" w:color="auto"/>
              <w:right w:val="single" w:sz="8" w:space="0" w:color="auto"/>
            </w:tcBorders>
            <w:tcPrChange w:id="787"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0BBBC7FE" w14:textId="77777777" w:rsidR="00491FB8" w:rsidRPr="00491FB8" w:rsidRDefault="006A29DD" w:rsidP="0043622C">
            <w:pPr>
              <w:spacing w:before="100" w:beforeAutospacing="1" w:after="100" w:afterAutospacing="1"/>
              <w:rPr>
                <w:ins w:id="788" w:author="Dwight Mayeda" w:date="2010-05-06T17:05:00Z"/>
                <w:rFonts w:cs="Arial"/>
              </w:rPr>
            </w:pPr>
            <w:ins w:id="789" w:author="Dwight Mayeda" w:date="2010-05-06T17:09:00Z">
              <w:r>
                <w:rPr>
                  <w:rFonts w:cs="Arial"/>
                </w:rPr>
                <w:t>Data Flow Transformation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790"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3DF40276" w14:textId="77777777" w:rsidR="00491FB8" w:rsidRPr="00491FB8" w:rsidRDefault="00491FB8" w:rsidP="0043622C">
            <w:pPr>
              <w:spacing w:before="100" w:beforeAutospacing="1" w:after="100" w:afterAutospacing="1"/>
              <w:rPr>
                <w:rFonts w:eastAsiaTheme="minorHAnsi"/>
              </w:rPr>
            </w:pPr>
            <w:moveTo w:id="791" w:author="Dwight Mayeda" w:date="2010-05-06T00:47:00Z">
              <w:r w:rsidRPr="00491FB8">
                <w:rPr>
                  <w:rFonts w:cs="Arial"/>
                </w:rPr>
                <w:t>Audit</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792"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550F42A1" w14:textId="77777777" w:rsidR="00491FB8" w:rsidRPr="00491FB8" w:rsidRDefault="00491FB8" w:rsidP="0043622C">
            <w:pPr>
              <w:spacing w:before="100" w:beforeAutospacing="1" w:after="100" w:afterAutospacing="1"/>
              <w:rPr>
                <w:rFonts w:eastAsiaTheme="minorHAnsi"/>
              </w:rPr>
            </w:pPr>
            <w:moveTo w:id="793" w:author="Dwight Mayeda" w:date="2010-05-06T00:47:00Z">
              <w:r w:rsidRPr="00491FB8">
                <w:rPr>
                  <w:rFonts w:cs="Arial"/>
                </w:rPr>
                <w:t>AUD</w:t>
              </w:r>
            </w:moveTo>
          </w:p>
        </w:tc>
      </w:tr>
      <w:tr w:rsidR="006A29DD" w:rsidRPr="00491FB8" w14:paraId="55195FAA" w14:textId="77777777" w:rsidTr="006A29DD">
        <w:tblPrEx>
          <w:tblPrExChange w:id="794" w:author="Dwight Mayeda" w:date="2010-05-06T17:12:00Z">
            <w:tblPrEx>
              <w:tblInd w:w="760" w:type="dxa"/>
            </w:tblPrEx>
          </w:tblPrExChange>
        </w:tblPrEx>
        <w:trPr>
          <w:ins w:id="795" w:author="Dwight Mayeda" w:date="2010-05-06T17:10:00Z"/>
          <w:trPrChange w:id="796" w:author="Dwight Mayeda" w:date="2010-05-06T17:12:00Z">
            <w:trPr>
              <w:gridAfter w:val="0"/>
            </w:trPr>
          </w:trPrChange>
        </w:trPr>
        <w:tc>
          <w:tcPr>
            <w:tcW w:w="2850" w:type="dxa"/>
            <w:tcBorders>
              <w:top w:val="nil"/>
              <w:left w:val="single" w:sz="8" w:space="0" w:color="auto"/>
              <w:bottom w:val="single" w:sz="8" w:space="0" w:color="auto"/>
              <w:right w:val="single" w:sz="8" w:space="0" w:color="auto"/>
            </w:tcBorders>
            <w:tcPrChange w:id="797" w:author="Dwight Mayeda" w:date="2010-05-06T17:12:00Z">
              <w:tcPr>
                <w:tcW w:w="3027" w:type="dxa"/>
                <w:tcBorders>
                  <w:top w:val="nil"/>
                  <w:left w:val="single" w:sz="8" w:space="0" w:color="auto"/>
                  <w:bottom w:val="single" w:sz="8" w:space="0" w:color="auto"/>
                  <w:right w:val="single" w:sz="8" w:space="0" w:color="auto"/>
                </w:tcBorders>
              </w:tcPr>
            </w:tcPrChange>
          </w:tcPr>
          <w:p w14:paraId="42D42419" w14:textId="77777777" w:rsidR="006A29DD" w:rsidRDefault="006A29DD" w:rsidP="0043622C">
            <w:pPr>
              <w:spacing w:before="100" w:beforeAutospacing="1" w:after="100" w:afterAutospacing="1"/>
              <w:rPr>
                <w:ins w:id="798" w:author="Dwight Mayeda" w:date="2010-05-06T17:10:00Z"/>
                <w:rFonts w:cs="Arial"/>
              </w:rPr>
            </w:pPr>
            <w:ins w:id="799" w:author="Dwight Mayeda" w:date="2010-05-06T17:10:00Z">
              <w:r>
                <w:rPr>
                  <w:rFonts w:cs="Arial"/>
                </w:rPr>
                <w:t>Data Flow Transformation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800" w:author="Dwight Mayeda" w:date="2010-05-06T17:12:00Z">
              <w:tcPr>
                <w:tcW w:w="3337"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5F79A0EE" w14:textId="77777777" w:rsidR="006A29DD" w:rsidRPr="00491FB8" w:rsidRDefault="006A29DD" w:rsidP="0043622C">
            <w:pPr>
              <w:spacing w:before="100" w:beforeAutospacing="1" w:after="100" w:afterAutospacing="1"/>
              <w:rPr>
                <w:ins w:id="801" w:author="Dwight Mayeda" w:date="2010-05-06T17:10:00Z"/>
                <w:rFonts w:cs="Arial"/>
              </w:rPr>
            </w:pPr>
            <w:ins w:id="802" w:author="Dwight Mayeda" w:date="2010-05-06T17:10:00Z">
              <w:r>
                <w:rPr>
                  <w:rFonts w:cs="Arial"/>
                </w:rPr>
                <w:t>Cache Transform</w:t>
              </w:r>
            </w:ins>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803" w:author="Dwight Mayeda" w:date="2010-05-06T17:12:00Z">
              <w:tcPr>
                <w:tcW w:w="1616"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581FC019" w14:textId="77777777" w:rsidR="006A29DD" w:rsidRPr="00491FB8" w:rsidRDefault="006A29DD" w:rsidP="0043622C">
            <w:pPr>
              <w:spacing w:before="100" w:beforeAutospacing="1" w:after="100" w:afterAutospacing="1"/>
              <w:rPr>
                <w:ins w:id="804" w:author="Dwight Mayeda" w:date="2010-05-06T17:10:00Z"/>
                <w:rFonts w:cs="Arial"/>
              </w:rPr>
            </w:pPr>
            <w:ins w:id="805" w:author="Dwight Mayeda" w:date="2010-05-06T17:13:00Z">
              <w:r>
                <w:rPr>
                  <w:rFonts w:cs="Arial"/>
                </w:rPr>
                <w:t>CTR</w:t>
              </w:r>
            </w:ins>
          </w:p>
        </w:tc>
      </w:tr>
      <w:tr w:rsidR="00491FB8" w:rsidRPr="00491FB8" w14:paraId="54D89294" w14:textId="77777777" w:rsidTr="006A29DD">
        <w:trPr>
          <w:ins w:id="806" w:author="Dwight Mayeda" w:date="2010-05-06T00:47:00Z"/>
        </w:trPr>
        <w:tc>
          <w:tcPr>
            <w:tcW w:w="2850" w:type="dxa"/>
            <w:tcBorders>
              <w:top w:val="nil"/>
              <w:left w:val="single" w:sz="8" w:space="0" w:color="auto"/>
              <w:bottom w:val="single" w:sz="8" w:space="0" w:color="auto"/>
              <w:right w:val="single" w:sz="8" w:space="0" w:color="auto"/>
            </w:tcBorders>
            <w:tcPrChange w:id="807"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4977DBC4" w14:textId="77777777" w:rsidR="00491FB8" w:rsidRPr="00491FB8" w:rsidRDefault="006A29DD" w:rsidP="0043622C">
            <w:pPr>
              <w:spacing w:before="100" w:beforeAutospacing="1" w:after="100" w:afterAutospacing="1"/>
              <w:rPr>
                <w:ins w:id="808" w:author="Dwight Mayeda" w:date="2010-05-06T17:05:00Z"/>
                <w:rFonts w:cs="Arial"/>
              </w:rPr>
            </w:pPr>
            <w:ins w:id="809" w:author="Dwight Mayeda" w:date="2010-05-06T17:09:00Z">
              <w:r>
                <w:rPr>
                  <w:rFonts w:cs="Arial"/>
                </w:rPr>
                <w:t>Data Flow Transformation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810"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1636D455" w14:textId="77777777" w:rsidR="00491FB8" w:rsidRPr="00491FB8" w:rsidRDefault="00491FB8" w:rsidP="0043622C">
            <w:pPr>
              <w:spacing w:before="100" w:beforeAutospacing="1" w:after="100" w:afterAutospacing="1"/>
              <w:rPr>
                <w:rFonts w:eastAsiaTheme="minorHAnsi"/>
              </w:rPr>
            </w:pPr>
            <w:moveTo w:id="811" w:author="Dwight Mayeda" w:date="2010-05-06T00:47:00Z">
              <w:r w:rsidRPr="00491FB8">
                <w:rPr>
                  <w:rFonts w:cs="Arial"/>
                </w:rPr>
                <w:t>Character Map</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812"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507C8A75" w14:textId="77777777" w:rsidR="00491FB8" w:rsidRPr="00491FB8" w:rsidRDefault="00491FB8" w:rsidP="0043622C">
            <w:pPr>
              <w:spacing w:before="100" w:beforeAutospacing="1" w:after="100" w:afterAutospacing="1"/>
              <w:rPr>
                <w:rFonts w:eastAsiaTheme="minorHAnsi"/>
              </w:rPr>
            </w:pPr>
            <w:moveTo w:id="813" w:author="Dwight Mayeda" w:date="2010-05-06T00:47:00Z">
              <w:r w:rsidRPr="00491FB8">
                <w:rPr>
                  <w:rFonts w:cs="Arial"/>
                </w:rPr>
                <w:t>CHM</w:t>
              </w:r>
            </w:moveTo>
          </w:p>
        </w:tc>
      </w:tr>
      <w:tr w:rsidR="00491FB8" w:rsidRPr="00491FB8" w14:paraId="64B79AA6" w14:textId="77777777" w:rsidTr="006A29DD">
        <w:trPr>
          <w:ins w:id="814" w:author="Dwight Mayeda" w:date="2010-05-06T00:47:00Z"/>
        </w:trPr>
        <w:tc>
          <w:tcPr>
            <w:tcW w:w="2850" w:type="dxa"/>
            <w:tcBorders>
              <w:top w:val="nil"/>
              <w:left w:val="single" w:sz="8" w:space="0" w:color="auto"/>
              <w:bottom w:val="single" w:sz="8" w:space="0" w:color="auto"/>
              <w:right w:val="single" w:sz="8" w:space="0" w:color="auto"/>
            </w:tcBorders>
            <w:tcPrChange w:id="815"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137C1D12" w14:textId="77777777" w:rsidR="00491FB8" w:rsidRPr="00491FB8" w:rsidRDefault="006A29DD" w:rsidP="0043622C">
            <w:pPr>
              <w:spacing w:before="100" w:beforeAutospacing="1" w:after="100" w:afterAutospacing="1"/>
              <w:rPr>
                <w:ins w:id="816" w:author="Dwight Mayeda" w:date="2010-05-06T17:05:00Z"/>
                <w:rFonts w:cs="Arial"/>
              </w:rPr>
            </w:pPr>
            <w:ins w:id="817" w:author="Dwight Mayeda" w:date="2010-05-06T17:09:00Z">
              <w:r>
                <w:rPr>
                  <w:rFonts w:cs="Arial"/>
                </w:rPr>
                <w:t>Data Flow Transformation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818"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1B740532" w14:textId="77777777" w:rsidR="00491FB8" w:rsidRPr="00491FB8" w:rsidRDefault="00491FB8" w:rsidP="0043622C">
            <w:pPr>
              <w:spacing w:before="100" w:beforeAutospacing="1" w:after="100" w:afterAutospacing="1"/>
              <w:rPr>
                <w:rFonts w:eastAsiaTheme="minorHAnsi"/>
              </w:rPr>
            </w:pPr>
            <w:moveTo w:id="819" w:author="Dwight Mayeda" w:date="2010-05-06T00:47:00Z">
              <w:r w:rsidRPr="00491FB8">
                <w:rPr>
                  <w:rFonts w:cs="Arial"/>
                </w:rPr>
                <w:t>Conditional Split</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820"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4CF817D8" w14:textId="77777777" w:rsidR="00491FB8" w:rsidRPr="00491FB8" w:rsidRDefault="00491FB8" w:rsidP="0043622C">
            <w:pPr>
              <w:spacing w:before="100" w:beforeAutospacing="1" w:after="100" w:afterAutospacing="1"/>
              <w:rPr>
                <w:rFonts w:eastAsiaTheme="minorHAnsi"/>
              </w:rPr>
            </w:pPr>
            <w:moveTo w:id="821" w:author="Dwight Mayeda" w:date="2010-05-06T00:47:00Z">
              <w:r w:rsidRPr="00491FB8">
                <w:rPr>
                  <w:rFonts w:cs="Arial"/>
                </w:rPr>
                <w:t>CSPL</w:t>
              </w:r>
            </w:moveTo>
          </w:p>
        </w:tc>
      </w:tr>
      <w:tr w:rsidR="00491FB8" w:rsidRPr="00491FB8" w14:paraId="396DAD3A" w14:textId="77777777" w:rsidTr="006A29DD">
        <w:trPr>
          <w:ins w:id="822" w:author="Dwight Mayeda" w:date="2010-05-06T00:47:00Z"/>
        </w:trPr>
        <w:tc>
          <w:tcPr>
            <w:tcW w:w="2850" w:type="dxa"/>
            <w:tcBorders>
              <w:top w:val="nil"/>
              <w:left w:val="single" w:sz="8" w:space="0" w:color="auto"/>
              <w:bottom w:val="single" w:sz="8" w:space="0" w:color="auto"/>
              <w:right w:val="single" w:sz="8" w:space="0" w:color="auto"/>
            </w:tcBorders>
            <w:tcPrChange w:id="823"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72B4C2B2" w14:textId="77777777" w:rsidR="00491FB8" w:rsidRPr="00491FB8" w:rsidRDefault="006A29DD" w:rsidP="0043622C">
            <w:pPr>
              <w:spacing w:before="100" w:beforeAutospacing="1" w:after="100" w:afterAutospacing="1"/>
              <w:rPr>
                <w:ins w:id="824" w:author="Dwight Mayeda" w:date="2010-05-06T17:05:00Z"/>
                <w:rFonts w:cs="Arial"/>
              </w:rPr>
            </w:pPr>
            <w:ins w:id="825" w:author="Dwight Mayeda" w:date="2010-05-06T17:09:00Z">
              <w:r>
                <w:rPr>
                  <w:rFonts w:cs="Arial"/>
                </w:rPr>
                <w:t>Data Flow Transformation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826"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1B9E1230" w14:textId="77777777" w:rsidR="00491FB8" w:rsidRPr="00491FB8" w:rsidRDefault="00491FB8" w:rsidP="0043622C">
            <w:pPr>
              <w:spacing w:before="100" w:beforeAutospacing="1" w:after="100" w:afterAutospacing="1"/>
              <w:rPr>
                <w:rFonts w:eastAsiaTheme="minorHAnsi"/>
              </w:rPr>
            </w:pPr>
            <w:moveTo w:id="827" w:author="Dwight Mayeda" w:date="2010-05-06T00:47:00Z">
              <w:r w:rsidRPr="00491FB8">
                <w:rPr>
                  <w:rFonts w:cs="Arial"/>
                </w:rPr>
                <w:t>Copy Column</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828"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1A2C8817" w14:textId="77777777" w:rsidR="00491FB8" w:rsidRPr="00491FB8" w:rsidRDefault="00491FB8" w:rsidP="0043622C">
            <w:pPr>
              <w:spacing w:before="100" w:beforeAutospacing="1" w:after="100" w:afterAutospacing="1"/>
              <w:rPr>
                <w:rFonts w:eastAsiaTheme="minorHAnsi"/>
              </w:rPr>
            </w:pPr>
            <w:moveTo w:id="829" w:author="Dwight Mayeda" w:date="2010-05-06T00:47:00Z">
              <w:r w:rsidRPr="00491FB8">
                <w:rPr>
                  <w:rFonts w:cs="Arial"/>
                </w:rPr>
                <w:t>CPYC</w:t>
              </w:r>
            </w:moveTo>
          </w:p>
        </w:tc>
      </w:tr>
      <w:tr w:rsidR="00491FB8" w:rsidRPr="00491FB8" w14:paraId="0D364C34" w14:textId="77777777" w:rsidTr="006A29DD">
        <w:trPr>
          <w:ins w:id="830" w:author="Dwight Mayeda" w:date="2010-05-06T00:47:00Z"/>
        </w:trPr>
        <w:tc>
          <w:tcPr>
            <w:tcW w:w="2850" w:type="dxa"/>
            <w:tcBorders>
              <w:top w:val="nil"/>
              <w:left w:val="single" w:sz="8" w:space="0" w:color="auto"/>
              <w:bottom w:val="single" w:sz="8" w:space="0" w:color="auto"/>
              <w:right w:val="single" w:sz="8" w:space="0" w:color="auto"/>
            </w:tcBorders>
            <w:tcPrChange w:id="831"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3F9B5FDD" w14:textId="77777777" w:rsidR="00491FB8" w:rsidRPr="00491FB8" w:rsidRDefault="006A29DD" w:rsidP="0043622C">
            <w:pPr>
              <w:spacing w:before="100" w:beforeAutospacing="1" w:after="100" w:afterAutospacing="1"/>
              <w:rPr>
                <w:ins w:id="832" w:author="Dwight Mayeda" w:date="2010-05-06T17:05:00Z"/>
                <w:rFonts w:cs="Arial"/>
              </w:rPr>
            </w:pPr>
            <w:ins w:id="833" w:author="Dwight Mayeda" w:date="2010-05-06T17:09:00Z">
              <w:r>
                <w:rPr>
                  <w:rFonts w:cs="Arial"/>
                </w:rPr>
                <w:t>Data Flow Transformation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834"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46B97A4D" w14:textId="77777777" w:rsidR="00491FB8" w:rsidRPr="00491FB8" w:rsidRDefault="00491FB8" w:rsidP="0043622C">
            <w:pPr>
              <w:spacing w:before="100" w:beforeAutospacing="1" w:after="100" w:afterAutospacing="1"/>
              <w:rPr>
                <w:rFonts w:eastAsiaTheme="minorHAnsi"/>
              </w:rPr>
            </w:pPr>
            <w:moveTo w:id="835" w:author="Dwight Mayeda" w:date="2010-05-06T00:47:00Z">
              <w:r w:rsidRPr="00491FB8">
                <w:rPr>
                  <w:rFonts w:cs="Arial"/>
                </w:rPr>
                <w:t>Data Conversion</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836"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5495ADB8" w14:textId="77777777" w:rsidR="00491FB8" w:rsidRPr="00491FB8" w:rsidRDefault="00491FB8" w:rsidP="0043622C">
            <w:pPr>
              <w:spacing w:before="100" w:beforeAutospacing="1" w:after="100" w:afterAutospacing="1"/>
              <w:rPr>
                <w:rFonts w:eastAsiaTheme="minorHAnsi"/>
              </w:rPr>
            </w:pPr>
            <w:moveTo w:id="837" w:author="Dwight Mayeda" w:date="2010-05-06T00:47:00Z">
              <w:r w:rsidRPr="00491FB8">
                <w:rPr>
                  <w:rFonts w:cs="Arial"/>
                </w:rPr>
                <w:t>DCNV</w:t>
              </w:r>
            </w:moveTo>
          </w:p>
        </w:tc>
      </w:tr>
      <w:tr w:rsidR="00491FB8" w:rsidRPr="00491FB8" w14:paraId="75B5CCAB" w14:textId="77777777" w:rsidTr="006A29DD">
        <w:trPr>
          <w:ins w:id="838" w:author="Dwight Mayeda" w:date="2010-05-06T00:47:00Z"/>
        </w:trPr>
        <w:tc>
          <w:tcPr>
            <w:tcW w:w="2850" w:type="dxa"/>
            <w:tcBorders>
              <w:top w:val="nil"/>
              <w:left w:val="single" w:sz="8" w:space="0" w:color="auto"/>
              <w:bottom w:val="single" w:sz="8" w:space="0" w:color="auto"/>
              <w:right w:val="single" w:sz="8" w:space="0" w:color="auto"/>
            </w:tcBorders>
            <w:tcPrChange w:id="839"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771630FE" w14:textId="77777777" w:rsidR="00491FB8" w:rsidRPr="00491FB8" w:rsidRDefault="006A29DD" w:rsidP="0043622C">
            <w:pPr>
              <w:spacing w:before="100" w:beforeAutospacing="1" w:after="100" w:afterAutospacing="1"/>
              <w:rPr>
                <w:ins w:id="840" w:author="Dwight Mayeda" w:date="2010-05-06T17:05:00Z"/>
                <w:rFonts w:cs="Arial"/>
              </w:rPr>
            </w:pPr>
            <w:ins w:id="841" w:author="Dwight Mayeda" w:date="2010-05-06T17:09:00Z">
              <w:r>
                <w:rPr>
                  <w:rFonts w:cs="Arial"/>
                </w:rPr>
                <w:t>Data Flow Transformation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842"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296272C4" w14:textId="77777777" w:rsidR="00491FB8" w:rsidRPr="00491FB8" w:rsidRDefault="00491FB8" w:rsidP="0043622C">
            <w:pPr>
              <w:spacing w:before="100" w:beforeAutospacing="1" w:after="100" w:afterAutospacing="1"/>
              <w:rPr>
                <w:rFonts w:eastAsiaTheme="minorHAnsi"/>
              </w:rPr>
            </w:pPr>
            <w:moveTo w:id="843" w:author="Dwight Mayeda" w:date="2010-05-06T00:47:00Z">
              <w:r w:rsidRPr="00491FB8">
                <w:rPr>
                  <w:rFonts w:cs="Arial"/>
                </w:rPr>
                <w:t>Data Mining Query</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844"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40D991A9" w14:textId="77777777" w:rsidR="00491FB8" w:rsidRPr="00491FB8" w:rsidRDefault="00491FB8" w:rsidP="0043622C">
            <w:pPr>
              <w:spacing w:before="100" w:beforeAutospacing="1" w:after="100" w:afterAutospacing="1"/>
              <w:rPr>
                <w:rFonts w:eastAsiaTheme="minorHAnsi"/>
              </w:rPr>
            </w:pPr>
            <w:moveTo w:id="845" w:author="Dwight Mayeda" w:date="2010-05-06T00:47:00Z">
              <w:r w:rsidRPr="00491FB8">
                <w:rPr>
                  <w:rFonts w:cs="Arial"/>
                </w:rPr>
                <w:t>DMQ</w:t>
              </w:r>
            </w:moveTo>
          </w:p>
        </w:tc>
      </w:tr>
      <w:tr w:rsidR="00491FB8" w:rsidRPr="00491FB8" w14:paraId="28A7C1C9" w14:textId="77777777" w:rsidTr="006A29DD">
        <w:trPr>
          <w:ins w:id="846" w:author="Dwight Mayeda" w:date="2010-05-06T00:47:00Z"/>
        </w:trPr>
        <w:tc>
          <w:tcPr>
            <w:tcW w:w="2850" w:type="dxa"/>
            <w:tcBorders>
              <w:top w:val="nil"/>
              <w:left w:val="single" w:sz="8" w:space="0" w:color="auto"/>
              <w:bottom w:val="single" w:sz="8" w:space="0" w:color="auto"/>
              <w:right w:val="single" w:sz="8" w:space="0" w:color="auto"/>
            </w:tcBorders>
            <w:tcPrChange w:id="847"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5A79B8E0" w14:textId="77777777" w:rsidR="00491FB8" w:rsidRPr="00491FB8" w:rsidRDefault="006A29DD" w:rsidP="0043622C">
            <w:pPr>
              <w:spacing w:before="100" w:beforeAutospacing="1" w:after="100" w:afterAutospacing="1"/>
              <w:rPr>
                <w:ins w:id="848" w:author="Dwight Mayeda" w:date="2010-05-06T17:05:00Z"/>
                <w:rFonts w:cs="Arial"/>
              </w:rPr>
            </w:pPr>
            <w:ins w:id="849" w:author="Dwight Mayeda" w:date="2010-05-06T17:09:00Z">
              <w:r>
                <w:rPr>
                  <w:rFonts w:cs="Arial"/>
                </w:rPr>
                <w:t>Data Flow Transformation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850"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0AB653DA" w14:textId="77777777" w:rsidR="00491FB8" w:rsidRPr="00491FB8" w:rsidRDefault="00491FB8" w:rsidP="0043622C">
            <w:pPr>
              <w:spacing w:before="100" w:beforeAutospacing="1" w:after="100" w:afterAutospacing="1"/>
              <w:rPr>
                <w:rFonts w:eastAsiaTheme="minorHAnsi"/>
              </w:rPr>
            </w:pPr>
            <w:moveTo w:id="851" w:author="Dwight Mayeda" w:date="2010-05-06T00:47:00Z">
              <w:r w:rsidRPr="00491FB8">
                <w:rPr>
                  <w:rFonts w:cs="Arial"/>
                </w:rPr>
                <w:t>Derived Column</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852"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0FBB89F2" w14:textId="77777777" w:rsidR="00491FB8" w:rsidRPr="00491FB8" w:rsidRDefault="00491FB8" w:rsidP="0043622C">
            <w:pPr>
              <w:spacing w:before="100" w:beforeAutospacing="1" w:after="100" w:afterAutospacing="1"/>
              <w:rPr>
                <w:rFonts w:eastAsiaTheme="minorHAnsi"/>
              </w:rPr>
            </w:pPr>
            <w:moveTo w:id="853" w:author="Dwight Mayeda" w:date="2010-05-06T00:47:00Z">
              <w:r w:rsidRPr="00491FB8">
                <w:rPr>
                  <w:rFonts w:cs="Arial"/>
                </w:rPr>
                <w:t>DER</w:t>
              </w:r>
            </w:moveTo>
          </w:p>
        </w:tc>
      </w:tr>
      <w:tr w:rsidR="00491FB8" w:rsidRPr="00491FB8" w14:paraId="49CDEAE8" w14:textId="77777777" w:rsidTr="006A29DD">
        <w:trPr>
          <w:ins w:id="854" w:author="Dwight Mayeda" w:date="2010-05-06T00:47:00Z"/>
        </w:trPr>
        <w:tc>
          <w:tcPr>
            <w:tcW w:w="2850" w:type="dxa"/>
            <w:tcBorders>
              <w:top w:val="nil"/>
              <w:left w:val="single" w:sz="8" w:space="0" w:color="auto"/>
              <w:bottom w:val="single" w:sz="8" w:space="0" w:color="auto"/>
              <w:right w:val="single" w:sz="8" w:space="0" w:color="auto"/>
            </w:tcBorders>
            <w:tcPrChange w:id="855"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46C210B0" w14:textId="77777777" w:rsidR="00491FB8" w:rsidRPr="00491FB8" w:rsidRDefault="006A29DD" w:rsidP="0043622C">
            <w:pPr>
              <w:spacing w:before="100" w:beforeAutospacing="1" w:after="100" w:afterAutospacing="1"/>
              <w:rPr>
                <w:ins w:id="856" w:author="Dwight Mayeda" w:date="2010-05-06T17:05:00Z"/>
                <w:rFonts w:cs="Arial"/>
              </w:rPr>
            </w:pPr>
            <w:ins w:id="857" w:author="Dwight Mayeda" w:date="2010-05-06T17:09:00Z">
              <w:r>
                <w:rPr>
                  <w:rFonts w:cs="Arial"/>
                </w:rPr>
                <w:t>Data Flow Transformation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858"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1E071385" w14:textId="77777777" w:rsidR="00491FB8" w:rsidRPr="00491FB8" w:rsidRDefault="00491FB8" w:rsidP="0043622C">
            <w:pPr>
              <w:spacing w:before="100" w:beforeAutospacing="1" w:after="100" w:afterAutospacing="1"/>
              <w:rPr>
                <w:rFonts w:eastAsiaTheme="minorHAnsi"/>
              </w:rPr>
            </w:pPr>
            <w:moveTo w:id="859" w:author="Dwight Mayeda" w:date="2010-05-06T00:47:00Z">
              <w:r w:rsidRPr="00491FB8">
                <w:rPr>
                  <w:rFonts w:cs="Arial"/>
                </w:rPr>
                <w:t>Export Column</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860"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10849828" w14:textId="77777777" w:rsidR="00491FB8" w:rsidRPr="00491FB8" w:rsidRDefault="00491FB8" w:rsidP="0043622C">
            <w:pPr>
              <w:spacing w:before="100" w:beforeAutospacing="1" w:after="100" w:afterAutospacing="1"/>
              <w:rPr>
                <w:rFonts w:eastAsiaTheme="minorHAnsi"/>
              </w:rPr>
            </w:pPr>
            <w:moveTo w:id="861" w:author="Dwight Mayeda" w:date="2010-05-06T00:47:00Z">
              <w:r w:rsidRPr="00491FB8">
                <w:rPr>
                  <w:rFonts w:cs="Arial"/>
                </w:rPr>
                <w:t>EXPC</w:t>
              </w:r>
            </w:moveTo>
          </w:p>
        </w:tc>
      </w:tr>
      <w:tr w:rsidR="00491FB8" w:rsidRPr="00491FB8" w14:paraId="7B6420A0" w14:textId="77777777" w:rsidTr="006A29DD">
        <w:trPr>
          <w:ins w:id="862" w:author="Dwight Mayeda" w:date="2010-05-06T00:47:00Z"/>
        </w:trPr>
        <w:tc>
          <w:tcPr>
            <w:tcW w:w="2850" w:type="dxa"/>
            <w:tcBorders>
              <w:top w:val="nil"/>
              <w:left w:val="single" w:sz="8" w:space="0" w:color="auto"/>
              <w:bottom w:val="single" w:sz="8" w:space="0" w:color="auto"/>
              <w:right w:val="single" w:sz="8" w:space="0" w:color="auto"/>
            </w:tcBorders>
            <w:tcPrChange w:id="863"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7BB99ED8" w14:textId="77777777" w:rsidR="00491FB8" w:rsidRPr="00491FB8" w:rsidRDefault="006A29DD" w:rsidP="0043622C">
            <w:pPr>
              <w:spacing w:before="100" w:beforeAutospacing="1" w:after="100" w:afterAutospacing="1"/>
              <w:rPr>
                <w:ins w:id="864" w:author="Dwight Mayeda" w:date="2010-05-06T17:05:00Z"/>
                <w:rFonts w:cs="Arial"/>
              </w:rPr>
            </w:pPr>
            <w:ins w:id="865" w:author="Dwight Mayeda" w:date="2010-05-06T17:09:00Z">
              <w:r>
                <w:rPr>
                  <w:rFonts w:cs="Arial"/>
                </w:rPr>
                <w:t>Data Flow Transformation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866"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1B0FB922" w14:textId="77777777" w:rsidR="00491FB8" w:rsidRPr="00491FB8" w:rsidRDefault="00491FB8" w:rsidP="0043622C">
            <w:pPr>
              <w:spacing w:before="100" w:beforeAutospacing="1" w:after="100" w:afterAutospacing="1"/>
              <w:rPr>
                <w:rFonts w:eastAsiaTheme="minorHAnsi"/>
              </w:rPr>
            </w:pPr>
            <w:moveTo w:id="867" w:author="Dwight Mayeda" w:date="2010-05-06T00:47:00Z">
              <w:r w:rsidRPr="00491FB8">
                <w:rPr>
                  <w:rFonts w:cs="Arial"/>
                </w:rPr>
                <w:t>Fuzzy Grouping</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868"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453E2026" w14:textId="77777777" w:rsidR="00491FB8" w:rsidRPr="00491FB8" w:rsidRDefault="00491FB8" w:rsidP="0043622C">
            <w:pPr>
              <w:spacing w:before="100" w:beforeAutospacing="1" w:after="100" w:afterAutospacing="1"/>
              <w:rPr>
                <w:rFonts w:eastAsiaTheme="minorHAnsi"/>
              </w:rPr>
            </w:pPr>
            <w:moveTo w:id="869" w:author="Dwight Mayeda" w:date="2010-05-06T00:47:00Z">
              <w:r w:rsidRPr="00491FB8">
                <w:rPr>
                  <w:rFonts w:cs="Arial"/>
                </w:rPr>
                <w:t>FZG</w:t>
              </w:r>
            </w:moveTo>
          </w:p>
        </w:tc>
      </w:tr>
      <w:tr w:rsidR="00491FB8" w:rsidRPr="00491FB8" w14:paraId="09B6120F" w14:textId="77777777" w:rsidTr="006A29DD">
        <w:trPr>
          <w:ins w:id="870" w:author="Dwight Mayeda" w:date="2010-05-06T00:47:00Z"/>
        </w:trPr>
        <w:tc>
          <w:tcPr>
            <w:tcW w:w="2850" w:type="dxa"/>
            <w:tcBorders>
              <w:top w:val="nil"/>
              <w:left w:val="single" w:sz="8" w:space="0" w:color="auto"/>
              <w:bottom w:val="single" w:sz="8" w:space="0" w:color="auto"/>
              <w:right w:val="single" w:sz="8" w:space="0" w:color="auto"/>
            </w:tcBorders>
            <w:tcPrChange w:id="871"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4B449DA0" w14:textId="77777777" w:rsidR="00491FB8" w:rsidRPr="00491FB8" w:rsidRDefault="006A29DD" w:rsidP="0043622C">
            <w:pPr>
              <w:spacing w:before="100" w:beforeAutospacing="1" w:after="100" w:afterAutospacing="1"/>
              <w:rPr>
                <w:ins w:id="872" w:author="Dwight Mayeda" w:date="2010-05-06T17:05:00Z"/>
                <w:rFonts w:cs="Arial"/>
              </w:rPr>
            </w:pPr>
            <w:ins w:id="873" w:author="Dwight Mayeda" w:date="2010-05-06T17:09:00Z">
              <w:r>
                <w:rPr>
                  <w:rFonts w:cs="Arial"/>
                </w:rPr>
                <w:t>Data Flow Transformation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874"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225FD493" w14:textId="77777777" w:rsidR="00491FB8" w:rsidRPr="00491FB8" w:rsidRDefault="00491FB8" w:rsidP="0043622C">
            <w:pPr>
              <w:spacing w:before="100" w:beforeAutospacing="1" w:after="100" w:afterAutospacing="1"/>
              <w:rPr>
                <w:rFonts w:eastAsiaTheme="minorHAnsi"/>
              </w:rPr>
            </w:pPr>
            <w:moveTo w:id="875" w:author="Dwight Mayeda" w:date="2010-05-06T00:47:00Z">
              <w:r w:rsidRPr="00491FB8">
                <w:rPr>
                  <w:rFonts w:cs="Arial"/>
                </w:rPr>
                <w:t>Fuzzy Lookup</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876"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516ACFE3" w14:textId="77777777" w:rsidR="00491FB8" w:rsidRPr="00491FB8" w:rsidRDefault="00491FB8" w:rsidP="0043622C">
            <w:pPr>
              <w:spacing w:before="100" w:beforeAutospacing="1" w:after="100" w:afterAutospacing="1"/>
              <w:rPr>
                <w:rFonts w:eastAsiaTheme="minorHAnsi"/>
              </w:rPr>
            </w:pPr>
            <w:moveTo w:id="877" w:author="Dwight Mayeda" w:date="2010-05-06T00:47:00Z">
              <w:r w:rsidRPr="00491FB8">
                <w:rPr>
                  <w:rFonts w:cs="Arial"/>
                </w:rPr>
                <w:t>FZL</w:t>
              </w:r>
            </w:moveTo>
          </w:p>
        </w:tc>
      </w:tr>
      <w:tr w:rsidR="00491FB8" w:rsidRPr="00491FB8" w14:paraId="31F73B12" w14:textId="77777777" w:rsidTr="006A29DD">
        <w:trPr>
          <w:ins w:id="878" w:author="Dwight Mayeda" w:date="2010-05-06T00:47:00Z"/>
        </w:trPr>
        <w:tc>
          <w:tcPr>
            <w:tcW w:w="2850" w:type="dxa"/>
            <w:tcBorders>
              <w:top w:val="nil"/>
              <w:left w:val="single" w:sz="8" w:space="0" w:color="auto"/>
              <w:bottom w:val="single" w:sz="8" w:space="0" w:color="auto"/>
              <w:right w:val="single" w:sz="8" w:space="0" w:color="auto"/>
            </w:tcBorders>
            <w:tcPrChange w:id="879"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28DF6DB7" w14:textId="77777777" w:rsidR="00491FB8" w:rsidRPr="00491FB8" w:rsidRDefault="006A29DD" w:rsidP="0043622C">
            <w:pPr>
              <w:spacing w:before="100" w:beforeAutospacing="1" w:after="100" w:afterAutospacing="1"/>
              <w:rPr>
                <w:ins w:id="880" w:author="Dwight Mayeda" w:date="2010-05-06T17:05:00Z"/>
                <w:rFonts w:cs="Arial"/>
              </w:rPr>
            </w:pPr>
            <w:ins w:id="881" w:author="Dwight Mayeda" w:date="2010-05-06T17:09:00Z">
              <w:r>
                <w:rPr>
                  <w:rFonts w:cs="Arial"/>
                </w:rPr>
                <w:t>Data Flow Transformation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882"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1E80DC06" w14:textId="77777777" w:rsidR="00491FB8" w:rsidRPr="00491FB8" w:rsidRDefault="00491FB8" w:rsidP="0043622C">
            <w:pPr>
              <w:spacing w:before="100" w:beforeAutospacing="1" w:after="100" w:afterAutospacing="1"/>
              <w:rPr>
                <w:rFonts w:eastAsiaTheme="minorHAnsi"/>
              </w:rPr>
            </w:pPr>
            <w:moveTo w:id="883" w:author="Dwight Mayeda" w:date="2010-05-06T00:47:00Z">
              <w:r w:rsidRPr="00491FB8">
                <w:rPr>
                  <w:rFonts w:cs="Arial"/>
                </w:rPr>
                <w:t>Import Column</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884"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5085A427" w14:textId="77777777" w:rsidR="00491FB8" w:rsidRPr="00491FB8" w:rsidRDefault="00491FB8" w:rsidP="0043622C">
            <w:pPr>
              <w:spacing w:before="100" w:beforeAutospacing="1" w:after="100" w:afterAutospacing="1"/>
              <w:rPr>
                <w:rFonts w:eastAsiaTheme="minorHAnsi"/>
              </w:rPr>
            </w:pPr>
            <w:moveTo w:id="885" w:author="Dwight Mayeda" w:date="2010-05-06T00:47:00Z">
              <w:r w:rsidRPr="00491FB8">
                <w:rPr>
                  <w:rFonts w:cs="Arial"/>
                </w:rPr>
                <w:t>IMPC</w:t>
              </w:r>
            </w:moveTo>
          </w:p>
        </w:tc>
      </w:tr>
      <w:tr w:rsidR="00491FB8" w:rsidRPr="00491FB8" w14:paraId="11E75055" w14:textId="77777777" w:rsidTr="006A29DD">
        <w:trPr>
          <w:ins w:id="886" w:author="Dwight Mayeda" w:date="2010-05-06T00:47:00Z"/>
        </w:trPr>
        <w:tc>
          <w:tcPr>
            <w:tcW w:w="2850" w:type="dxa"/>
            <w:tcBorders>
              <w:top w:val="nil"/>
              <w:left w:val="single" w:sz="8" w:space="0" w:color="auto"/>
              <w:bottom w:val="single" w:sz="8" w:space="0" w:color="auto"/>
              <w:right w:val="single" w:sz="8" w:space="0" w:color="auto"/>
            </w:tcBorders>
            <w:tcPrChange w:id="887"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74A1DF47" w14:textId="77777777" w:rsidR="00491FB8" w:rsidRPr="00491FB8" w:rsidRDefault="006A29DD" w:rsidP="0043622C">
            <w:pPr>
              <w:spacing w:before="100" w:beforeAutospacing="1" w:after="100" w:afterAutospacing="1"/>
              <w:rPr>
                <w:ins w:id="888" w:author="Dwight Mayeda" w:date="2010-05-06T17:05:00Z"/>
                <w:rFonts w:cs="Arial"/>
              </w:rPr>
            </w:pPr>
            <w:ins w:id="889" w:author="Dwight Mayeda" w:date="2010-05-06T17:09:00Z">
              <w:r>
                <w:rPr>
                  <w:rFonts w:cs="Arial"/>
                </w:rPr>
                <w:t>Data Flow Transformation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890"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00FF9A69" w14:textId="77777777" w:rsidR="00491FB8" w:rsidRPr="00491FB8" w:rsidRDefault="00491FB8" w:rsidP="0043622C">
            <w:pPr>
              <w:spacing w:before="100" w:beforeAutospacing="1" w:after="100" w:afterAutospacing="1"/>
              <w:rPr>
                <w:rFonts w:eastAsiaTheme="minorHAnsi"/>
              </w:rPr>
            </w:pPr>
            <w:moveTo w:id="891" w:author="Dwight Mayeda" w:date="2010-05-06T00:47:00Z">
              <w:r w:rsidRPr="00491FB8">
                <w:rPr>
                  <w:rFonts w:cs="Arial"/>
                </w:rPr>
                <w:t>Lookup</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892"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68D36C1C" w14:textId="77777777" w:rsidR="00491FB8" w:rsidRPr="00491FB8" w:rsidRDefault="00491FB8" w:rsidP="0043622C">
            <w:pPr>
              <w:spacing w:before="100" w:beforeAutospacing="1" w:after="100" w:afterAutospacing="1"/>
              <w:rPr>
                <w:rFonts w:eastAsiaTheme="minorHAnsi"/>
              </w:rPr>
            </w:pPr>
            <w:moveTo w:id="893" w:author="Dwight Mayeda" w:date="2010-05-06T00:47:00Z">
              <w:r w:rsidRPr="00491FB8">
                <w:rPr>
                  <w:rFonts w:cs="Arial"/>
                </w:rPr>
                <w:t>LKP</w:t>
              </w:r>
            </w:moveTo>
          </w:p>
        </w:tc>
      </w:tr>
      <w:tr w:rsidR="00491FB8" w:rsidRPr="00491FB8" w14:paraId="6E5B7EFF" w14:textId="77777777" w:rsidTr="006A29DD">
        <w:trPr>
          <w:ins w:id="894" w:author="Dwight Mayeda" w:date="2010-05-06T00:47:00Z"/>
        </w:trPr>
        <w:tc>
          <w:tcPr>
            <w:tcW w:w="2850" w:type="dxa"/>
            <w:tcBorders>
              <w:top w:val="nil"/>
              <w:left w:val="single" w:sz="8" w:space="0" w:color="auto"/>
              <w:bottom w:val="single" w:sz="8" w:space="0" w:color="auto"/>
              <w:right w:val="single" w:sz="8" w:space="0" w:color="auto"/>
            </w:tcBorders>
            <w:tcPrChange w:id="895"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720189DE" w14:textId="77777777" w:rsidR="00491FB8" w:rsidRPr="00491FB8" w:rsidRDefault="006A29DD" w:rsidP="0043622C">
            <w:pPr>
              <w:spacing w:before="100" w:beforeAutospacing="1" w:after="100" w:afterAutospacing="1"/>
              <w:rPr>
                <w:ins w:id="896" w:author="Dwight Mayeda" w:date="2010-05-06T17:05:00Z"/>
                <w:rFonts w:cs="Arial"/>
              </w:rPr>
            </w:pPr>
            <w:ins w:id="897" w:author="Dwight Mayeda" w:date="2010-05-06T17:09:00Z">
              <w:r>
                <w:rPr>
                  <w:rFonts w:cs="Arial"/>
                </w:rPr>
                <w:t>Data Flow Transformation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898"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4013044E" w14:textId="77777777" w:rsidR="00491FB8" w:rsidRPr="00491FB8" w:rsidRDefault="00491FB8" w:rsidP="0043622C">
            <w:pPr>
              <w:spacing w:before="100" w:beforeAutospacing="1" w:after="100" w:afterAutospacing="1"/>
              <w:rPr>
                <w:rFonts w:eastAsiaTheme="minorHAnsi"/>
              </w:rPr>
            </w:pPr>
            <w:moveTo w:id="899" w:author="Dwight Mayeda" w:date="2010-05-06T00:47:00Z">
              <w:r w:rsidRPr="00491FB8">
                <w:rPr>
                  <w:rFonts w:cs="Arial"/>
                </w:rPr>
                <w:t>Merge</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900"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34990B83" w14:textId="77777777" w:rsidR="00491FB8" w:rsidRPr="00491FB8" w:rsidRDefault="00491FB8" w:rsidP="0043622C">
            <w:pPr>
              <w:spacing w:before="100" w:beforeAutospacing="1" w:after="100" w:afterAutospacing="1"/>
              <w:rPr>
                <w:rFonts w:eastAsiaTheme="minorHAnsi"/>
              </w:rPr>
            </w:pPr>
            <w:moveTo w:id="901" w:author="Dwight Mayeda" w:date="2010-05-06T00:47:00Z">
              <w:r w:rsidRPr="00491FB8">
                <w:rPr>
                  <w:rFonts w:cs="Arial"/>
                </w:rPr>
                <w:t>MRG</w:t>
              </w:r>
            </w:moveTo>
          </w:p>
        </w:tc>
      </w:tr>
      <w:tr w:rsidR="00491FB8" w:rsidRPr="00491FB8" w14:paraId="5E9F3FE6" w14:textId="77777777" w:rsidTr="006A29DD">
        <w:trPr>
          <w:ins w:id="902" w:author="Dwight Mayeda" w:date="2010-05-06T00:47:00Z"/>
        </w:trPr>
        <w:tc>
          <w:tcPr>
            <w:tcW w:w="2850" w:type="dxa"/>
            <w:tcBorders>
              <w:top w:val="nil"/>
              <w:left w:val="single" w:sz="8" w:space="0" w:color="auto"/>
              <w:bottom w:val="single" w:sz="8" w:space="0" w:color="auto"/>
              <w:right w:val="single" w:sz="8" w:space="0" w:color="auto"/>
            </w:tcBorders>
            <w:tcPrChange w:id="903"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4723F7BE" w14:textId="77777777" w:rsidR="00491FB8" w:rsidRPr="00491FB8" w:rsidRDefault="006A29DD" w:rsidP="0043622C">
            <w:pPr>
              <w:spacing w:before="100" w:beforeAutospacing="1" w:after="100" w:afterAutospacing="1"/>
              <w:rPr>
                <w:ins w:id="904" w:author="Dwight Mayeda" w:date="2010-05-06T17:05:00Z"/>
                <w:rFonts w:cs="Arial"/>
              </w:rPr>
            </w:pPr>
            <w:ins w:id="905" w:author="Dwight Mayeda" w:date="2010-05-06T17:09:00Z">
              <w:r>
                <w:rPr>
                  <w:rFonts w:cs="Arial"/>
                </w:rPr>
                <w:t>Data Flow Transformation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906"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49E41EA5" w14:textId="77777777" w:rsidR="00491FB8" w:rsidRPr="00491FB8" w:rsidRDefault="00491FB8" w:rsidP="0043622C">
            <w:pPr>
              <w:spacing w:before="100" w:beforeAutospacing="1" w:after="100" w:afterAutospacing="1"/>
              <w:rPr>
                <w:rFonts w:eastAsiaTheme="minorHAnsi"/>
              </w:rPr>
            </w:pPr>
            <w:moveTo w:id="907" w:author="Dwight Mayeda" w:date="2010-05-06T00:47:00Z">
              <w:r w:rsidRPr="00491FB8">
                <w:rPr>
                  <w:rFonts w:cs="Arial"/>
                </w:rPr>
                <w:t>Merge Join</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908"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4F788BFD" w14:textId="77777777" w:rsidR="00491FB8" w:rsidRPr="00491FB8" w:rsidRDefault="00491FB8" w:rsidP="0043622C">
            <w:pPr>
              <w:spacing w:before="100" w:beforeAutospacing="1" w:after="100" w:afterAutospacing="1"/>
              <w:rPr>
                <w:rFonts w:eastAsiaTheme="minorHAnsi"/>
              </w:rPr>
            </w:pPr>
            <w:moveTo w:id="909" w:author="Dwight Mayeda" w:date="2010-05-06T00:47:00Z">
              <w:r w:rsidRPr="00491FB8">
                <w:rPr>
                  <w:rFonts w:cs="Arial"/>
                </w:rPr>
                <w:t>MRGJ</w:t>
              </w:r>
            </w:moveTo>
          </w:p>
        </w:tc>
      </w:tr>
      <w:tr w:rsidR="00491FB8" w:rsidRPr="00491FB8" w14:paraId="3055156D" w14:textId="77777777" w:rsidTr="006A29DD">
        <w:trPr>
          <w:ins w:id="910" w:author="Dwight Mayeda" w:date="2010-05-06T00:47:00Z"/>
        </w:trPr>
        <w:tc>
          <w:tcPr>
            <w:tcW w:w="2850" w:type="dxa"/>
            <w:tcBorders>
              <w:top w:val="nil"/>
              <w:left w:val="single" w:sz="8" w:space="0" w:color="auto"/>
              <w:bottom w:val="single" w:sz="8" w:space="0" w:color="auto"/>
              <w:right w:val="single" w:sz="8" w:space="0" w:color="auto"/>
            </w:tcBorders>
            <w:tcPrChange w:id="911"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1E635657" w14:textId="77777777" w:rsidR="00491FB8" w:rsidRPr="00491FB8" w:rsidRDefault="006A29DD" w:rsidP="0043622C">
            <w:pPr>
              <w:spacing w:before="100" w:beforeAutospacing="1" w:after="100" w:afterAutospacing="1"/>
              <w:rPr>
                <w:ins w:id="912" w:author="Dwight Mayeda" w:date="2010-05-06T17:05:00Z"/>
                <w:rFonts w:cs="Arial"/>
              </w:rPr>
            </w:pPr>
            <w:ins w:id="913" w:author="Dwight Mayeda" w:date="2010-05-06T17:09:00Z">
              <w:r>
                <w:rPr>
                  <w:rFonts w:cs="Arial"/>
                </w:rPr>
                <w:t>Data Flow Transformation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914"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63F3FDC7" w14:textId="77777777" w:rsidR="00491FB8" w:rsidRPr="00491FB8" w:rsidRDefault="00491FB8" w:rsidP="0043622C">
            <w:pPr>
              <w:spacing w:before="100" w:beforeAutospacing="1" w:after="100" w:afterAutospacing="1"/>
              <w:rPr>
                <w:rFonts w:eastAsiaTheme="minorHAnsi"/>
              </w:rPr>
            </w:pPr>
            <w:moveTo w:id="915" w:author="Dwight Mayeda" w:date="2010-05-06T00:47:00Z">
              <w:r w:rsidRPr="00491FB8">
                <w:rPr>
                  <w:rFonts w:cs="Arial"/>
                </w:rPr>
                <w:t>Multicast</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916"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225BA1A6" w14:textId="77777777" w:rsidR="00491FB8" w:rsidRPr="00491FB8" w:rsidRDefault="00491FB8" w:rsidP="0043622C">
            <w:pPr>
              <w:spacing w:before="100" w:beforeAutospacing="1" w:after="100" w:afterAutospacing="1"/>
              <w:rPr>
                <w:rFonts w:eastAsiaTheme="minorHAnsi"/>
              </w:rPr>
            </w:pPr>
            <w:moveTo w:id="917" w:author="Dwight Mayeda" w:date="2010-05-06T00:47:00Z">
              <w:r w:rsidRPr="00491FB8">
                <w:rPr>
                  <w:rFonts w:cs="Arial"/>
                </w:rPr>
                <w:t>MLT</w:t>
              </w:r>
            </w:moveTo>
          </w:p>
        </w:tc>
      </w:tr>
      <w:tr w:rsidR="00491FB8" w:rsidRPr="00491FB8" w14:paraId="277BA2DC" w14:textId="77777777" w:rsidTr="006A29DD">
        <w:trPr>
          <w:ins w:id="918" w:author="Dwight Mayeda" w:date="2010-05-06T00:47:00Z"/>
        </w:trPr>
        <w:tc>
          <w:tcPr>
            <w:tcW w:w="2850" w:type="dxa"/>
            <w:tcBorders>
              <w:top w:val="nil"/>
              <w:left w:val="single" w:sz="8" w:space="0" w:color="auto"/>
              <w:bottom w:val="single" w:sz="8" w:space="0" w:color="auto"/>
              <w:right w:val="single" w:sz="8" w:space="0" w:color="auto"/>
            </w:tcBorders>
            <w:tcPrChange w:id="919"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4B23D24F" w14:textId="77777777" w:rsidR="00491FB8" w:rsidRPr="00491FB8" w:rsidRDefault="006A29DD" w:rsidP="0043622C">
            <w:pPr>
              <w:spacing w:before="100" w:beforeAutospacing="1" w:after="100" w:afterAutospacing="1"/>
              <w:rPr>
                <w:ins w:id="920" w:author="Dwight Mayeda" w:date="2010-05-06T17:05:00Z"/>
                <w:rFonts w:cs="Arial"/>
              </w:rPr>
            </w:pPr>
            <w:ins w:id="921" w:author="Dwight Mayeda" w:date="2010-05-06T17:09:00Z">
              <w:r>
                <w:rPr>
                  <w:rFonts w:cs="Arial"/>
                </w:rPr>
                <w:t>Data Flow Transformation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922"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38480721" w14:textId="77777777" w:rsidR="00491FB8" w:rsidRPr="00491FB8" w:rsidRDefault="00491FB8" w:rsidP="0043622C">
            <w:pPr>
              <w:spacing w:before="100" w:beforeAutospacing="1" w:after="100" w:afterAutospacing="1"/>
              <w:rPr>
                <w:rFonts w:eastAsiaTheme="minorHAnsi"/>
              </w:rPr>
            </w:pPr>
            <w:moveTo w:id="923" w:author="Dwight Mayeda" w:date="2010-05-06T00:47:00Z">
              <w:r w:rsidRPr="00491FB8">
                <w:rPr>
                  <w:rFonts w:cs="Arial"/>
                </w:rPr>
                <w:t>OLE DB Command</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924"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3E463C14" w14:textId="77777777" w:rsidR="00491FB8" w:rsidRPr="00491FB8" w:rsidRDefault="00491FB8" w:rsidP="0043622C">
            <w:pPr>
              <w:spacing w:before="100" w:beforeAutospacing="1" w:after="100" w:afterAutospacing="1"/>
              <w:rPr>
                <w:rFonts w:eastAsiaTheme="minorHAnsi"/>
              </w:rPr>
            </w:pPr>
            <w:moveTo w:id="925" w:author="Dwight Mayeda" w:date="2010-05-06T00:47:00Z">
              <w:r w:rsidRPr="00491FB8">
                <w:rPr>
                  <w:rFonts w:cs="Arial"/>
                </w:rPr>
                <w:t>CMD</w:t>
              </w:r>
            </w:moveTo>
          </w:p>
        </w:tc>
      </w:tr>
      <w:tr w:rsidR="00491FB8" w:rsidRPr="00491FB8" w14:paraId="0DBAB9AD" w14:textId="77777777" w:rsidTr="006A29DD">
        <w:trPr>
          <w:ins w:id="926" w:author="Dwight Mayeda" w:date="2010-05-06T00:47:00Z"/>
        </w:trPr>
        <w:tc>
          <w:tcPr>
            <w:tcW w:w="2850" w:type="dxa"/>
            <w:tcBorders>
              <w:top w:val="nil"/>
              <w:left w:val="single" w:sz="8" w:space="0" w:color="auto"/>
              <w:bottom w:val="single" w:sz="8" w:space="0" w:color="auto"/>
              <w:right w:val="single" w:sz="8" w:space="0" w:color="auto"/>
            </w:tcBorders>
            <w:tcPrChange w:id="927"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4D23925C" w14:textId="77777777" w:rsidR="00491FB8" w:rsidRPr="00491FB8" w:rsidRDefault="006A29DD" w:rsidP="0043622C">
            <w:pPr>
              <w:spacing w:before="100" w:beforeAutospacing="1" w:after="100" w:afterAutospacing="1"/>
              <w:rPr>
                <w:ins w:id="928" w:author="Dwight Mayeda" w:date="2010-05-06T17:05:00Z"/>
                <w:rFonts w:cs="Arial"/>
              </w:rPr>
            </w:pPr>
            <w:ins w:id="929" w:author="Dwight Mayeda" w:date="2010-05-06T17:09:00Z">
              <w:r>
                <w:rPr>
                  <w:rFonts w:cs="Arial"/>
                </w:rPr>
                <w:t>Data Flow Transformation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930"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68B2B55A" w14:textId="77777777" w:rsidR="00491FB8" w:rsidRPr="00491FB8" w:rsidRDefault="00491FB8" w:rsidP="0043622C">
            <w:pPr>
              <w:spacing w:before="100" w:beforeAutospacing="1" w:after="100" w:afterAutospacing="1"/>
              <w:rPr>
                <w:rFonts w:eastAsiaTheme="minorHAnsi"/>
              </w:rPr>
            </w:pPr>
            <w:moveTo w:id="931" w:author="Dwight Mayeda" w:date="2010-05-06T00:47:00Z">
              <w:r w:rsidRPr="00491FB8">
                <w:rPr>
                  <w:rFonts w:cs="Arial"/>
                </w:rPr>
                <w:t>Percentage Sampling</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932"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2AE4270C" w14:textId="77777777" w:rsidR="00491FB8" w:rsidRPr="00491FB8" w:rsidRDefault="00491FB8" w:rsidP="0043622C">
            <w:pPr>
              <w:spacing w:before="100" w:beforeAutospacing="1" w:after="100" w:afterAutospacing="1"/>
              <w:rPr>
                <w:rFonts w:eastAsiaTheme="minorHAnsi"/>
              </w:rPr>
            </w:pPr>
            <w:moveTo w:id="933" w:author="Dwight Mayeda" w:date="2010-05-06T00:47:00Z">
              <w:r w:rsidRPr="00491FB8">
                <w:rPr>
                  <w:rFonts w:cs="Arial"/>
                </w:rPr>
                <w:t>PSMP</w:t>
              </w:r>
            </w:moveTo>
          </w:p>
        </w:tc>
      </w:tr>
      <w:tr w:rsidR="00491FB8" w:rsidRPr="00491FB8" w14:paraId="669C7478" w14:textId="77777777" w:rsidTr="006A29DD">
        <w:trPr>
          <w:ins w:id="934" w:author="Dwight Mayeda" w:date="2010-05-06T00:47:00Z"/>
        </w:trPr>
        <w:tc>
          <w:tcPr>
            <w:tcW w:w="2850" w:type="dxa"/>
            <w:tcBorders>
              <w:top w:val="nil"/>
              <w:left w:val="single" w:sz="8" w:space="0" w:color="auto"/>
              <w:bottom w:val="single" w:sz="8" w:space="0" w:color="auto"/>
              <w:right w:val="single" w:sz="8" w:space="0" w:color="auto"/>
            </w:tcBorders>
            <w:tcPrChange w:id="935"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4F71CBCF" w14:textId="77777777" w:rsidR="00491FB8" w:rsidRPr="00491FB8" w:rsidRDefault="006A29DD" w:rsidP="0043622C">
            <w:pPr>
              <w:spacing w:before="100" w:beforeAutospacing="1" w:after="100" w:afterAutospacing="1"/>
              <w:rPr>
                <w:ins w:id="936" w:author="Dwight Mayeda" w:date="2010-05-06T17:05:00Z"/>
                <w:rFonts w:cs="Arial"/>
              </w:rPr>
            </w:pPr>
            <w:ins w:id="937" w:author="Dwight Mayeda" w:date="2010-05-06T17:09:00Z">
              <w:r>
                <w:rPr>
                  <w:rFonts w:cs="Arial"/>
                </w:rPr>
                <w:t>Data Flow Transformation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938"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5BA4933F" w14:textId="77777777" w:rsidR="00491FB8" w:rsidRPr="00491FB8" w:rsidRDefault="00491FB8" w:rsidP="0043622C">
            <w:pPr>
              <w:spacing w:before="100" w:beforeAutospacing="1" w:after="100" w:afterAutospacing="1"/>
              <w:rPr>
                <w:rFonts w:eastAsiaTheme="minorHAnsi"/>
              </w:rPr>
            </w:pPr>
            <w:moveTo w:id="939" w:author="Dwight Mayeda" w:date="2010-05-06T00:47:00Z">
              <w:r w:rsidRPr="00491FB8">
                <w:rPr>
                  <w:rFonts w:cs="Arial"/>
                </w:rPr>
                <w:t>Pivot</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940"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53B1C9ED" w14:textId="77777777" w:rsidR="00491FB8" w:rsidRPr="00491FB8" w:rsidRDefault="00491FB8" w:rsidP="0043622C">
            <w:pPr>
              <w:spacing w:before="100" w:beforeAutospacing="1" w:after="100" w:afterAutospacing="1"/>
              <w:rPr>
                <w:rFonts w:eastAsiaTheme="minorHAnsi"/>
              </w:rPr>
            </w:pPr>
            <w:moveTo w:id="941" w:author="Dwight Mayeda" w:date="2010-05-06T00:47:00Z">
              <w:r w:rsidRPr="00491FB8">
                <w:rPr>
                  <w:rFonts w:cs="Arial"/>
                </w:rPr>
                <w:t>PVT</w:t>
              </w:r>
            </w:moveTo>
          </w:p>
        </w:tc>
      </w:tr>
      <w:tr w:rsidR="00491FB8" w:rsidRPr="00491FB8" w14:paraId="36D480FB" w14:textId="77777777" w:rsidTr="006A29DD">
        <w:trPr>
          <w:ins w:id="942" w:author="Dwight Mayeda" w:date="2010-05-06T00:47:00Z"/>
        </w:trPr>
        <w:tc>
          <w:tcPr>
            <w:tcW w:w="2850" w:type="dxa"/>
            <w:tcBorders>
              <w:top w:val="nil"/>
              <w:left w:val="single" w:sz="8" w:space="0" w:color="auto"/>
              <w:bottom w:val="single" w:sz="8" w:space="0" w:color="auto"/>
              <w:right w:val="single" w:sz="8" w:space="0" w:color="auto"/>
            </w:tcBorders>
            <w:tcPrChange w:id="943"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1B2D049A" w14:textId="77777777" w:rsidR="00491FB8" w:rsidRPr="00491FB8" w:rsidRDefault="006A29DD" w:rsidP="0043622C">
            <w:pPr>
              <w:spacing w:before="100" w:beforeAutospacing="1" w:after="100" w:afterAutospacing="1"/>
              <w:rPr>
                <w:ins w:id="944" w:author="Dwight Mayeda" w:date="2010-05-06T17:05:00Z"/>
                <w:rFonts w:cs="Arial"/>
              </w:rPr>
            </w:pPr>
            <w:ins w:id="945" w:author="Dwight Mayeda" w:date="2010-05-06T17:09:00Z">
              <w:r>
                <w:rPr>
                  <w:rFonts w:cs="Arial"/>
                </w:rPr>
                <w:t>Data Flow Transformation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946"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291635BA" w14:textId="77777777" w:rsidR="00491FB8" w:rsidRPr="00491FB8" w:rsidRDefault="00491FB8" w:rsidP="0043622C">
            <w:pPr>
              <w:spacing w:before="100" w:beforeAutospacing="1" w:after="100" w:afterAutospacing="1"/>
              <w:rPr>
                <w:rFonts w:eastAsiaTheme="minorHAnsi"/>
              </w:rPr>
            </w:pPr>
            <w:moveTo w:id="947" w:author="Dwight Mayeda" w:date="2010-05-06T00:47:00Z">
              <w:r w:rsidRPr="00491FB8">
                <w:rPr>
                  <w:rFonts w:cs="Arial"/>
                </w:rPr>
                <w:t>Row Count</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948"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5417F9BC" w14:textId="77777777" w:rsidR="00491FB8" w:rsidRPr="00491FB8" w:rsidRDefault="00491FB8" w:rsidP="0043622C">
            <w:pPr>
              <w:spacing w:before="100" w:beforeAutospacing="1" w:after="100" w:afterAutospacing="1"/>
              <w:rPr>
                <w:rFonts w:eastAsiaTheme="minorHAnsi"/>
              </w:rPr>
            </w:pPr>
            <w:moveTo w:id="949" w:author="Dwight Mayeda" w:date="2010-05-06T00:47:00Z">
              <w:r w:rsidRPr="00491FB8">
                <w:rPr>
                  <w:rFonts w:cs="Arial"/>
                </w:rPr>
                <w:t>CNT</w:t>
              </w:r>
            </w:moveTo>
          </w:p>
        </w:tc>
      </w:tr>
      <w:tr w:rsidR="00491FB8" w:rsidRPr="00491FB8" w14:paraId="24398A0E" w14:textId="77777777" w:rsidTr="006A29DD">
        <w:trPr>
          <w:ins w:id="950" w:author="Dwight Mayeda" w:date="2010-05-06T00:47:00Z"/>
        </w:trPr>
        <w:tc>
          <w:tcPr>
            <w:tcW w:w="2850" w:type="dxa"/>
            <w:tcBorders>
              <w:top w:val="nil"/>
              <w:left w:val="single" w:sz="8" w:space="0" w:color="auto"/>
              <w:bottom w:val="single" w:sz="8" w:space="0" w:color="auto"/>
              <w:right w:val="single" w:sz="8" w:space="0" w:color="auto"/>
            </w:tcBorders>
            <w:tcPrChange w:id="951"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1164F54D" w14:textId="77777777" w:rsidR="00491FB8" w:rsidRPr="00491FB8" w:rsidRDefault="006A29DD" w:rsidP="0043622C">
            <w:pPr>
              <w:spacing w:before="100" w:beforeAutospacing="1" w:after="100" w:afterAutospacing="1"/>
              <w:rPr>
                <w:ins w:id="952" w:author="Dwight Mayeda" w:date="2010-05-06T17:05:00Z"/>
                <w:rFonts w:cs="Arial"/>
              </w:rPr>
            </w:pPr>
            <w:ins w:id="953" w:author="Dwight Mayeda" w:date="2010-05-06T17:09:00Z">
              <w:r>
                <w:rPr>
                  <w:rFonts w:cs="Arial"/>
                </w:rPr>
                <w:t>Data Flow Transformation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954"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692355D3" w14:textId="77777777" w:rsidR="00491FB8" w:rsidRPr="00491FB8" w:rsidRDefault="00491FB8" w:rsidP="0043622C">
            <w:pPr>
              <w:spacing w:before="100" w:beforeAutospacing="1" w:after="100" w:afterAutospacing="1"/>
              <w:rPr>
                <w:rFonts w:eastAsiaTheme="minorHAnsi"/>
              </w:rPr>
            </w:pPr>
            <w:moveTo w:id="955" w:author="Dwight Mayeda" w:date="2010-05-06T00:47:00Z">
              <w:r w:rsidRPr="00491FB8">
                <w:rPr>
                  <w:rFonts w:cs="Arial"/>
                </w:rPr>
                <w:t>Row Sampling</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956"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0BA06B1A" w14:textId="77777777" w:rsidR="00491FB8" w:rsidRPr="00491FB8" w:rsidRDefault="00491FB8" w:rsidP="0043622C">
            <w:pPr>
              <w:spacing w:before="100" w:beforeAutospacing="1" w:after="100" w:afterAutospacing="1"/>
              <w:rPr>
                <w:rFonts w:eastAsiaTheme="minorHAnsi"/>
              </w:rPr>
            </w:pPr>
            <w:moveTo w:id="957" w:author="Dwight Mayeda" w:date="2010-05-06T00:47:00Z">
              <w:r w:rsidRPr="00491FB8">
                <w:rPr>
                  <w:rFonts w:cs="Arial"/>
                </w:rPr>
                <w:t>RSMP</w:t>
              </w:r>
            </w:moveTo>
          </w:p>
        </w:tc>
      </w:tr>
      <w:tr w:rsidR="00491FB8" w:rsidRPr="00491FB8" w14:paraId="2A0AC1AB" w14:textId="77777777" w:rsidTr="006A29DD">
        <w:trPr>
          <w:ins w:id="958" w:author="Dwight Mayeda" w:date="2010-05-06T00:47:00Z"/>
        </w:trPr>
        <w:tc>
          <w:tcPr>
            <w:tcW w:w="2850" w:type="dxa"/>
            <w:tcBorders>
              <w:top w:val="nil"/>
              <w:left w:val="single" w:sz="8" w:space="0" w:color="auto"/>
              <w:bottom w:val="single" w:sz="8" w:space="0" w:color="auto"/>
              <w:right w:val="single" w:sz="8" w:space="0" w:color="auto"/>
            </w:tcBorders>
            <w:tcPrChange w:id="959"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4E720B1C" w14:textId="77777777" w:rsidR="00491FB8" w:rsidRPr="00491FB8" w:rsidRDefault="006A29DD" w:rsidP="0043622C">
            <w:pPr>
              <w:spacing w:before="100" w:beforeAutospacing="1" w:after="100" w:afterAutospacing="1"/>
              <w:rPr>
                <w:ins w:id="960" w:author="Dwight Mayeda" w:date="2010-05-06T17:05:00Z"/>
                <w:rFonts w:cs="Arial"/>
              </w:rPr>
            </w:pPr>
            <w:ins w:id="961" w:author="Dwight Mayeda" w:date="2010-05-06T17:09:00Z">
              <w:r>
                <w:rPr>
                  <w:rFonts w:cs="Arial"/>
                </w:rPr>
                <w:t>Data Flow Transformation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962"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08210AB7" w14:textId="77777777" w:rsidR="00491FB8" w:rsidRPr="00491FB8" w:rsidRDefault="00491FB8" w:rsidP="0043622C">
            <w:pPr>
              <w:spacing w:before="100" w:beforeAutospacing="1" w:after="100" w:afterAutospacing="1"/>
              <w:rPr>
                <w:rFonts w:eastAsiaTheme="minorHAnsi"/>
              </w:rPr>
            </w:pPr>
            <w:moveTo w:id="963" w:author="Dwight Mayeda" w:date="2010-05-06T00:47:00Z">
              <w:r w:rsidRPr="00491FB8">
                <w:rPr>
                  <w:rFonts w:cs="Arial"/>
                </w:rPr>
                <w:t>Script Component</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964"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76A4C447" w14:textId="77777777" w:rsidR="00491FB8" w:rsidRPr="00491FB8" w:rsidRDefault="00491FB8" w:rsidP="0043622C">
            <w:pPr>
              <w:spacing w:before="100" w:beforeAutospacing="1" w:after="100" w:afterAutospacing="1"/>
              <w:rPr>
                <w:rFonts w:eastAsiaTheme="minorHAnsi"/>
              </w:rPr>
            </w:pPr>
            <w:moveTo w:id="965" w:author="Dwight Mayeda" w:date="2010-05-06T00:47:00Z">
              <w:r w:rsidRPr="00491FB8">
                <w:rPr>
                  <w:rFonts w:cs="Arial"/>
                </w:rPr>
                <w:t>SCR</w:t>
              </w:r>
            </w:moveTo>
          </w:p>
        </w:tc>
      </w:tr>
      <w:tr w:rsidR="00491FB8" w:rsidRPr="00491FB8" w14:paraId="0387DB21" w14:textId="77777777" w:rsidTr="006A29DD">
        <w:trPr>
          <w:ins w:id="966" w:author="Dwight Mayeda" w:date="2010-05-06T00:47:00Z"/>
        </w:trPr>
        <w:tc>
          <w:tcPr>
            <w:tcW w:w="2850" w:type="dxa"/>
            <w:tcBorders>
              <w:top w:val="nil"/>
              <w:left w:val="single" w:sz="8" w:space="0" w:color="auto"/>
              <w:bottom w:val="single" w:sz="8" w:space="0" w:color="auto"/>
              <w:right w:val="single" w:sz="8" w:space="0" w:color="auto"/>
            </w:tcBorders>
            <w:tcPrChange w:id="967"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79B489EB" w14:textId="77777777" w:rsidR="00491FB8" w:rsidRPr="00491FB8" w:rsidRDefault="006A29DD" w:rsidP="0043622C">
            <w:pPr>
              <w:spacing w:before="100" w:beforeAutospacing="1" w:after="100" w:afterAutospacing="1"/>
              <w:rPr>
                <w:ins w:id="968" w:author="Dwight Mayeda" w:date="2010-05-06T17:05:00Z"/>
                <w:rFonts w:cs="Arial"/>
              </w:rPr>
            </w:pPr>
            <w:ins w:id="969" w:author="Dwight Mayeda" w:date="2010-05-06T17:09:00Z">
              <w:r>
                <w:rPr>
                  <w:rFonts w:cs="Arial"/>
                </w:rPr>
                <w:t>Data Flow Transformation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970"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1E1C038B" w14:textId="77777777" w:rsidR="00491FB8" w:rsidRPr="00491FB8" w:rsidRDefault="00491FB8" w:rsidP="0043622C">
            <w:pPr>
              <w:spacing w:before="100" w:beforeAutospacing="1" w:after="100" w:afterAutospacing="1"/>
              <w:rPr>
                <w:rFonts w:eastAsiaTheme="minorHAnsi"/>
              </w:rPr>
            </w:pPr>
            <w:moveTo w:id="971" w:author="Dwight Mayeda" w:date="2010-05-06T00:47:00Z">
              <w:r w:rsidRPr="00491FB8">
                <w:rPr>
                  <w:rFonts w:cs="Arial"/>
                </w:rPr>
                <w:t>Slowly Changing Dimension</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972"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33C0B90C" w14:textId="77777777" w:rsidR="00491FB8" w:rsidRPr="00491FB8" w:rsidRDefault="00491FB8" w:rsidP="0043622C">
            <w:pPr>
              <w:spacing w:before="100" w:beforeAutospacing="1" w:after="100" w:afterAutospacing="1"/>
              <w:rPr>
                <w:rFonts w:eastAsiaTheme="minorHAnsi"/>
              </w:rPr>
            </w:pPr>
            <w:moveTo w:id="973" w:author="Dwight Mayeda" w:date="2010-05-06T00:47:00Z">
              <w:r w:rsidRPr="00491FB8">
                <w:rPr>
                  <w:rFonts w:cs="Arial"/>
                </w:rPr>
                <w:t>SCD</w:t>
              </w:r>
            </w:moveTo>
          </w:p>
        </w:tc>
      </w:tr>
      <w:tr w:rsidR="00491FB8" w:rsidRPr="00491FB8" w14:paraId="6CAEF0F7" w14:textId="77777777" w:rsidTr="006A29DD">
        <w:trPr>
          <w:ins w:id="974" w:author="Dwight Mayeda" w:date="2010-05-06T00:47:00Z"/>
        </w:trPr>
        <w:tc>
          <w:tcPr>
            <w:tcW w:w="2850" w:type="dxa"/>
            <w:tcBorders>
              <w:top w:val="nil"/>
              <w:left w:val="single" w:sz="8" w:space="0" w:color="auto"/>
              <w:bottom w:val="single" w:sz="8" w:space="0" w:color="auto"/>
              <w:right w:val="single" w:sz="8" w:space="0" w:color="auto"/>
            </w:tcBorders>
            <w:tcPrChange w:id="975"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0DEE2555" w14:textId="77777777" w:rsidR="00491FB8" w:rsidRPr="00491FB8" w:rsidRDefault="006A29DD" w:rsidP="0043622C">
            <w:pPr>
              <w:spacing w:before="100" w:beforeAutospacing="1" w:after="100" w:afterAutospacing="1"/>
              <w:rPr>
                <w:ins w:id="976" w:author="Dwight Mayeda" w:date="2010-05-06T17:05:00Z"/>
                <w:rFonts w:cs="Arial"/>
              </w:rPr>
            </w:pPr>
            <w:ins w:id="977" w:author="Dwight Mayeda" w:date="2010-05-06T17:09:00Z">
              <w:r>
                <w:rPr>
                  <w:rFonts w:cs="Arial"/>
                </w:rPr>
                <w:t>Data Flow Transformation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978"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041AE508" w14:textId="77777777" w:rsidR="00491FB8" w:rsidRPr="00491FB8" w:rsidRDefault="00491FB8" w:rsidP="0043622C">
            <w:pPr>
              <w:spacing w:before="100" w:beforeAutospacing="1" w:after="100" w:afterAutospacing="1"/>
              <w:rPr>
                <w:rFonts w:eastAsiaTheme="minorHAnsi"/>
              </w:rPr>
            </w:pPr>
            <w:moveTo w:id="979" w:author="Dwight Mayeda" w:date="2010-05-06T00:47:00Z">
              <w:r w:rsidRPr="00491FB8">
                <w:rPr>
                  <w:rFonts w:cs="Arial"/>
                </w:rPr>
                <w:t>Sort</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980"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16D10B65" w14:textId="77777777" w:rsidR="00491FB8" w:rsidRPr="00491FB8" w:rsidRDefault="00491FB8" w:rsidP="0043622C">
            <w:pPr>
              <w:spacing w:before="100" w:beforeAutospacing="1" w:after="100" w:afterAutospacing="1"/>
              <w:rPr>
                <w:rFonts w:eastAsiaTheme="minorHAnsi"/>
              </w:rPr>
            </w:pPr>
            <w:moveTo w:id="981" w:author="Dwight Mayeda" w:date="2010-05-06T00:47:00Z">
              <w:r w:rsidRPr="00491FB8">
                <w:rPr>
                  <w:rFonts w:cs="Arial"/>
                </w:rPr>
                <w:t>SRT</w:t>
              </w:r>
            </w:moveTo>
          </w:p>
        </w:tc>
      </w:tr>
      <w:tr w:rsidR="00491FB8" w:rsidRPr="00491FB8" w14:paraId="7F132B96" w14:textId="77777777" w:rsidTr="006A29DD">
        <w:trPr>
          <w:ins w:id="982" w:author="Dwight Mayeda" w:date="2010-05-06T00:47:00Z"/>
        </w:trPr>
        <w:tc>
          <w:tcPr>
            <w:tcW w:w="2850" w:type="dxa"/>
            <w:tcBorders>
              <w:top w:val="nil"/>
              <w:left w:val="single" w:sz="8" w:space="0" w:color="auto"/>
              <w:bottom w:val="single" w:sz="8" w:space="0" w:color="auto"/>
              <w:right w:val="single" w:sz="8" w:space="0" w:color="auto"/>
            </w:tcBorders>
            <w:tcPrChange w:id="983"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0E5F1451" w14:textId="77777777" w:rsidR="00491FB8" w:rsidRPr="00491FB8" w:rsidRDefault="006A29DD" w:rsidP="0043622C">
            <w:pPr>
              <w:spacing w:before="100" w:beforeAutospacing="1" w:after="100" w:afterAutospacing="1"/>
              <w:rPr>
                <w:ins w:id="984" w:author="Dwight Mayeda" w:date="2010-05-06T17:05:00Z"/>
                <w:rFonts w:cs="Arial"/>
              </w:rPr>
            </w:pPr>
            <w:ins w:id="985" w:author="Dwight Mayeda" w:date="2010-05-06T17:09:00Z">
              <w:r>
                <w:rPr>
                  <w:rFonts w:cs="Arial"/>
                </w:rPr>
                <w:t>Data Flow Transformation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986"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709B2025" w14:textId="77777777" w:rsidR="00491FB8" w:rsidRPr="00491FB8" w:rsidRDefault="00491FB8" w:rsidP="0043622C">
            <w:pPr>
              <w:spacing w:before="100" w:beforeAutospacing="1" w:after="100" w:afterAutospacing="1"/>
              <w:rPr>
                <w:rFonts w:eastAsiaTheme="minorHAnsi"/>
              </w:rPr>
            </w:pPr>
            <w:moveTo w:id="987" w:author="Dwight Mayeda" w:date="2010-05-06T00:47:00Z">
              <w:r w:rsidRPr="00491FB8">
                <w:rPr>
                  <w:rFonts w:cs="Arial"/>
                </w:rPr>
                <w:t>Term Extraction</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988"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0A2D188A" w14:textId="77777777" w:rsidR="00491FB8" w:rsidRPr="00491FB8" w:rsidRDefault="00491FB8" w:rsidP="0043622C">
            <w:pPr>
              <w:spacing w:before="100" w:beforeAutospacing="1" w:after="100" w:afterAutospacing="1"/>
              <w:rPr>
                <w:rFonts w:eastAsiaTheme="minorHAnsi"/>
              </w:rPr>
            </w:pPr>
            <w:moveTo w:id="989" w:author="Dwight Mayeda" w:date="2010-05-06T00:47:00Z">
              <w:r w:rsidRPr="00491FB8">
                <w:rPr>
                  <w:rFonts w:cs="Arial"/>
                </w:rPr>
                <w:t>TEX</w:t>
              </w:r>
            </w:moveTo>
          </w:p>
        </w:tc>
      </w:tr>
      <w:tr w:rsidR="00491FB8" w:rsidRPr="00491FB8" w14:paraId="4310B766" w14:textId="77777777" w:rsidTr="006A29DD">
        <w:trPr>
          <w:ins w:id="990" w:author="Dwight Mayeda" w:date="2010-05-06T00:47:00Z"/>
        </w:trPr>
        <w:tc>
          <w:tcPr>
            <w:tcW w:w="2850" w:type="dxa"/>
            <w:tcBorders>
              <w:top w:val="nil"/>
              <w:left w:val="single" w:sz="8" w:space="0" w:color="auto"/>
              <w:bottom w:val="single" w:sz="8" w:space="0" w:color="auto"/>
              <w:right w:val="single" w:sz="8" w:space="0" w:color="auto"/>
            </w:tcBorders>
            <w:tcPrChange w:id="991"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1D7C284F" w14:textId="77777777" w:rsidR="00491FB8" w:rsidRPr="00491FB8" w:rsidRDefault="006A29DD" w:rsidP="0043622C">
            <w:pPr>
              <w:spacing w:before="100" w:beforeAutospacing="1" w:after="100" w:afterAutospacing="1"/>
              <w:rPr>
                <w:ins w:id="992" w:author="Dwight Mayeda" w:date="2010-05-06T17:05:00Z"/>
                <w:rFonts w:cs="Arial"/>
              </w:rPr>
            </w:pPr>
            <w:ins w:id="993" w:author="Dwight Mayeda" w:date="2010-05-06T17:09:00Z">
              <w:r>
                <w:rPr>
                  <w:rFonts w:cs="Arial"/>
                </w:rPr>
                <w:t>Data Flow Transformation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994"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3F231A45" w14:textId="77777777" w:rsidR="00491FB8" w:rsidRPr="00491FB8" w:rsidRDefault="00491FB8" w:rsidP="0043622C">
            <w:pPr>
              <w:spacing w:before="100" w:beforeAutospacing="1" w:after="100" w:afterAutospacing="1"/>
              <w:rPr>
                <w:rFonts w:eastAsiaTheme="minorHAnsi"/>
              </w:rPr>
            </w:pPr>
            <w:moveTo w:id="995" w:author="Dwight Mayeda" w:date="2010-05-06T00:47:00Z">
              <w:r w:rsidRPr="00491FB8">
                <w:rPr>
                  <w:rFonts w:cs="Arial"/>
                </w:rPr>
                <w:t>Term Lookup</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996"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40B38C0D" w14:textId="77777777" w:rsidR="00491FB8" w:rsidRPr="00491FB8" w:rsidRDefault="00491FB8" w:rsidP="0043622C">
            <w:pPr>
              <w:spacing w:before="100" w:beforeAutospacing="1" w:after="100" w:afterAutospacing="1"/>
              <w:rPr>
                <w:rFonts w:eastAsiaTheme="minorHAnsi"/>
              </w:rPr>
            </w:pPr>
            <w:moveTo w:id="997" w:author="Dwight Mayeda" w:date="2010-05-06T00:47:00Z">
              <w:r w:rsidRPr="00491FB8">
                <w:rPr>
                  <w:rFonts w:cs="Arial"/>
                </w:rPr>
                <w:t>TEL</w:t>
              </w:r>
            </w:moveTo>
          </w:p>
        </w:tc>
      </w:tr>
      <w:tr w:rsidR="00491FB8" w:rsidRPr="00491FB8" w14:paraId="0F294F32" w14:textId="77777777" w:rsidTr="006A29DD">
        <w:trPr>
          <w:ins w:id="998" w:author="Dwight Mayeda" w:date="2010-05-06T00:47:00Z"/>
        </w:trPr>
        <w:tc>
          <w:tcPr>
            <w:tcW w:w="2850" w:type="dxa"/>
            <w:tcBorders>
              <w:top w:val="nil"/>
              <w:left w:val="single" w:sz="8" w:space="0" w:color="auto"/>
              <w:bottom w:val="single" w:sz="8" w:space="0" w:color="auto"/>
              <w:right w:val="single" w:sz="8" w:space="0" w:color="auto"/>
            </w:tcBorders>
            <w:tcPrChange w:id="999"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73589460" w14:textId="77777777" w:rsidR="00491FB8" w:rsidRPr="00491FB8" w:rsidRDefault="006A29DD" w:rsidP="0043622C">
            <w:pPr>
              <w:spacing w:before="100" w:beforeAutospacing="1" w:after="100" w:afterAutospacing="1"/>
              <w:rPr>
                <w:ins w:id="1000" w:author="Dwight Mayeda" w:date="2010-05-06T17:05:00Z"/>
                <w:rFonts w:cs="Arial"/>
              </w:rPr>
            </w:pPr>
            <w:ins w:id="1001" w:author="Dwight Mayeda" w:date="2010-05-06T17:09:00Z">
              <w:r>
                <w:rPr>
                  <w:rFonts w:cs="Arial"/>
                </w:rPr>
                <w:t>Data Flow Transformation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1002"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28411C4A" w14:textId="77777777" w:rsidR="00491FB8" w:rsidRPr="00491FB8" w:rsidRDefault="00491FB8" w:rsidP="0043622C">
            <w:pPr>
              <w:spacing w:before="100" w:beforeAutospacing="1" w:after="100" w:afterAutospacing="1"/>
              <w:rPr>
                <w:rFonts w:eastAsiaTheme="minorHAnsi"/>
              </w:rPr>
            </w:pPr>
            <w:moveTo w:id="1003" w:author="Dwight Mayeda" w:date="2010-05-06T00:47:00Z">
              <w:r w:rsidRPr="00491FB8">
                <w:rPr>
                  <w:rFonts w:cs="Arial"/>
                </w:rPr>
                <w:t>Union All</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1004"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64E70EA2" w14:textId="77777777" w:rsidR="00491FB8" w:rsidRPr="00491FB8" w:rsidRDefault="00491FB8" w:rsidP="0043622C">
            <w:pPr>
              <w:spacing w:before="100" w:beforeAutospacing="1" w:after="100" w:afterAutospacing="1"/>
              <w:rPr>
                <w:rFonts w:eastAsiaTheme="minorHAnsi"/>
              </w:rPr>
            </w:pPr>
            <w:moveTo w:id="1005" w:author="Dwight Mayeda" w:date="2010-05-06T00:47:00Z">
              <w:r w:rsidRPr="00491FB8">
                <w:rPr>
                  <w:rFonts w:cs="Arial"/>
                </w:rPr>
                <w:t>ALL</w:t>
              </w:r>
            </w:moveTo>
          </w:p>
        </w:tc>
      </w:tr>
      <w:tr w:rsidR="00491FB8" w:rsidRPr="00491FB8" w14:paraId="540E45DD" w14:textId="77777777" w:rsidTr="006A29DD">
        <w:trPr>
          <w:ins w:id="1006" w:author="Dwight Mayeda" w:date="2010-05-06T00:47:00Z"/>
        </w:trPr>
        <w:tc>
          <w:tcPr>
            <w:tcW w:w="2850" w:type="dxa"/>
            <w:tcBorders>
              <w:top w:val="nil"/>
              <w:left w:val="single" w:sz="8" w:space="0" w:color="auto"/>
              <w:bottom w:val="single" w:sz="8" w:space="0" w:color="auto"/>
              <w:right w:val="single" w:sz="8" w:space="0" w:color="auto"/>
            </w:tcBorders>
            <w:tcPrChange w:id="1007"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3ECFEBAF" w14:textId="77777777" w:rsidR="00491FB8" w:rsidRPr="00491FB8" w:rsidRDefault="006A29DD" w:rsidP="0043622C">
            <w:pPr>
              <w:spacing w:before="100" w:beforeAutospacing="1" w:after="100" w:afterAutospacing="1"/>
              <w:rPr>
                <w:ins w:id="1008" w:author="Dwight Mayeda" w:date="2010-05-06T17:05:00Z"/>
                <w:rFonts w:cs="Arial"/>
              </w:rPr>
            </w:pPr>
            <w:ins w:id="1009" w:author="Dwight Mayeda" w:date="2010-05-06T17:09:00Z">
              <w:r>
                <w:rPr>
                  <w:rFonts w:cs="Arial"/>
                </w:rPr>
                <w:t>Data Flow Transformation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1010"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49916D18" w14:textId="77777777" w:rsidR="00491FB8" w:rsidRPr="00491FB8" w:rsidRDefault="00491FB8" w:rsidP="0043622C">
            <w:pPr>
              <w:spacing w:before="100" w:beforeAutospacing="1" w:after="100" w:afterAutospacing="1"/>
              <w:rPr>
                <w:rFonts w:eastAsiaTheme="minorHAnsi"/>
              </w:rPr>
            </w:pPr>
            <w:moveTo w:id="1011" w:author="Dwight Mayeda" w:date="2010-05-06T00:47:00Z">
              <w:r w:rsidRPr="00491FB8">
                <w:rPr>
                  <w:rFonts w:cs="Arial"/>
                </w:rPr>
                <w:t>Unpivot</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1012"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6B13075C" w14:textId="77777777" w:rsidR="00491FB8" w:rsidRPr="00491FB8" w:rsidRDefault="00491FB8" w:rsidP="0043622C">
            <w:pPr>
              <w:spacing w:before="100" w:beforeAutospacing="1" w:after="100" w:afterAutospacing="1"/>
              <w:rPr>
                <w:rFonts w:eastAsiaTheme="minorHAnsi"/>
              </w:rPr>
            </w:pPr>
            <w:moveTo w:id="1013" w:author="Dwight Mayeda" w:date="2010-05-06T00:47:00Z">
              <w:r w:rsidRPr="00491FB8">
                <w:rPr>
                  <w:rFonts w:cs="Arial"/>
                </w:rPr>
                <w:t>UPVT</w:t>
              </w:r>
            </w:moveTo>
          </w:p>
        </w:tc>
      </w:tr>
      <w:tr w:rsidR="006A29DD" w:rsidRPr="00491FB8" w14:paraId="54E6AA09" w14:textId="77777777" w:rsidTr="006A29DD">
        <w:tblPrEx>
          <w:tblPrExChange w:id="1014" w:author="Dwight Mayeda" w:date="2010-05-06T17:12:00Z">
            <w:tblPrEx>
              <w:tblInd w:w="760" w:type="dxa"/>
            </w:tblPrEx>
          </w:tblPrExChange>
        </w:tblPrEx>
        <w:trPr>
          <w:ins w:id="1015" w:author="Dwight Mayeda" w:date="2010-05-06T17:11:00Z"/>
          <w:trPrChange w:id="1016" w:author="Dwight Mayeda" w:date="2010-05-06T17:12:00Z">
            <w:trPr>
              <w:gridAfter w:val="0"/>
            </w:trPr>
          </w:trPrChange>
        </w:trPr>
        <w:tc>
          <w:tcPr>
            <w:tcW w:w="2850" w:type="dxa"/>
            <w:tcBorders>
              <w:top w:val="nil"/>
              <w:left w:val="single" w:sz="8" w:space="0" w:color="auto"/>
              <w:bottom w:val="single" w:sz="8" w:space="0" w:color="auto"/>
              <w:right w:val="single" w:sz="8" w:space="0" w:color="auto"/>
            </w:tcBorders>
            <w:tcPrChange w:id="1017" w:author="Dwight Mayeda" w:date="2010-05-06T17:12:00Z">
              <w:tcPr>
                <w:tcW w:w="3027" w:type="dxa"/>
                <w:tcBorders>
                  <w:top w:val="nil"/>
                  <w:left w:val="single" w:sz="8" w:space="0" w:color="auto"/>
                  <w:bottom w:val="single" w:sz="8" w:space="0" w:color="auto"/>
                  <w:right w:val="single" w:sz="8" w:space="0" w:color="auto"/>
                </w:tcBorders>
              </w:tcPr>
            </w:tcPrChange>
          </w:tcPr>
          <w:p w14:paraId="429B096D" w14:textId="77777777" w:rsidR="006A29DD" w:rsidRDefault="006A29DD" w:rsidP="0043622C">
            <w:pPr>
              <w:spacing w:before="100" w:beforeAutospacing="1" w:after="100" w:afterAutospacing="1"/>
              <w:rPr>
                <w:ins w:id="1018" w:author="Dwight Mayeda" w:date="2010-05-06T17:11:00Z"/>
                <w:rFonts w:cs="Arial"/>
              </w:rPr>
            </w:pPr>
            <w:ins w:id="1019" w:author="Dwight Mayeda" w:date="2010-05-06T17:11:00Z">
              <w:r>
                <w:rPr>
                  <w:rFonts w:cs="Arial"/>
                </w:rPr>
                <w:t>Data Flow Transformation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1020" w:author="Dwight Mayeda" w:date="2010-05-06T17:12:00Z">
              <w:tcPr>
                <w:tcW w:w="3337"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50C561C7" w14:textId="77777777" w:rsidR="006A29DD" w:rsidRPr="00491FB8" w:rsidRDefault="006A29DD" w:rsidP="0043622C">
            <w:pPr>
              <w:spacing w:before="100" w:beforeAutospacing="1" w:after="100" w:afterAutospacing="1"/>
              <w:rPr>
                <w:ins w:id="1021" w:author="Dwight Mayeda" w:date="2010-05-06T17:11:00Z"/>
                <w:rFonts w:cs="Arial"/>
              </w:rPr>
            </w:pPr>
            <w:ins w:id="1022" w:author="Dwight Mayeda" w:date="2010-05-06T17:11:00Z">
              <w:r>
                <w:rPr>
                  <w:rFonts w:cs="Arial"/>
                </w:rPr>
                <w:t>ADO NET Destination</w:t>
              </w:r>
            </w:ins>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1023" w:author="Dwight Mayeda" w:date="2010-05-06T17:12:00Z">
              <w:tcPr>
                <w:tcW w:w="1616"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3F44FE90" w14:textId="77777777" w:rsidR="006A29DD" w:rsidRPr="00491FB8" w:rsidRDefault="006A29DD" w:rsidP="0043622C">
            <w:pPr>
              <w:spacing w:before="100" w:beforeAutospacing="1" w:after="100" w:afterAutospacing="1"/>
              <w:rPr>
                <w:ins w:id="1024" w:author="Dwight Mayeda" w:date="2010-05-06T17:11:00Z"/>
                <w:rFonts w:cs="Arial"/>
              </w:rPr>
            </w:pPr>
            <w:ins w:id="1025" w:author="Dwight Mayeda" w:date="2010-05-06T17:11:00Z">
              <w:r>
                <w:rPr>
                  <w:rFonts w:cs="Arial"/>
                </w:rPr>
                <w:t>ADO_DST</w:t>
              </w:r>
            </w:ins>
          </w:p>
        </w:tc>
      </w:tr>
      <w:tr w:rsidR="00491FB8" w:rsidRPr="00491FB8" w14:paraId="04B780BA" w14:textId="77777777" w:rsidTr="006A29DD">
        <w:trPr>
          <w:ins w:id="1026" w:author="Dwight Mayeda" w:date="2010-05-06T00:47:00Z"/>
        </w:trPr>
        <w:tc>
          <w:tcPr>
            <w:tcW w:w="2850" w:type="dxa"/>
            <w:tcBorders>
              <w:top w:val="nil"/>
              <w:left w:val="single" w:sz="8" w:space="0" w:color="auto"/>
              <w:bottom w:val="single" w:sz="8" w:space="0" w:color="auto"/>
              <w:right w:val="single" w:sz="8" w:space="0" w:color="auto"/>
            </w:tcBorders>
            <w:tcPrChange w:id="1027"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3015FF4D" w14:textId="77777777" w:rsidR="00491FB8" w:rsidRPr="00491FB8" w:rsidRDefault="006A29DD" w:rsidP="0043622C">
            <w:pPr>
              <w:spacing w:before="100" w:beforeAutospacing="1" w:after="100" w:afterAutospacing="1"/>
              <w:rPr>
                <w:ins w:id="1028" w:author="Dwight Mayeda" w:date="2010-05-06T17:05:00Z"/>
                <w:rFonts w:cs="Arial"/>
              </w:rPr>
            </w:pPr>
            <w:ins w:id="1029" w:author="Dwight Mayeda" w:date="2010-05-06T17:10:00Z">
              <w:r>
                <w:rPr>
                  <w:rFonts w:cs="Arial"/>
                </w:rPr>
                <w:t>Data Flow Destination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1030"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56EFF341" w14:textId="77777777" w:rsidR="00491FB8" w:rsidRPr="00491FB8" w:rsidRDefault="00491FB8" w:rsidP="0043622C">
            <w:pPr>
              <w:spacing w:before="100" w:beforeAutospacing="1" w:after="100" w:afterAutospacing="1"/>
              <w:rPr>
                <w:rFonts w:eastAsiaTheme="minorHAnsi"/>
              </w:rPr>
            </w:pPr>
            <w:moveTo w:id="1031" w:author="Dwight Mayeda" w:date="2010-05-06T00:47:00Z">
              <w:r w:rsidRPr="00491FB8">
                <w:rPr>
                  <w:rFonts w:cs="Arial"/>
                </w:rPr>
                <w:t>Data Mining Model Training</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1032"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4E53ECFD" w14:textId="77777777" w:rsidR="00491FB8" w:rsidRPr="00491FB8" w:rsidRDefault="00491FB8" w:rsidP="0043622C">
            <w:pPr>
              <w:spacing w:before="100" w:beforeAutospacing="1" w:after="100" w:afterAutospacing="1"/>
              <w:rPr>
                <w:rFonts w:eastAsiaTheme="minorHAnsi"/>
              </w:rPr>
            </w:pPr>
            <w:moveTo w:id="1033" w:author="Dwight Mayeda" w:date="2010-05-06T00:47:00Z">
              <w:r w:rsidRPr="00491FB8">
                <w:rPr>
                  <w:rFonts w:cs="Arial"/>
                </w:rPr>
                <w:t>DMMT_DST</w:t>
              </w:r>
            </w:moveTo>
          </w:p>
        </w:tc>
      </w:tr>
      <w:tr w:rsidR="00491FB8" w:rsidRPr="00491FB8" w14:paraId="7CB4CA3E" w14:textId="77777777" w:rsidTr="006A29DD">
        <w:trPr>
          <w:ins w:id="1034" w:author="Dwight Mayeda" w:date="2010-05-06T00:47:00Z"/>
        </w:trPr>
        <w:tc>
          <w:tcPr>
            <w:tcW w:w="2850" w:type="dxa"/>
            <w:tcBorders>
              <w:top w:val="nil"/>
              <w:left w:val="single" w:sz="8" w:space="0" w:color="auto"/>
              <w:bottom w:val="single" w:sz="8" w:space="0" w:color="auto"/>
              <w:right w:val="single" w:sz="8" w:space="0" w:color="auto"/>
            </w:tcBorders>
            <w:tcPrChange w:id="1035"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0ED218BE" w14:textId="77777777" w:rsidR="00491FB8" w:rsidRPr="00491FB8" w:rsidRDefault="006A29DD" w:rsidP="0043622C">
            <w:pPr>
              <w:spacing w:before="100" w:beforeAutospacing="1" w:after="100" w:afterAutospacing="1"/>
              <w:rPr>
                <w:ins w:id="1036" w:author="Dwight Mayeda" w:date="2010-05-06T17:05:00Z"/>
                <w:rFonts w:cs="Arial"/>
              </w:rPr>
            </w:pPr>
            <w:ins w:id="1037" w:author="Dwight Mayeda" w:date="2010-05-06T17:11:00Z">
              <w:r>
                <w:rPr>
                  <w:rFonts w:cs="Arial"/>
                </w:rPr>
                <w:t>Data Flow Destination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1038"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2D0BFB34" w14:textId="77777777" w:rsidR="00491FB8" w:rsidRPr="00491FB8" w:rsidRDefault="00491FB8" w:rsidP="0043622C">
            <w:pPr>
              <w:spacing w:before="100" w:beforeAutospacing="1" w:after="100" w:afterAutospacing="1"/>
              <w:rPr>
                <w:rFonts w:eastAsiaTheme="minorHAnsi"/>
              </w:rPr>
            </w:pPr>
            <w:proofErr w:type="spellStart"/>
            <w:moveTo w:id="1039" w:author="Dwight Mayeda" w:date="2010-05-06T00:47:00Z">
              <w:r w:rsidRPr="00491FB8">
                <w:rPr>
                  <w:rFonts w:cs="Arial"/>
                </w:rPr>
                <w:t>DataReader</w:t>
              </w:r>
              <w:proofErr w:type="spellEnd"/>
              <w:r w:rsidRPr="00491FB8">
                <w:rPr>
                  <w:rFonts w:cs="Arial"/>
                </w:rPr>
                <w:t xml:space="preserve"> Destination</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1040"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3FB0CCFD" w14:textId="77777777" w:rsidR="00491FB8" w:rsidRPr="00491FB8" w:rsidRDefault="00491FB8" w:rsidP="0043622C">
            <w:pPr>
              <w:spacing w:before="100" w:beforeAutospacing="1" w:after="100" w:afterAutospacing="1"/>
              <w:rPr>
                <w:rFonts w:eastAsiaTheme="minorHAnsi"/>
              </w:rPr>
            </w:pPr>
            <w:moveTo w:id="1041" w:author="Dwight Mayeda" w:date="2010-05-06T00:47:00Z">
              <w:r w:rsidRPr="00491FB8">
                <w:rPr>
                  <w:rFonts w:cs="Arial"/>
                </w:rPr>
                <w:t>DR_DST</w:t>
              </w:r>
            </w:moveTo>
          </w:p>
        </w:tc>
      </w:tr>
      <w:tr w:rsidR="00491FB8" w:rsidRPr="00491FB8" w14:paraId="0DFA3171" w14:textId="77777777" w:rsidTr="006A29DD">
        <w:trPr>
          <w:ins w:id="1042" w:author="Dwight Mayeda" w:date="2010-05-06T00:47:00Z"/>
        </w:trPr>
        <w:tc>
          <w:tcPr>
            <w:tcW w:w="2850" w:type="dxa"/>
            <w:tcBorders>
              <w:top w:val="nil"/>
              <w:left w:val="single" w:sz="8" w:space="0" w:color="auto"/>
              <w:bottom w:val="single" w:sz="8" w:space="0" w:color="auto"/>
              <w:right w:val="single" w:sz="8" w:space="0" w:color="auto"/>
            </w:tcBorders>
            <w:tcPrChange w:id="1043"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3EBF9F8A" w14:textId="77777777" w:rsidR="00491FB8" w:rsidRPr="00491FB8" w:rsidRDefault="006A29DD" w:rsidP="0043622C">
            <w:pPr>
              <w:spacing w:before="100" w:beforeAutospacing="1" w:after="100" w:afterAutospacing="1"/>
              <w:rPr>
                <w:ins w:id="1044" w:author="Dwight Mayeda" w:date="2010-05-06T17:05:00Z"/>
                <w:rFonts w:cs="Arial"/>
              </w:rPr>
            </w:pPr>
            <w:ins w:id="1045" w:author="Dwight Mayeda" w:date="2010-05-06T17:11:00Z">
              <w:r>
                <w:rPr>
                  <w:rFonts w:cs="Arial"/>
                </w:rPr>
                <w:t>Data Flow Destination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1046"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58584414" w14:textId="77777777" w:rsidR="00491FB8" w:rsidRPr="00491FB8" w:rsidRDefault="00491FB8" w:rsidP="0043622C">
            <w:pPr>
              <w:spacing w:before="100" w:beforeAutospacing="1" w:after="100" w:afterAutospacing="1"/>
              <w:rPr>
                <w:rFonts w:eastAsiaTheme="minorHAnsi"/>
              </w:rPr>
            </w:pPr>
            <w:moveTo w:id="1047" w:author="Dwight Mayeda" w:date="2010-05-06T00:47:00Z">
              <w:r w:rsidRPr="00491FB8">
                <w:rPr>
                  <w:rFonts w:cs="Arial"/>
                </w:rPr>
                <w:t>Dimension Processing</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1048"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4D389007" w14:textId="77777777" w:rsidR="00491FB8" w:rsidRPr="00491FB8" w:rsidRDefault="00491FB8" w:rsidP="0043622C">
            <w:pPr>
              <w:spacing w:before="100" w:beforeAutospacing="1" w:after="100" w:afterAutospacing="1"/>
              <w:rPr>
                <w:rFonts w:eastAsiaTheme="minorHAnsi"/>
              </w:rPr>
            </w:pPr>
            <w:moveTo w:id="1049" w:author="Dwight Mayeda" w:date="2010-05-06T00:47:00Z">
              <w:r w:rsidRPr="00491FB8">
                <w:rPr>
                  <w:rFonts w:cs="Arial"/>
                </w:rPr>
                <w:t>DP_DST</w:t>
              </w:r>
            </w:moveTo>
          </w:p>
        </w:tc>
      </w:tr>
      <w:tr w:rsidR="00491FB8" w:rsidRPr="00491FB8" w14:paraId="2D449C5A" w14:textId="77777777" w:rsidTr="006A29DD">
        <w:trPr>
          <w:ins w:id="1050" w:author="Dwight Mayeda" w:date="2010-05-06T00:47:00Z"/>
        </w:trPr>
        <w:tc>
          <w:tcPr>
            <w:tcW w:w="2850" w:type="dxa"/>
            <w:tcBorders>
              <w:top w:val="nil"/>
              <w:left w:val="single" w:sz="8" w:space="0" w:color="auto"/>
              <w:bottom w:val="single" w:sz="8" w:space="0" w:color="auto"/>
              <w:right w:val="single" w:sz="8" w:space="0" w:color="auto"/>
            </w:tcBorders>
            <w:tcPrChange w:id="1051"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524767CF" w14:textId="77777777" w:rsidR="00491FB8" w:rsidRPr="00491FB8" w:rsidRDefault="006A29DD" w:rsidP="0043622C">
            <w:pPr>
              <w:spacing w:before="100" w:beforeAutospacing="1" w:after="100" w:afterAutospacing="1"/>
              <w:rPr>
                <w:ins w:id="1052" w:author="Dwight Mayeda" w:date="2010-05-06T17:05:00Z"/>
                <w:rFonts w:cs="Arial"/>
              </w:rPr>
            </w:pPr>
            <w:ins w:id="1053" w:author="Dwight Mayeda" w:date="2010-05-06T17:11:00Z">
              <w:r>
                <w:rPr>
                  <w:rFonts w:cs="Arial"/>
                </w:rPr>
                <w:lastRenderedPageBreak/>
                <w:t>Data Flow Destination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1054"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18664D0A" w14:textId="77777777" w:rsidR="00491FB8" w:rsidRPr="00491FB8" w:rsidRDefault="00491FB8" w:rsidP="0043622C">
            <w:pPr>
              <w:spacing w:before="100" w:beforeAutospacing="1" w:after="100" w:afterAutospacing="1"/>
              <w:rPr>
                <w:rFonts w:eastAsiaTheme="minorHAnsi"/>
              </w:rPr>
            </w:pPr>
            <w:moveTo w:id="1055" w:author="Dwight Mayeda" w:date="2010-05-06T00:47:00Z">
              <w:r w:rsidRPr="00491FB8">
                <w:rPr>
                  <w:rFonts w:cs="Arial"/>
                </w:rPr>
                <w:t>Excel Destination</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1056"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27A62E22" w14:textId="77777777" w:rsidR="00491FB8" w:rsidRPr="00491FB8" w:rsidRDefault="00491FB8" w:rsidP="0043622C">
            <w:pPr>
              <w:spacing w:before="100" w:beforeAutospacing="1" w:after="100" w:afterAutospacing="1"/>
              <w:rPr>
                <w:rFonts w:eastAsiaTheme="minorHAnsi"/>
              </w:rPr>
            </w:pPr>
            <w:moveTo w:id="1057" w:author="Dwight Mayeda" w:date="2010-05-06T00:47:00Z">
              <w:r w:rsidRPr="00491FB8">
                <w:rPr>
                  <w:rFonts w:cs="Arial"/>
                </w:rPr>
                <w:t>EX_DST</w:t>
              </w:r>
            </w:moveTo>
          </w:p>
        </w:tc>
      </w:tr>
      <w:tr w:rsidR="00491FB8" w:rsidRPr="00491FB8" w14:paraId="5468698D" w14:textId="77777777" w:rsidTr="006A29DD">
        <w:trPr>
          <w:ins w:id="1058" w:author="Dwight Mayeda" w:date="2010-05-06T00:47:00Z"/>
        </w:trPr>
        <w:tc>
          <w:tcPr>
            <w:tcW w:w="2850" w:type="dxa"/>
            <w:tcBorders>
              <w:top w:val="nil"/>
              <w:left w:val="single" w:sz="8" w:space="0" w:color="auto"/>
              <w:bottom w:val="single" w:sz="8" w:space="0" w:color="auto"/>
              <w:right w:val="single" w:sz="8" w:space="0" w:color="auto"/>
            </w:tcBorders>
            <w:tcPrChange w:id="1059"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3C2F05E8" w14:textId="77777777" w:rsidR="00491FB8" w:rsidRPr="00491FB8" w:rsidRDefault="006A29DD" w:rsidP="0043622C">
            <w:pPr>
              <w:spacing w:before="100" w:beforeAutospacing="1" w:after="100" w:afterAutospacing="1"/>
              <w:rPr>
                <w:ins w:id="1060" w:author="Dwight Mayeda" w:date="2010-05-06T17:05:00Z"/>
                <w:rFonts w:cs="Arial"/>
              </w:rPr>
            </w:pPr>
            <w:ins w:id="1061" w:author="Dwight Mayeda" w:date="2010-05-06T17:11:00Z">
              <w:r>
                <w:rPr>
                  <w:rFonts w:cs="Arial"/>
                </w:rPr>
                <w:t>Data Flow Destination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1062"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73026D9E" w14:textId="77777777" w:rsidR="00491FB8" w:rsidRPr="00491FB8" w:rsidRDefault="00491FB8" w:rsidP="0043622C">
            <w:pPr>
              <w:spacing w:before="100" w:beforeAutospacing="1" w:after="100" w:afterAutospacing="1"/>
              <w:rPr>
                <w:rFonts w:eastAsiaTheme="minorHAnsi"/>
              </w:rPr>
            </w:pPr>
            <w:moveTo w:id="1063" w:author="Dwight Mayeda" w:date="2010-05-06T00:47:00Z">
              <w:r w:rsidRPr="00491FB8">
                <w:rPr>
                  <w:rFonts w:cs="Arial"/>
                </w:rPr>
                <w:t>Flat File Destination</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1064"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3F344C85" w14:textId="77777777" w:rsidR="00491FB8" w:rsidRPr="00491FB8" w:rsidRDefault="00491FB8" w:rsidP="0043622C">
            <w:pPr>
              <w:spacing w:before="100" w:beforeAutospacing="1" w:after="100" w:afterAutospacing="1"/>
              <w:rPr>
                <w:rFonts w:eastAsiaTheme="minorHAnsi"/>
              </w:rPr>
            </w:pPr>
            <w:moveTo w:id="1065" w:author="Dwight Mayeda" w:date="2010-05-06T00:47:00Z">
              <w:r w:rsidRPr="00491FB8">
                <w:rPr>
                  <w:rFonts w:cs="Arial"/>
                </w:rPr>
                <w:t>FF_DST</w:t>
              </w:r>
            </w:moveTo>
          </w:p>
        </w:tc>
      </w:tr>
      <w:tr w:rsidR="00491FB8" w:rsidRPr="00491FB8" w14:paraId="4016BDEC" w14:textId="77777777" w:rsidTr="006A29DD">
        <w:trPr>
          <w:ins w:id="1066" w:author="Dwight Mayeda" w:date="2010-05-06T00:47:00Z"/>
        </w:trPr>
        <w:tc>
          <w:tcPr>
            <w:tcW w:w="2850" w:type="dxa"/>
            <w:tcBorders>
              <w:top w:val="nil"/>
              <w:left w:val="single" w:sz="8" w:space="0" w:color="auto"/>
              <w:bottom w:val="single" w:sz="8" w:space="0" w:color="auto"/>
              <w:right w:val="single" w:sz="8" w:space="0" w:color="auto"/>
            </w:tcBorders>
            <w:tcPrChange w:id="1067"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44A61AE4" w14:textId="77777777" w:rsidR="00491FB8" w:rsidRPr="00491FB8" w:rsidRDefault="006A29DD" w:rsidP="0043622C">
            <w:pPr>
              <w:spacing w:before="100" w:beforeAutospacing="1" w:after="100" w:afterAutospacing="1"/>
              <w:rPr>
                <w:ins w:id="1068" w:author="Dwight Mayeda" w:date="2010-05-06T17:05:00Z"/>
                <w:rFonts w:cs="Arial"/>
              </w:rPr>
            </w:pPr>
            <w:ins w:id="1069" w:author="Dwight Mayeda" w:date="2010-05-06T17:11:00Z">
              <w:r>
                <w:rPr>
                  <w:rFonts w:cs="Arial"/>
                </w:rPr>
                <w:t>Data Flow Destination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1070"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33628069" w14:textId="77777777" w:rsidR="00491FB8" w:rsidRPr="00491FB8" w:rsidRDefault="00491FB8" w:rsidP="0043622C">
            <w:pPr>
              <w:spacing w:before="100" w:beforeAutospacing="1" w:after="100" w:afterAutospacing="1"/>
              <w:rPr>
                <w:rFonts w:eastAsiaTheme="minorHAnsi"/>
              </w:rPr>
            </w:pPr>
            <w:moveTo w:id="1071" w:author="Dwight Mayeda" w:date="2010-05-06T00:47:00Z">
              <w:r w:rsidRPr="00491FB8">
                <w:rPr>
                  <w:rFonts w:cs="Arial"/>
                </w:rPr>
                <w:t>OLE DB Destination</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1072"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64E4FEFB" w14:textId="77777777" w:rsidR="00491FB8" w:rsidRPr="00491FB8" w:rsidRDefault="00491FB8" w:rsidP="0043622C">
            <w:pPr>
              <w:spacing w:before="100" w:beforeAutospacing="1" w:after="100" w:afterAutospacing="1"/>
              <w:rPr>
                <w:rFonts w:eastAsiaTheme="minorHAnsi"/>
              </w:rPr>
            </w:pPr>
            <w:moveTo w:id="1073" w:author="Dwight Mayeda" w:date="2010-05-06T00:47:00Z">
              <w:r w:rsidRPr="00491FB8">
                <w:rPr>
                  <w:rFonts w:cs="Arial"/>
                </w:rPr>
                <w:t>OLE_DST</w:t>
              </w:r>
            </w:moveTo>
          </w:p>
        </w:tc>
      </w:tr>
      <w:tr w:rsidR="00491FB8" w:rsidRPr="00491FB8" w14:paraId="1C3C2307" w14:textId="77777777" w:rsidTr="006A29DD">
        <w:trPr>
          <w:ins w:id="1074" w:author="Dwight Mayeda" w:date="2010-05-06T00:47:00Z"/>
        </w:trPr>
        <w:tc>
          <w:tcPr>
            <w:tcW w:w="2850" w:type="dxa"/>
            <w:tcBorders>
              <w:top w:val="nil"/>
              <w:left w:val="single" w:sz="8" w:space="0" w:color="auto"/>
              <w:bottom w:val="single" w:sz="8" w:space="0" w:color="auto"/>
              <w:right w:val="single" w:sz="8" w:space="0" w:color="auto"/>
            </w:tcBorders>
            <w:tcPrChange w:id="1075"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4380DF4D" w14:textId="77777777" w:rsidR="00491FB8" w:rsidRPr="00491FB8" w:rsidRDefault="006A29DD" w:rsidP="0043622C">
            <w:pPr>
              <w:spacing w:before="100" w:beforeAutospacing="1" w:after="100" w:afterAutospacing="1"/>
              <w:rPr>
                <w:ins w:id="1076" w:author="Dwight Mayeda" w:date="2010-05-06T17:05:00Z"/>
                <w:rFonts w:cs="Arial"/>
              </w:rPr>
            </w:pPr>
            <w:ins w:id="1077" w:author="Dwight Mayeda" w:date="2010-05-06T17:11:00Z">
              <w:r>
                <w:rPr>
                  <w:rFonts w:cs="Arial"/>
                </w:rPr>
                <w:t>Data Flow Destination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1078"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42035B46" w14:textId="77777777" w:rsidR="00491FB8" w:rsidRPr="00491FB8" w:rsidRDefault="00491FB8" w:rsidP="0043622C">
            <w:pPr>
              <w:spacing w:before="100" w:beforeAutospacing="1" w:after="100" w:afterAutospacing="1"/>
              <w:rPr>
                <w:rFonts w:eastAsiaTheme="minorHAnsi"/>
              </w:rPr>
            </w:pPr>
            <w:moveTo w:id="1079" w:author="Dwight Mayeda" w:date="2010-05-06T00:47:00Z">
              <w:r w:rsidRPr="00491FB8">
                <w:rPr>
                  <w:rFonts w:cs="Arial"/>
                </w:rPr>
                <w:t>Partition Processing</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1080"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15D15F27" w14:textId="77777777" w:rsidR="00491FB8" w:rsidRPr="00491FB8" w:rsidRDefault="00491FB8" w:rsidP="0043622C">
            <w:pPr>
              <w:spacing w:before="100" w:beforeAutospacing="1" w:after="100" w:afterAutospacing="1"/>
              <w:rPr>
                <w:rFonts w:eastAsiaTheme="minorHAnsi"/>
              </w:rPr>
            </w:pPr>
            <w:moveTo w:id="1081" w:author="Dwight Mayeda" w:date="2010-05-06T00:47:00Z">
              <w:r w:rsidRPr="00491FB8">
                <w:rPr>
                  <w:rFonts w:cs="Arial"/>
                </w:rPr>
                <w:t>PP_DST</w:t>
              </w:r>
            </w:moveTo>
          </w:p>
        </w:tc>
      </w:tr>
      <w:tr w:rsidR="00491FB8" w:rsidRPr="00491FB8" w14:paraId="01457AC7" w14:textId="77777777" w:rsidTr="006A29DD">
        <w:trPr>
          <w:ins w:id="1082" w:author="Dwight Mayeda" w:date="2010-05-06T00:47:00Z"/>
        </w:trPr>
        <w:tc>
          <w:tcPr>
            <w:tcW w:w="2850" w:type="dxa"/>
            <w:tcBorders>
              <w:top w:val="nil"/>
              <w:left w:val="single" w:sz="8" w:space="0" w:color="auto"/>
              <w:bottom w:val="single" w:sz="8" w:space="0" w:color="auto"/>
              <w:right w:val="single" w:sz="8" w:space="0" w:color="auto"/>
            </w:tcBorders>
            <w:tcPrChange w:id="1083"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4A187E70" w14:textId="77777777" w:rsidR="00491FB8" w:rsidRPr="00491FB8" w:rsidRDefault="006A29DD" w:rsidP="0043622C">
            <w:pPr>
              <w:spacing w:before="100" w:beforeAutospacing="1" w:after="100" w:afterAutospacing="1"/>
              <w:rPr>
                <w:ins w:id="1084" w:author="Dwight Mayeda" w:date="2010-05-06T17:05:00Z"/>
                <w:rFonts w:cs="Arial"/>
              </w:rPr>
            </w:pPr>
            <w:ins w:id="1085" w:author="Dwight Mayeda" w:date="2010-05-06T17:11:00Z">
              <w:r>
                <w:rPr>
                  <w:rFonts w:cs="Arial"/>
                </w:rPr>
                <w:t>Data Flow Destination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1086"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28B75FB0" w14:textId="77777777" w:rsidR="00491FB8" w:rsidRPr="00491FB8" w:rsidRDefault="00491FB8" w:rsidP="0043622C">
            <w:pPr>
              <w:spacing w:before="100" w:beforeAutospacing="1" w:after="100" w:afterAutospacing="1"/>
              <w:rPr>
                <w:rFonts w:eastAsiaTheme="minorHAnsi"/>
              </w:rPr>
            </w:pPr>
            <w:moveTo w:id="1087" w:author="Dwight Mayeda" w:date="2010-05-06T00:47:00Z">
              <w:r w:rsidRPr="00491FB8">
                <w:rPr>
                  <w:rFonts w:cs="Arial"/>
                </w:rPr>
                <w:t>Raw File Destination</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1088"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1DDEA3FA" w14:textId="77777777" w:rsidR="00491FB8" w:rsidRPr="00491FB8" w:rsidRDefault="00491FB8" w:rsidP="0043622C">
            <w:pPr>
              <w:spacing w:before="100" w:beforeAutospacing="1" w:after="100" w:afterAutospacing="1"/>
              <w:rPr>
                <w:rFonts w:eastAsiaTheme="minorHAnsi"/>
              </w:rPr>
            </w:pPr>
            <w:moveTo w:id="1089" w:author="Dwight Mayeda" w:date="2010-05-06T00:47:00Z">
              <w:r w:rsidRPr="00491FB8">
                <w:rPr>
                  <w:rFonts w:cs="Arial"/>
                </w:rPr>
                <w:t>RF_DST</w:t>
              </w:r>
            </w:moveTo>
          </w:p>
        </w:tc>
      </w:tr>
      <w:tr w:rsidR="00491FB8" w:rsidRPr="00491FB8" w14:paraId="52F4276A" w14:textId="77777777" w:rsidTr="006A29DD">
        <w:trPr>
          <w:ins w:id="1090" w:author="Dwight Mayeda" w:date="2010-05-06T00:47:00Z"/>
        </w:trPr>
        <w:tc>
          <w:tcPr>
            <w:tcW w:w="2850" w:type="dxa"/>
            <w:tcBorders>
              <w:top w:val="nil"/>
              <w:left w:val="single" w:sz="8" w:space="0" w:color="auto"/>
              <w:bottom w:val="single" w:sz="8" w:space="0" w:color="auto"/>
              <w:right w:val="single" w:sz="8" w:space="0" w:color="auto"/>
            </w:tcBorders>
            <w:tcPrChange w:id="1091"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6183C64F" w14:textId="77777777" w:rsidR="00491FB8" w:rsidRPr="00491FB8" w:rsidRDefault="006A29DD" w:rsidP="0043622C">
            <w:pPr>
              <w:spacing w:before="100" w:beforeAutospacing="1" w:after="100" w:afterAutospacing="1"/>
              <w:rPr>
                <w:ins w:id="1092" w:author="Dwight Mayeda" w:date="2010-05-06T17:05:00Z"/>
                <w:rFonts w:cs="Arial"/>
              </w:rPr>
            </w:pPr>
            <w:ins w:id="1093" w:author="Dwight Mayeda" w:date="2010-05-06T17:11:00Z">
              <w:r>
                <w:rPr>
                  <w:rFonts w:cs="Arial"/>
                </w:rPr>
                <w:t>Data Flow Destination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1094"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175BB060" w14:textId="77777777" w:rsidR="00491FB8" w:rsidRPr="00491FB8" w:rsidRDefault="00491FB8" w:rsidP="0043622C">
            <w:pPr>
              <w:spacing w:before="100" w:beforeAutospacing="1" w:after="100" w:afterAutospacing="1"/>
              <w:rPr>
                <w:rFonts w:eastAsiaTheme="minorHAnsi"/>
              </w:rPr>
            </w:pPr>
            <w:proofErr w:type="spellStart"/>
            <w:moveTo w:id="1095" w:author="Dwight Mayeda" w:date="2010-05-06T00:47:00Z">
              <w:r w:rsidRPr="00491FB8">
                <w:rPr>
                  <w:rFonts w:cs="Arial"/>
                </w:rPr>
                <w:t>Recordset</w:t>
              </w:r>
              <w:proofErr w:type="spellEnd"/>
              <w:r w:rsidRPr="00491FB8">
                <w:rPr>
                  <w:rFonts w:cs="Arial"/>
                </w:rPr>
                <w:t xml:space="preserve"> Destination</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1096"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338A127D" w14:textId="77777777" w:rsidR="00491FB8" w:rsidRPr="00491FB8" w:rsidRDefault="00491FB8" w:rsidP="0043622C">
            <w:pPr>
              <w:spacing w:before="100" w:beforeAutospacing="1" w:after="100" w:afterAutospacing="1"/>
              <w:rPr>
                <w:rFonts w:eastAsiaTheme="minorHAnsi"/>
              </w:rPr>
            </w:pPr>
            <w:moveTo w:id="1097" w:author="Dwight Mayeda" w:date="2010-05-06T00:47:00Z">
              <w:r w:rsidRPr="00491FB8">
                <w:rPr>
                  <w:rFonts w:cs="Arial"/>
                </w:rPr>
                <w:t>RS_DST</w:t>
              </w:r>
            </w:moveTo>
          </w:p>
        </w:tc>
      </w:tr>
      <w:tr w:rsidR="00491FB8" w:rsidRPr="00491FB8" w14:paraId="6CB604E8" w14:textId="77777777" w:rsidTr="006A29DD">
        <w:trPr>
          <w:ins w:id="1098" w:author="Dwight Mayeda" w:date="2010-05-06T00:47:00Z"/>
        </w:trPr>
        <w:tc>
          <w:tcPr>
            <w:tcW w:w="2850" w:type="dxa"/>
            <w:tcBorders>
              <w:top w:val="nil"/>
              <w:left w:val="single" w:sz="8" w:space="0" w:color="auto"/>
              <w:bottom w:val="single" w:sz="8" w:space="0" w:color="auto"/>
              <w:right w:val="single" w:sz="8" w:space="0" w:color="auto"/>
            </w:tcBorders>
            <w:tcPrChange w:id="1099"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7B98FDD2" w14:textId="77777777" w:rsidR="00491FB8" w:rsidRPr="00491FB8" w:rsidRDefault="006A29DD" w:rsidP="0043622C">
            <w:pPr>
              <w:spacing w:before="100" w:beforeAutospacing="1" w:after="100" w:afterAutospacing="1"/>
              <w:rPr>
                <w:ins w:id="1100" w:author="Dwight Mayeda" w:date="2010-05-06T17:05:00Z"/>
                <w:rFonts w:cs="Arial"/>
              </w:rPr>
            </w:pPr>
            <w:ins w:id="1101" w:author="Dwight Mayeda" w:date="2010-05-06T17:11:00Z">
              <w:r>
                <w:rPr>
                  <w:rFonts w:cs="Arial"/>
                </w:rPr>
                <w:t>Data Flow Destination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1102"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374E6C35" w14:textId="77777777" w:rsidR="00491FB8" w:rsidRPr="00491FB8" w:rsidRDefault="00491FB8" w:rsidP="0043622C">
            <w:pPr>
              <w:spacing w:before="100" w:beforeAutospacing="1" w:after="100" w:afterAutospacing="1"/>
              <w:rPr>
                <w:rFonts w:eastAsiaTheme="minorHAnsi"/>
              </w:rPr>
            </w:pPr>
            <w:moveTo w:id="1103" w:author="Dwight Mayeda" w:date="2010-05-06T00:47:00Z">
              <w:r w:rsidRPr="00491FB8">
                <w:rPr>
                  <w:rFonts w:cs="Arial"/>
                </w:rPr>
                <w:t>SQL Server Destination</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1104"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5699FE1A" w14:textId="77777777" w:rsidR="00491FB8" w:rsidRPr="00491FB8" w:rsidRDefault="00491FB8" w:rsidP="0043622C">
            <w:pPr>
              <w:spacing w:before="100" w:beforeAutospacing="1" w:after="100" w:afterAutospacing="1"/>
              <w:rPr>
                <w:rFonts w:eastAsiaTheme="minorHAnsi"/>
              </w:rPr>
            </w:pPr>
            <w:moveTo w:id="1105" w:author="Dwight Mayeda" w:date="2010-05-06T00:47:00Z">
              <w:r w:rsidRPr="00491FB8">
                <w:rPr>
                  <w:rFonts w:cs="Arial"/>
                </w:rPr>
                <w:t>SS_DST</w:t>
              </w:r>
            </w:moveTo>
          </w:p>
        </w:tc>
      </w:tr>
      <w:tr w:rsidR="00491FB8" w:rsidRPr="00491FB8" w14:paraId="0FD13358" w14:textId="77777777" w:rsidTr="006A29DD">
        <w:trPr>
          <w:ins w:id="1106" w:author="Dwight Mayeda" w:date="2010-05-06T00:47:00Z"/>
        </w:trPr>
        <w:tc>
          <w:tcPr>
            <w:tcW w:w="2850" w:type="dxa"/>
            <w:tcBorders>
              <w:top w:val="nil"/>
              <w:left w:val="single" w:sz="8" w:space="0" w:color="auto"/>
              <w:bottom w:val="single" w:sz="8" w:space="0" w:color="auto"/>
              <w:right w:val="single" w:sz="8" w:space="0" w:color="auto"/>
            </w:tcBorders>
            <w:tcPrChange w:id="1107"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1DE733D7" w14:textId="77777777" w:rsidR="00491FB8" w:rsidRPr="00491FB8" w:rsidRDefault="006A29DD" w:rsidP="0043622C">
            <w:pPr>
              <w:spacing w:before="100" w:beforeAutospacing="1" w:after="100" w:afterAutospacing="1"/>
              <w:rPr>
                <w:ins w:id="1108" w:author="Dwight Mayeda" w:date="2010-05-06T17:05:00Z"/>
                <w:rFonts w:cs="Arial"/>
              </w:rPr>
            </w:pPr>
            <w:ins w:id="1109" w:author="Dwight Mayeda" w:date="2010-05-06T17:11:00Z">
              <w:r>
                <w:rPr>
                  <w:rFonts w:cs="Arial"/>
                </w:rPr>
                <w:t>Data Flow Destination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1110"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49BC86D0" w14:textId="77777777" w:rsidR="00491FB8" w:rsidRPr="00491FB8" w:rsidRDefault="00491FB8" w:rsidP="0043622C">
            <w:pPr>
              <w:spacing w:before="100" w:beforeAutospacing="1" w:after="100" w:afterAutospacing="1"/>
              <w:rPr>
                <w:rFonts w:eastAsiaTheme="minorHAnsi"/>
              </w:rPr>
            </w:pPr>
            <w:moveTo w:id="1111" w:author="Dwight Mayeda" w:date="2010-05-06T00:47:00Z">
              <w:r w:rsidRPr="00491FB8">
                <w:rPr>
                  <w:rFonts w:cs="Arial"/>
                </w:rPr>
                <w:t>SQL Server Mobile Destination</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1112"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608CACE2" w14:textId="77777777" w:rsidR="00491FB8" w:rsidRPr="00491FB8" w:rsidRDefault="00491FB8" w:rsidP="0043622C">
            <w:pPr>
              <w:spacing w:before="100" w:beforeAutospacing="1" w:after="100" w:afterAutospacing="1"/>
              <w:rPr>
                <w:rFonts w:eastAsiaTheme="minorHAnsi"/>
              </w:rPr>
            </w:pPr>
            <w:moveTo w:id="1113" w:author="Dwight Mayeda" w:date="2010-05-06T00:47:00Z">
              <w:r w:rsidRPr="00491FB8">
                <w:rPr>
                  <w:rFonts w:cs="Arial"/>
                </w:rPr>
                <w:t>SSM_DST</w:t>
              </w:r>
            </w:moveTo>
          </w:p>
        </w:tc>
      </w:tr>
    </w:tbl>
    <w:p w14:paraId="67AB7741" w14:textId="77777777" w:rsidR="0043622C" w:rsidRPr="007B17AF" w:rsidDel="00FC311A" w:rsidRDefault="0043622C" w:rsidP="0043622C">
      <w:pPr>
        <w:rPr>
          <w:del w:id="1114" w:author="Dwight Mayeda" w:date="2010-05-06T00:55:00Z"/>
          <w:b/>
        </w:rPr>
      </w:pPr>
    </w:p>
    <w:moveToRangeEnd w:id="448"/>
    <w:p w14:paraId="380AF2F9" w14:textId="77777777" w:rsidR="0043622C" w:rsidDel="00AB6F81" w:rsidRDefault="0043622C">
      <w:pPr>
        <w:rPr>
          <w:del w:id="1115" w:author="Dwight Mayeda" w:date="2010-05-06T01:22:00Z"/>
          <w:b/>
        </w:rPr>
      </w:pPr>
    </w:p>
    <w:p w14:paraId="171805B0" w14:textId="77777777" w:rsidR="007B17AF" w:rsidRPr="007B17AF" w:rsidRDefault="007B17AF">
      <w:pPr>
        <w:pStyle w:val="Heading2"/>
        <w:numPr>
          <w:ilvl w:val="0"/>
          <w:numId w:val="2"/>
        </w:numPr>
        <w:pPrChange w:id="1116" w:author="Dwight Mayeda" w:date="2010-05-06T00:56:00Z">
          <w:pPr>
            <w:pStyle w:val="ListParagraph"/>
            <w:numPr>
              <w:numId w:val="2"/>
            </w:numPr>
            <w:tabs>
              <w:tab w:val="num" w:pos="720"/>
            </w:tabs>
            <w:ind w:hanging="360"/>
          </w:pPr>
        </w:pPrChange>
      </w:pPr>
      <w:bookmarkStart w:id="1117" w:name="_Toc260870738"/>
      <w:r>
        <w:t>Operational Considerations:</w:t>
      </w:r>
      <w:bookmarkEnd w:id="1117"/>
    </w:p>
    <w:p w14:paraId="0F9EF281" w14:textId="77777777" w:rsidR="007B17AF" w:rsidRDefault="007B17AF">
      <w:pPr>
        <w:ind w:left="720"/>
        <w:pPrChange w:id="1118" w:author="Dwight Mayeda" w:date="2010-05-06T17:26:00Z">
          <w:pPr/>
        </w:pPrChange>
      </w:pPr>
    </w:p>
    <w:p w14:paraId="5FC9EFDD" w14:textId="77777777" w:rsidR="007B17AF" w:rsidDel="00DA1E9E" w:rsidRDefault="007B17AF">
      <w:pPr>
        <w:pStyle w:val="ListParagraph"/>
        <w:numPr>
          <w:ilvl w:val="0"/>
          <w:numId w:val="12"/>
        </w:numPr>
        <w:contextualSpacing w:val="0"/>
        <w:rPr>
          <w:del w:id="1119" w:author="Dwight Mayeda" w:date="2010-05-06T01:05:00Z"/>
        </w:rPr>
        <w:pPrChange w:id="1120" w:author="Dwight Mayeda" w:date="2010-05-06T01:05:00Z">
          <w:pPr>
            <w:pStyle w:val="ListParagraph"/>
            <w:numPr>
              <w:ilvl w:val="1"/>
              <w:numId w:val="11"/>
            </w:numPr>
            <w:tabs>
              <w:tab w:val="num" w:pos="1440"/>
            </w:tabs>
            <w:ind w:left="1440" w:hanging="360"/>
            <w:contextualSpacing w:val="0"/>
          </w:pPr>
        </w:pPrChange>
      </w:pPr>
      <w:r w:rsidRPr="007B17AF">
        <w:t>ETL process grows in complexity very quickly.  Since package won’t be run from BIDS in production</w:t>
      </w:r>
      <w:ins w:id="1121" w:author="Dwight Mayeda" w:date="2010-05-06T00:49:00Z">
        <w:r w:rsidR="00FC311A">
          <w:t>, the Operations Team</w:t>
        </w:r>
      </w:ins>
      <w:del w:id="1122" w:author="Dwight Mayeda" w:date="2010-05-06T00:49:00Z">
        <w:r w:rsidRPr="007B17AF" w:rsidDel="00FC311A">
          <w:delText xml:space="preserve"> we</w:delText>
        </w:r>
      </w:del>
      <w:r w:rsidRPr="007B17AF">
        <w:t xml:space="preserve"> need</w:t>
      </w:r>
      <w:ins w:id="1123" w:author="Dwight Mayeda" w:date="2010-05-06T00:49:00Z">
        <w:r w:rsidR="00FC311A">
          <w:t>s</w:t>
        </w:r>
      </w:ins>
      <w:r w:rsidRPr="007B17AF">
        <w:t xml:space="preserve"> </w:t>
      </w:r>
      <w:del w:id="1124" w:author="Dwight Mayeda" w:date="2010-05-06T00:49:00Z">
        <w:r w:rsidRPr="007B17AF" w:rsidDel="00FC311A">
          <w:delText xml:space="preserve">something </w:delText>
        </w:r>
      </w:del>
      <w:ins w:id="1125" w:author="Dwight Mayeda" w:date="2010-05-06T00:49:00Z">
        <w:r w:rsidR="00FC311A">
          <w:t>visibility</w:t>
        </w:r>
        <w:r w:rsidR="00FC311A" w:rsidRPr="007B17AF">
          <w:t xml:space="preserve"> </w:t>
        </w:r>
      </w:ins>
      <w:r w:rsidRPr="007B17AF">
        <w:t>to help</w:t>
      </w:r>
      <w:del w:id="1126" w:author="Dwight Mayeda" w:date="2010-05-06T00:49:00Z">
        <w:r w:rsidRPr="007B17AF" w:rsidDel="00FC311A">
          <w:delText xml:space="preserve"> understand</w:delText>
        </w:r>
      </w:del>
      <w:r w:rsidRPr="007B17AF">
        <w:t>:</w:t>
      </w:r>
    </w:p>
    <w:p w14:paraId="6103E98B" w14:textId="77777777" w:rsidR="00DA1E9E" w:rsidRPr="007B17AF" w:rsidRDefault="00DA1E9E">
      <w:pPr>
        <w:pStyle w:val="ListParagraph"/>
        <w:numPr>
          <w:ilvl w:val="0"/>
          <w:numId w:val="12"/>
        </w:numPr>
        <w:contextualSpacing w:val="0"/>
        <w:rPr>
          <w:ins w:id="1127" w:author="Dwight Mayeda" w:date="2010-05-06T01:05:00Z"/>
        </w:rPr>
        <w:pPrChange w:id="1128" w:author="Dwight Mayeda" w:date="2010-05-06T01:05:00Z">
          <w:pPr>
            <w:ind w:left="720"/>
          </w:pPr>
        </w:pPrChange>
      </w:pPr>
    </w:p>
    <w:p w14:paraId="6E2367CA" w14:textId="77777777" w:rsidR="007B17AF" w:rsidDel="00DA1E9E" w:rsidRDefault="00FC311A">
      <w:pPr>
        <w:pStyle w:val="ListParagraph"/>
        <w:numPr>
          <w:ilvl w:val="1"/>
          <w:numId w:val="12"/>
        </w:numPr>
        <w:contextualSpacing w:val="0"/>
        <w:rPr>
          <w:del w:id="1129" w:author="Dwight Mayeda" w:date="2010-05-06T01:05:00Z"/>
        </w:rPr>
        <w:pPrChange w:id="1130" w:author="Dwight Mayeda" w:date="2010-05-06T01:05:00Z">
          <w:pPr>
            <w:numPr>
              <w:ilvl w:val="1"/>
              <w:numId w:val="11"/>
            </w:numPr>
            <w:tabs>
              <w:tab w:val="num" w:pos="1440"/>
            </w:tabs>
            <w:ind w:left="1440" w:hanging="360"/>
          </w:pPr>
        </w:pPrChange>
      </w:pPr>
      <w:ins w:id="1131" w:author="Dwight Mayeda" w:date="2010-05-06T00:49:00Z">
        <w:r>
          <w:t>Understand w</w:t>
        </w:r>
      </w:ins>
      <w:del w:id="1132" w:author="Dwight Mayeda" w:date="2010-05-06T00:49:00Z">
        <w:r w:rsidR="007B17AF" w:rsidRPr="007B17AF" w:rsidDel="00FC311A">
          <w:delText>W</w:delText>
        </w:r>
      </w:del>
      <w:r w:rsidR="007B17AF" w:rsidRPr="007B17AF">
        <w:t xml:space="preserve">hat went wrong when </w:t>
      </w:r>
      <w:ins w:id="1133" w:author="Dwight Mayeda" w:date="2010-05-06T00:50:00Z">
        <w:r>
          <w:t xml:space="preserve">a </w:t>
        </w:r>
      </w:ins>
      <w:r w:rsidR="007B17AF" w:rsidRPr="007B17AF">
        <w:t>package didn’t work as expected</w:t>
      </w:r>
    </w:p>
    <w:p w14:paraId="5F51989B" w14:textId="77777777" w:rsidR="00DA1E9E" w:rsidRPr="007B17AF" w:rsidRDefault="00DA1E9E">
      <w:pPr>
        <w:pStyle w:val="ListParagraph"/>
        <w:numPr>
          <w:ilvl w:val="1"/>
          <w:numId w:val="12"/>
        </w:numPr>
        <w:contextualSpacing w:val="0"/>
        <w:rPr>
          <w:ins w:id="1134" w:author="Dwight Mayeda" w:date="2010-05-06T01:05:00Z"/>
        </w:rPr>
        <w:pPrChange w:id="1135" w:author="Dwight Mayeda" w:date="2010-05-06T01:05:00Z">
          <w:pPr>
            <w:pStyle w:val="ListParagraph"/>
            <w:numPr>
              <w:ilvl w:val="1"/>
              <w:numId w:val="11"/>
            </w:numPr>
            <w:tabs>
              <w:tab w:val="num" w:pos="1440"/>
            </w:tabs>
            <w:ind w:left="1440" w:hanging="360"/>
            <w:contextualSpacing w:val="0"/>
          </w:pPr>
        </w:pPrChange>
      </w:pPr>
    </w:p>
    <w:p w14:paraId="5858659F" w14:textId="77777777" w:rsidR="007B17AF" w:rsidRPr="007B17AF" w:rsidRDefault="007B17AF">
      <w:pPr>
        <w:pStyle w:val="ListParagraph"/>
        <w:numPr>
          <w:ilvl w:val="1"/>
          <w:numId w:val="12"/>
        </w:numPr>
        <w:contextualSpacing w:val="0"/>
        <w:pPrChange w:id="1136" w:author="Dwight Mayeda" w:date="2010-05-06T01:05:00Z">
          <w:pPr>
            <w:numPr>
              <w:ilvl w:val="1"/>
              <w:numId w:val="11"/>
            </w:numPr>
            <w:tabs>
              <w:tab w:val="num" w:pos="1440"/>
            </w:tabs>
            <w:ind w:left="1440" w:hanging="360"/>
          </w:pPr>
        </w:pPrChange>
      </w:pPr>
      <w:r w:rsidRPr="007B17AF">
        <w:t xml:space="preserve">Monitor the performance of the package(s) to forecast </w:t>
      </w:r>
      <w:del w:id="1137" w:author="Dwight Mayeda" w:date="2010-05-06T00:50:00Z">
        <w:r w:rsidRPr="007B17AF" w:rsidDel="00FC311A">
          <w:delText xml:space="preserve">their </w:delText>
        </w:r>
      </w:del>
      <w:r w:rsidRPr="007B17AF">
        <w:t>performance to stay within a given timeframe</w:t>
      </w:r>
    </w:p>
    <w:p w14:paraId="523F7381" w14:textId="77777777" w:rsidR="007B17AF" w:rsidRPr="007B17AF" w:rsidRDefault="007B17AF">
      <w:pPr>
        <w:ind w:left="720"/>
        <w:pPrChange w:id="1138" w:author="Dwight Mayeda" w:date="2010-05-06T17:26:00Z">
          <w:pPr/>
        </w:pPrChange>
      </w:pPr>
    </w:p>
    <w:p w14:paraId="673F0788" w14:textId="77777777" w:rsidR="00AB6F81" w:rsidRPr="007B17AF" w:rsidRDefault="00AB6F81" w:rsidP="00AB6F81">
      <w:pPr>
        <w:pStyle w:val="ListParagraph"/>
        <w:numPr>
          <w:ilvl w:val="0"/>
          <w:numId w:val="12"/>
        </w:numPr>
        <w:contextualSpacing w:val="0"/>
        <w:rPr>
          <w:ins w:id="1139" w:author="Dwight Mayeda" w:date="2010-05-06T01:24:00Z"/>
        </w:rPr>
      </w:pPr>
      <w:ins w:id="1140" w:author="Dwight Mayeda" w:date="2010-05-06T01:24:00Z">
        <w:r w:rsidRPr="007B17AF">
          <w:t>Packages should be kept as simple as possible. Rather than one big package</w:t>
        </w:r>
        <w:r>
          <w:t>,</w:t>
        </w:r>
        <w:r w:rsidRPr="007B17AF">
          <w:t xml:space="preserve"> have smaller packages that can </w:t>
        </w:r>
        <w:r>
          <w:t xml:space="preserve">be </w:t>
        </w:r>
        <w:r w:rsidRPr="007B17AF">
          <w:t>r</w:t>
        </w:r>
        <w:r>
          <w:t>u</w:t>
        </w:r>
        <w:r w:rsidRPr="007B17AF">
          <w:t>n independent</w:t>
        </w:r>
        <w:r>
          <w:t>ly</w:t>
        </w:r>
        <w:r w:rsidRPr="007B17AF">
          <w:t xml:space="preserve"> of each other. </w:t>
        </w:r>
      </w:ins>
      <w:ins w:id="1141" w:author="Dwight Mayeda" w:date="2010-05-06T14:55:00Z">
        <w:r w:rsidR="00731910">
          <w:t>&lt;</w:t>
        </w:r>
      </w:ins>
      <w:ins w:id="1142" w:author="Dwight Mayeda" w:date="2010-05-06T01:24:00Z">
        <w:r w:rsidRPr="00731910">
          <w:t>If multiple packages need to share certain values, when a child package is executed from a master package, the parameters that are passed from the master package need to be configured in the child package. For this, use the ‘Parent Package Configuration’ option in the child package. But, for using the ‘Parent Package Configuration’, you need to specify the name of the ‘Parent Package Variable’ that is passed to the child package. If you want to call the same child package multiple times (each time with a different parameter value), declare the parent package variables (with the same name as given in the child package) with a scope limited to ‘Execute Package Tasks’. SSIS allows declaring variables with the same name but the scope limited to different tasks – all inside the same package!</w:t>
        </w:r>
      </w:ins>
      <w:ins w:id="1143" w:author="Dwight Mayeda" w:date="2010-05-06T14:55:00Z">
        <w:r w:rsidR="00731910">
          <w:t>&gt;</w:t>
        </w:r>
      </w:ins>
    </w:p>
    <w:p w14:paraId="7810ED48" w14:textId="77777777" w:rsidR="00AB6F81" w:rsidRPr="007B17AF" w:rsidRDefault="00AB6F81" w:rsidP="00AB6F81">
      <w:pPr>
        <w:pStyle w:val="ListParagraph"/>
        <w:rPr>
          <w:ins w:id="1144" w:author="Dwight Mayeda" w:date="2010-05-06T01:24:00Z"/>
        </w:rPr>
      </w:pPr>
    </w:p>
    <w:p w14:paraId="3C6BCD2E" w14:textId="77777777" w:rsidR="00AB6F81" w:rsidRPr="007B17AF" w:rsidRDefault="00AB6F81" w:rsidP="00AB6F81">
      <w:pPr>
        <w:pStyle w:val="ListParagraph"/>
        <w:numPr>
          <w:ilvl w:val="0"/>
          <w:numId w:val="12"/>
        </w:numPr>
        <w:contextualSpacing w:val="0"/>
        <w:rPr>
          <w:ins w:id="1145" w:author="Dwight Mayeda" w:date="2010-05-06T01:24:00Z"/>
        </w:rPr>
      </w:pPr>
      <w:ins w:id="1146" w:author="Dwight Mayeda" w:date="2010-05-06T01:24:00Z">
        <w:r w:rsidRPr="007B17AF">
          <w:t>Consider the fact that keeping SSIS packages small and atomic will allow operations team to easily configure them production using SQL Agent jobs in multiple steps. This will provide easy rollback in case of a failure and logs will not grow too big.</w:t>
        </w:r>
      </w:ins>
    </w:p>
    <w:p w14:paraId="0EAB3874" w14:textId="77777777" w:rsidR="00AB6F81" w:rsidRPr="007B17AF" w:rsidRDefault="00AB6F81" w:rsidP="00AB6F81">
      <w:pPr>
        <w:pStyle w:val="ListParagraph"/>
        <w:rPr>
          <w:ins w:id="1147" w:author="Dwight Mayeda" w:date="2010-05-06T01:24:00Z"/>
        </w:rPr>
      </w:pPr>
    </w:p>
    <w:p w14:paraId="59A16C57" w14:textId="77777777" w:rsidR="00AB6F81" w:rsidRPr="007B17AF" w:rsidRDefault="00AB6F81" w:rsidP="00AB6F81">
      <w:pPr>
        <w:pStyle w:val="ListParagraph"/>
        <w:numPr>
          <w:ilvl w:val="0"/>
          <w:numId w:val="12"/>
        </w:numPr>
        <w:contextualSpacing w:val="0"/>
        <w:rPr>
          <w:ins w:id="1148" w:author="Dwight Mayeda" w:date="2010-05-06T01:24:00Z"/>
        </w:rPr>
      </w:pPr>
      <w:ins w:id="1149" w:author="Dwight Mayeda" w:date="2010-05-06T01:24:00Z">
        <w:r w:rsidRPr="007B17AF">
          <w:t>One of the challenges of moving packages from development to production is configuration. To ease this pr</w:t>
        </w:r>
        <w:r>
          <w:t xml:space="preserve">ocess and minimize errors, all </w:t>
        </w:r>
        <w:r w:rsidRPr="007B17AF">
          <w:t xml:space="preserve">packages should utilize </w:t>
        </w:r>
        <w:r>
          <w:t xml:space="preserve">the centralized </w:t>
        </w:r>
        <w:r w:rsidRPr="007B17AF">
          <w:t>Config</w:t>
        </w:r>
        <w:r>
          <w:t>uration</w:t>
        </w:r>
        <w:r w:rsidRPr="007B17AF">
          <w:t xml:space="preserve"> D</w:t>
        </w:r>
        <w:r>
          <w:t>atabase</w:t>
        </w:r>
        <w:r w:rsidRPr="007B17AF">
          <w:t xml:space="preserve"> and do initial boot strapping of the </w:t>
        </w:r>
        <w:r>
          <w:t>C</w:t>
        </w:r>
        <w:r w:rsidRPr="007B17AF">
          <w:t xml:space="preserve">onfiguration </w:t>
        </w:r>
        <w:r>
          <w:t xml:space="preserve">Database </w:t>
        </w:r>
        <w:r w:rsidRPr="007B17AF">
          <w:t>using environment variables. Th</w:t>
        </w:r>
        <w:r>
          <w:t>ese</w:t>
        </w:r>
        <w:r w:rsidRPr="007B17AF">
          <w:t xml:space="preserve"> environment variable would be </w:t>
        </w:r>
        <w:r>
          <w:t>specific to each environment (production, UAT</w:t>
        </w:r>
        <w:r w:rsidRPr="007B17AF">
          <w:t>, dev</w:t>
        </w:r>
        <w:r>
          <w:t>elopment),</w:t>
        </w:r>
        <w:r w:rsidRPr="007B17AF">
          <w:t xml:space="preserve"> and would point to the configuration database where the actual connection information would be held.</w:t>
        </w:r>
        <w:r w:rsidRPr="007B17AF">
          <w:br/>
        </w:r>
      </w:ins>
    </w:p>
    <w:p w14:paraId="20C63A45" w14:textId="77777777" w:rsidR="007B17AF" w:rsidRPr="007B17AF" w:rsidDel="00731910" w:rsidRDefault="007B17AF">
      <w:pPr>
        <w:pStyle w:val="ListParagraph"/>
        <w:numPr>
          <w:ilvl w:val="0"/>
          <w:numId w:val="12"/>
        </w:numPr>
        <w:contextualSpacing w:val="0"/>
        <w:rPr>
          <w:del w:id="1150" w:author="Dwight Mayeda" w:date="2010-05-06T14:59:00Z"/>
        </w:rPr>
      </w:pPr>
      <w:r w:rsidRPr="007B17AF">
        <w:t xml:space="preserve">Logging </w:t>
      </w:r>
      <w:r w:rsidR="000E59B6">
        <w:t xml:space="preserve">will be configured for </w:t>
      </w:r>
      <w:ins w:id="1151" w:author="Dwight Mayeda" w:date="2010-05-06T17:14:00Z">
        <w:r w:rsidR="006A29DD">
          <w:t>“</w:t>
        </w:r>
        <w:proofErr w:type="spellStart"/>
        <w:r w:rsidR="006A29DD">
          <w:t>OnError</w:t>
        </w:r>
        <w:proofErr w:type="spellEnd"/>
        <w:r w:rsidR="006A29DD">
          <w:t>”, “</w:t>
        </w:r>
        <w:proofErr w:type="spellStart"/>
        <w:r w:rsidR="006A29DD">
          <w:t>OnPostExecute</w:t>
        </w:r>
        <w:proofErr w:type="spellEnd"/>
        <w:r w:rsidR="006A29DD">
          <w:t>”, “</w:t>
        </w:r>
        <w:proofErr w:type="spellStart"/>
        <w:r w:rsidR="006A29DD">
          <w:t>OnPreExecute</w:t>
        </w:r>
        <w:proofErr w:type="spellEnd"/>
        <w:r w:rsidR="006A29DD">
          <w:t>” and “</w:t>
        </w:r>
        <w:proofErr w:type="spellStart"/>
        <w:r w:rsidR="006A29DD">
          <w:t>OnTaskFailure</w:t>
        </w:r>
        <w:proofErr w:type="spellEnd"/>
        <w:r w:rsidR="006A29DD">
          <w:t xml:space="preserve">” </w:t>
        </w:r>
      </w:ins>
      <w:del w:id="1152" w:author="Dwight Mayeda" w:date="2010-05-06T17:14:00Z">
        <w:r w:rsidR="000E59B6" w:rsidRPr="00731910" w:rsidDel="006A29DD">
          <w:rPr>
            <w:highlight w:val="yellow"/>
            <w:rPrChange w:id="1153" w:author="Dwight Mayeda" w:date="2010-05-06T14:55:00Z">
              <w:rPr/>
            </w:rPrChange>
          </w:rPr>
          <w:delText>“</w:delText>
        </w:r>
      </w:del>
      <w:del w:id="1154" w:author="Dwight Mayeda" w:date="2010-05-06T00:49:00Z">
        <w:r w:rsidR="000E59B6" w:rsidRPr="00731910" w:rsidDel="00FC311A">
          <w:rPr>
            <w:highlight w:val="yellow"/>
            <w:rPrChange w:id="1155" w:author="Dwight Mayeda" w:date="2010-05-06T14:55:00Z">
              <w:rPr/>
            </w:rPrChange>
          </w:rPr>
          <w:delText>o</w:delText>
        </w:r>
      </w:del>
      <w:del w:id="1156" w:author="Dwight Mayeda" w:date="2010-05-06T17:14:00Z">
        <w:r w:rsidR="000E59B6" w:rsidRPr="00731910" w:rsidDel="006A29DD">
          <w:rPr>
            <w:highlight w:val="yellow"/>
            <w:rPrChange w:id="1157" w:author="Dwight Mayeda" w:date="2010-05-06T14:55:00Z">
              <w:rPr/>
            </w:rPrChange>
          </w:rPr>
          <w:delText>n</w:delText>
        </w:r>
      </w:del>
      <w:del w:id="1158" w:author="Dwight Mayeda" w:date="2010-05-06T00:49:00Z">
        <w:r w:rsidR="000E59B6" w:rsidRPr="00731910" w:rsidDel="00FC311A">
          <w:rPr>
            <w:highlight w:val="yellow"/>
            <w:rPrChange w:id="1159" w:author="Dwight Mayeda" w:date="2010-05-06T14:55:00Z">
              <w:rPr/>
            </w:rPrChange>
          </w:rPr>
          <w:delText>e</w:delText>
        </w:r>
      </w:del>
      <w:del w:id="1160" w:author="Dwight Mayeda" w:date="2010-05-06T17:14:00Z">
        <w:r w:rsidR="000E59B6" w:rsidRPr="00731910" w:rsidDel="006A29DD">
          <w:rPr>
            <w:highlight w:val="yellow"/>
            <w:rPrChange w:id="1161" w:author="Dwight Mayeda" w:date="2010-05-06T14:55:00Z">
              <w:rPr/>
            </w:rPrChange>
          </w:rPr>
          <w:delText>rror“</w:delText>
        </w:r>
        <w:r w:rsidR="000E59B6" w:rsidDel="006A29DD">
          <w:delText xml:space="preserve"> </w:delText>
        </w:r>
        <w:r w:rsidRPr="007B17AF" w:rsidDel="006A29DD">
          <w:delText xml:space="preserve">only </w:delText>
        </w:r>
      </w:del>
      <w:r w:rsidRPr="007B17AF">
        <w:t xml:space="preserve">during deployment. </w:t>
      </w:r>
      <w:ins w:id="1162" w:author="Dwight Mayeda" w:date="2010-05-06T14:57:00Z">
        <w:r w:rsidR="00731910">
          <w:t>Dev</w:t>
        </w:r>
      </w:ins>
      <w:ins w:id="1163" w:author="Dwight Mayeda" w:date="2010-05-06T17:14:00Z">
        <w:r w:rsidR="006A29DD">
          <w:t>eloper</w:t>
        </w:r>
      </w:ins>
      <w:ins w:id="1164" w:author="Dwight Mayeda" w:date="2010-05-06T14:57:00Z">
        <w:r w:rsidR="00731910">
          <w:t>s should add additional logging options if the package/tasks warr</w:t>
        </w:r>
      </w:ins>
      <w:ins w:id="1165" w:author="Dwight Mayeda" w:date="2010-05-06T14:58:00Z">
        <w:r w:rsidR="00731910">
          <w:t>ant it (e.g. Script Tasks</w:t>
        </w:r>
      </w:ins>
      <w:ins w:id="1166" w:author="Dwight Mayeda" w:date="2010-05-06T14:59:00Z">
        <w:r w:rsidR="00731910">
          <w:t>).</w:t>
        </w:r>
      </w:ins>
      <w:ins w:id="1167" w:author="Dwight Mayeda" w:date="2010-05-06T17:15:00Z">
        <w:r w:rsidR="006A29DD">
          <w:t xml:space="preserve">  Please confer with the Operations Team before substantially increasing the amount of logging in a package.</w:t>
        </w:r>
      </w:ins>
      <w:del w:id="1168" w:author="Dwight Mayeda" w:date="2010-05-06T14:59:00Z">
        <w:r w:rsidRPr="007B17AF" w:rsidDel="00731910">
          <w:delText>Developers should take this into consideration and make sure that there’s sound error checking/logging if “</w:delText>
        </w:r>
      </w:del>
      <w:del w:id="1169" w:author="Dwight Mayeda" w:date="2010-05-06T00:49:00Z">
        <w:r w:rsidRPr="007B17AF" w:rsidDel="00FC311A">
          <w:delText>o</w:delText>
        </w:r>
      </w:del>
      <w:del w:id="1170" w:author="Dwight Mayeda" w:date="2010-05-06T14:59:00Z">
        <w:r w:rsidRPr="007B17AF" w:rsidDel="00731910">
          <w:delText>n</w:delText>
        </w:r>
      </w:del>
      <w:del w:id="1171" w:author="Dwight Mayeda" w:date="2010-05-06T00:49:00Z">
        <w:r w:rsidRPr="007B17AF" w:rsidDel="00FC311A">
          <w:delText>e</w:delText>
        </w:r>
      </w:del>
      <w:del w:id="1172" w:author="Dwight Mayeda" w:date="2010-05-06T14:59:00Z">
        <w:r w:rsidRPr="007B17AF" w:rsidDel="00731910">
          <w:delText>rror” condition is not sufficient.</w:delText>
        </w:r>
      </w:del>
    </w:p>
    <w:p w14:paraId="6FB63BC9" w14:textId="77777777" w:rsidR="007B17AF" w:rsidRPr="007B17AF" w:rsidDel="00731910" w:rsidRDefault="007B17AF">
      <w:pPr>
        <w:pStyle w:val="ListParagraph"/>
        <w:numPr>
          <w:ilvl w:val="0"/>
          <w:numId w:val="12"/>
        </w:numPr>
        <w:contextualSpacing w:val="0"/>
        <w:rPr>
          <w:del w:id="1173" w:author="Dwight Mayeda" w:date="2010-05-06T14:59:00Z"/>
        </w:rPr>
        <w:pPrChange w:id="1174" w:author="Dwight Mayeda" w:date="2010-05-06T14:59:00Z">
          <w:pPr>
            <w:pStyle w:val="ListParagraph"/>
            <w:numPr>
              <w:ilvl w:val="1"/>
              <w:numId w:val="12"/>
            </w:numPr>
            <w:ind w:left="1800" w:hanging="360"/>
            <w:contextualSpacing w:val="0"/>
          </w:pPr>
        </w:pPrChange>
      </w:pPr>
      <w:del w:id="1175" w:author="Dwight Mayeda" w:date="2010-05-06T14:59:00Z">
        <w:r w:rsidRPr="007B17AF" w:rsidDel="00731910">
          <w:delText>Some of the limitations are:</w:delText>
        </w:r>
      </w:del>
    </w:p>
    <w:p w14:paraId="3D207C3D" w14:textId="77777777" w:rsidR="007B17AF" w:rsidRPr="007B17AF" w:rsidDel="00731910" w:rsidRDefault="007B17AF">
      <w:pPr>
        <w:pStyle w:val="ListParagraph"/>
        <w:numPr>
          <w:ilvl w:val="0"/>
          <w:numId w:val="12"/>
        </w:numPr>
        <w:contextualSpacing w:val="0"/>
        <w:rPr>
          <w:del w:id="1176" w:author="Dwight Mayeda" w:date="2010-05-06T14:59:00Z"/>
        </w:rPr>
        <w:pPrChange w:id="1177" w:author="Dwight Mayeda" w:date="2010-05-06T14:59:00Z">
          <w:pPr>
            <w:pStyle w:val="ListParagraph"/>
            <w:numPr>
              <w:ilvl w:val="2"/>
              <w:numId w:val="13"/>
            </w:numPr>
            <w:ind w:left="2160" w:hanging="180"/>
            <w:contextualSpacing w:val="0"/>
          </w:pPr>
        </w:pPrChange>
      </w:pPr>
      <w:del w:id="1178" w:author="Dwight Mayeda" w:date="2010-05-06T14:59:00Z">
        <w:r w:rsidRPr="007B17AF" w:rsidDel="00731910">
          <w:delText>Too few information given</w:delText>
        </w:r>
      </w:del>
    </w:p>
    <w:p w14:paraId="224B117F" w14:textId="77777777" w:rsidR="007B17AF" w:rsidRPr="007B17AF" w:rsidDel="00731910" w:rsidRDefault="007B17AF">
      <w:pPr>
        <w:pStyle w:val="ListParagraph"/>
        <w:numPr>
          <w:ilvl w:val="0"/>
          <w:numId w:val="12"/>
        </w:numPr>
        <w:contextualSpacing w:val="0"/>
        <w:rPr>
          <w:del w:id="1179" w:author="Dwight Mayeda" w:date="2010-05-06T14:59:00Z"/>
        </w:rPr>
        <w:pPrChange w:id="1180" w:author="Dwight Mayeda" w:date="2010-05-06T14:59:00Z">
          <w:pPr>
            <w:pStyle w:val="ListParagraph"/>
            <w:numPr>
              <w:ilvl w:val="2"/>
              <w:numId w:val="13"/>
            </w:numPr>
            <w:ind w:left="2160" w:hanging="180"/>
            <w:contextualSpacing w:val="0"/>
          </w:pPr>
        </w:pPrChange>
      </w:pPr>
      <w:del w:id="1181" w:author="Dwight Mayeda" w:date="2010-05-06T14:59:00Z">
        <w:r w:rsidRPr="007B17AF" w:rsidDel="00731910">
          <w:delText>No Variables values</w:delText>
        </w:r>
      </w:del>
    </w:p>
    <w:p w14:paraId="34EAE6BE" w14:textId="77777777" w:rsidR="007B17AF" w:rsidRPr="007B17AF" w:rsidDel="00731910" w:rsidRDefault="007B17AF">
      <w:pPr>
        <w:pStyle w:val="ListParagraph"/>
        <w:numPr>
          <w:ilvl w:val="0"/>
          <w:numId w:val="12"/>
        </w:numPr>
        <w:contextualSpacing w:val="0"/>
        <w:rPr>
          <w:del w:id="1182" w:author="Dwight Mayeda" w:date="2010-05-06T14:59:00Z"/>
        </w:rPr>
        <w:pPrChange w:id="1183" w:author="Dwight Mayeda" w:date="2010-05-06T14:59:00Z">
          <w:pPr>
            <w:pStyle w:val="ListParagraph"/>
            <w:numPr>
              <w:ilvl w:val="2"/>
              <w:numId w:val="13"/>
            </w:numPr>
            <w:ind w:left="2160" w:hanging="180"/>
            <w:contextualSpacing w:val="0"/>
          </w:pPr>
        </w:pPrChange>
      </w:pPr>
      <w:del w:id="1184" w:author="Dwight Mayeda" w:date="2010-05-06T14:59:00Z">
        <w:r w:rsidRPr="007B17AF" w:rsidDel="00731910">
          <w:delText>No Expressions results</w:delText>
        </w:r>
      </w:del>
    </w:p>
    <w:p w14:paraId="32A2C3F1" w14:textId="77777777" w:rsidR="007B17AF" w:rsidRPr="007B17AF" w:rsidDel="00731910" w:rsidRDefault="007B17AF">
      <w:pPr>
        <w:pStyle w:val="ListParagraph"/>
        <w:numPr>
          <w:ilvl w:val="0"/>
          <w:numId w:val="12"/>
        </w:numPr>
        <w:contextualSpacing w:val="0"/>
        <w:rPr>
          <w:del w:id="1185" w:author="Dwight Mayeda" w:date="2010-05-06T14:59:00Z"/>
        </w:rPr>
        <w:pPrChange w:id="1186" w:author="Dwight Mayeda" w:date="2010-05-06T14:59:00Z">
          <w:pPr>
            <w:pStyle w:val="ListParagraph"/>
            <w:numPr>
              <w:ilvl w:val="2"/>
              <w:numId w:val="13"/>
            </w:numPr>
            <w:ind w:left="2160" w:hanging="180"/>
            <w:contextualSpacing w:val="0"/>
          </w:pPr>
        </w:pPrChange>
      </w:pPr>
      <w:del w:id="1187" w:author="Dwight Mayeda" w:date="2010-05-06T14:59:00Z">
        <w:r w:rsidRPr="007B17AF" w:rsidDel="00731910">
          <w:delText>No Information on Data Flow</w:delText>
        </w:r>
      </w:del>
    </w:p>
    <w:p w14:paraId="2943C1E1" w14:textId="77777777" w:rsidR="007B17AF" w:rsidRPr="007B17AF" w:rsidDel="00731910" w:rsidRDefault="007B17AF">
      <w:pPr>
        <w:pStyle w:val="ListParagraph"/>
        <w:numPr>
          <w:ilvl w:val="0"/>
          <w:numId w:val="12"/>
        </w:numPr>
        <w:contextualSpacing w:val="0"/>
        <w:rPr>
          <w:del w:id="1188" w:author="Dwight Mayeda" w:date="2010-05-06T14:59:00Z"/>
        </w:rPr>
        <w:pPrChange w:id="1189" w:author="Dwight Mayeda" w:date="2010-05-06T14:59:00Z">
          <w:pPr>
            <w:pStyle w:val="ListParagraph"/>
            <w:numPr>
              <w:ilvl w:val="2"/>
              <w:numId w:val="13"/>
            </w:numPr>
            <w:ind w:left="2160" w:hanging="180"/>
            <w:contextualSpacing w:val="0"/>
          </w:pPr>
        </w:pPrChange>
      </w:pPr>
      <w:del w:id="1190" w:author="Dwight Mayeda" w:date="2010-05-06T14:59:00Z">
        <w:r w:rsidRPr="007B17AF" w:rsidDel="00731910">
          <w:delText>Cannot handle very well chains of packages (&gt;=2)</w:delText>
        </w:r>
      </w:del>
    </w:p>
    <w:p w14:paraId="27719999" w14:textId="77777777" w:rsidR="007B17AF" w:rsidRPr="007B17AF" w:rsidDel="00731910" w:rsidRDefault="007B17AF">
      <w:pPr>
        <w:pStyle w:val="ListParagraph"/>
        <w:numPr>
          <w:ilvl w:val="0"/>
          <w:numId w:val="12"/>
        </w:numPr>
        <w:contextualSpacing w:val="0"/>
        <w:rPr>
          <w:del w:id="1191" w:author="Dwight Mayeda" w:date="2010-05-06T14:59:00Z"/>
        </w:rPr>
        <w:pPrChange w:id="1192" w:author="Dwight Mayeda" w:date="2010-05-06T14:59:00Z">
          <w:pPr>
            <w:pStyle w:val="ListParagraph"/>
            <w:numPr>
              <w:ilvl w:val="2"/>
              <w:numId w:val="13"/>
            </w:numPr>
            <w:ind w:left="2160" w:hanging="180"/>
            <w:contextualSpacing w:val="0"/>
          </w:pPr>
        </w:pPrChange>
      </w:pPr>
      <w:del w:id="1193" w:author="Dwight Mayeda" w:date="2010-05-06T14:59:00Z">
        <w:r w:rsidRPr="007B17AF" w:rsidDel="00731910">
          <w:delText>Problems using Parent Package Variables to propagate logging configuration (eg: log file path)</w:delText>
        </w:r>
      </w:del>
    </w:p>
    <w:p w14:paraId="4C1E59A6" w14:textId="77777777" w:rsidR="007B17AF" w:rsidRPr="007B17AF" w:rsidDel="00731910" w:rsidRDefault="007B17AF">
      <w:pPr>
        <w:pStyle w:val="ListParagraph"/>
        <w:numPr>
          <w:ilvl w:val="0"/>
          <w:numId w:val="12"/>
        </w:numPr>
        <w:contextualSpacing w:val="0"/>
        <w:rPr>
          <w:del w:id="1194" w:author="Dwight Mayeda" w:date="2010-05-06T14:59:00Z"/>
        </w:rPr>
        <w:pPrChange w:id="1195" w:author="Dwight Mayeda" w:date="2010-05-06T14:59:00Z">
          <w:pPr>
            <w:pStyle w:val="ListParagraph"/>
            <w:numPr>
              <w:ilvl w:val="2"/>
              <w:numId w:val="13"/>
            </w:numPr>
            <w:ind w:left="2160" w:hanging="180"/>
            <w:contextualSpacing w:val="0"/>
          </w:pPr>
        </w:pPrChange>
      </w:pPr>
      <w:del w:id="1196" w:author="Dwight Mayeda" w:date="2010-05-06T14:59:00Z">
        <w:r w:rsidRPr="007B17AF" w:rsidDel="00731910">
          <w:delText>You just lose information when you have more than 2 packages in the chain</w:delText>
        </w:r>
      </w:del>
    </w:p>
    <w:p w14:paraId="436211B1" w14:textId="77777777" w:rsidR="007B17AF" w:rsidRPr="007B17AF" w:rsidRDefault="007B17AF">
      <w:pPr>
        <w:pStyle w:val="ListParagraph"/>
        <w:numPr>
          <w:ilvl w:val="0"/>
          <w:numId w:val="12"/>
        </w:numPr>
        <w:contextualSpacing w:val="0"/>
        <w:pPrChange w:id="1197" w:author="Dwight Mayeda" w:date="2010-05-06T14:59:00Z">
          <w:pPr>
            <w:ind w:left="360"/>
          </w:pPr>
        </w:pPrChange>
      </w:pPr>
    </w:p>
    <w:p w14:paraId="244D8BB8" w14:textId="77777777" w:rsidR="007B17AF" w:rsidRPr="007B17AF" w:rsidRDefault="007B17AF" w:rsidP="007B17AF">
      <w:pPr>
        <w:ind w:left="1080"/>
      </w:pPr>
      <w:r w:rsidRPr="007B17AF">
        <w:t xml:space="preserve">As a side note, </w:t>
      </w:r>
      <w:del w:id="1198" w:author="Dwight Mayeda" w:date="2010-05-06T01:02:00Z">
        <w:r w:rsidRPr="007B17AF" w:rsidDel="00DA1E9E">
          <w:delText>we are going to start</w:delText>
        </w:r>
      </w:del>
      <w:ins w:id="1199" w:author="Dwight Mayeda" w:date="2010-05-06T01:02:00Z">
        <w:r w:rsidR="00DA1E9E">
          <w:t>the Operations Team will be</w:t>
        </w:r>
      </w:ins>
      <w:r w:rsidRPr="007B17AF">
        <w:t xml:space="preserve"> testing a different </w:t>
      </w:r>
      <w:proofErr w:type="spellStart"/>
      <w:r w:rsidRPr="007B17AF">
        <w:t>DtExec</w:t>
      </w:r>
      <w:proofErr w:type="spellEnd"/>
      <w:r w:rsidRPr="007B17AF">
        <w:t xml:space="preserve"> that provides more logging options.</w:t>
      </w:r>
    </w:p>
    <w:p w14:paraId="4DF5D235" w14:textId="77777777" w:rsidR="007B17AF" w:rsidRPr="007B17AF" w:rsidRDefault="007B17AF" w:rsidP="007B17AF">
      <w:pPr>
        <w:ind w:left="720"/>
      </w:pPr>
    </w:p>
    <w:p w14:paraId="6A8E1637" w14:textId="77777777" w:rsidR="007B17AF" w:rsidRPr="007B17AF" w:rsidDel="00AB6F81" w:rsidRDefault="007B17AF" w:rsidP="007B17AF">
      <w:pPr>
        <w:pStyle w:val="ListParagraph"/>
        <w:numPr>
          <w:ilvl w:val="0"/>
          <w:numId w:val="12"/>
        </w:numPr>
        <w:contextualSpacing w:val="0"/>
        <w:rPr>
          <w:del w:id="1200" w:author="Dwight Mayeda" w:date="2010-05-06T01:24:00Z"/>
        </w:rPr>
      </w:pPr>
      <w:del w:id="1201" w:author="Dwight Mayeda" w:date="2010-05-06T01:24:00Z">
        <w:r w:rsidRPr="007B17AF" w:rsidDel="00AB6F81">
          <w:delText>One of the challenges of moving packages from development to production is configuration. To ease this pr</w:delText>
        </w:r>
        <w:r w:rsidR="000E59B6" w:rsidDel="00AB6F81">
          <w:delText xml:space="preserve">ocess and minimize errors, all </w:delText>
        </w:r>
        <w:r w:rsidRPr="007B17AF" w:rsidDel="00AB6F81">
          <w:delText>packages should utilize Config D</w:delText>
        </w:r>
      </w:del>
      <w:del w:id="1202" w:author="Dwight Mayeda" w:date="2010-05-06T01:04:00Z">
        <w:r w:rsidRPr="007B17AF" w:rsidDel="00DA1E9E">
          <w:delText>B</w:delText>
        </w:r>
      </w:del>
      <w:del w:id="1203" w:author="Dwight Mayeda" w:date="2010-05-06T01:24:00Z">
        <w:r w:rsidRPr="007B17AF" w:rsidDel="00AB6F81">
          <w:delText xml:space="preserve"> and </w:delText>
        </w:r>
      </w:del>
      <w:del w:id="1204" w:author="Dwight Mayeda" w:date="2010-05-06T01:04:00Z">
        <w:r w:rsidRPr="007B17AF" w:rsidDel="00DA1E9E">
          <w:delText xml:space="preserve"> </w:delText>
        </w:r>
      </w:del>
      <w:del w:id="1205" w:author="Dwight Mayeda" w:date="2010-05-06T01:24:00Z">
        <w:r w:rsidRPr="007B17AF" w:rsidDel="00AB6F81">
          <w:delText xml:space="preserve">do initial boot strapping of the </w:delText>
        </w:r>
      </w:del>
      <w:del w:id="1206" w:author="Dwight Mayeda" w:date="2010-05-06T01:04:00Z">
        <w:r w:rsidRPr="007B17AF" w:rsidDel="00DA1E9E">
          <w:delText>c</w:delText>
        </w:r>
      </w:del>
      <w:del w:id="1207" w:author="Dwight Mayeda" w:date="2010-05-06T01:24:00Z">
        <w:r w:rsidRPr="007B17AF" w:rsidDel="00AB6F81">
          <w:delText xml:space="preserve">onfiguration using </w:delText>
        </w:r>
      </w:del>
      <w:del w:id="1208" w:author="Dwight Mayeda" w:date="2010-05-06T01:04:00Z">
        <w:r w:rsidRPr="007B17AF" w:rsidDel="00DA1E9E">
          <w:delText xml:space="preserve">the </w:delText>
        </w:r>
      </w:del>
      <w:del w:id="1209" w:author="Dwight Mayeda" w:date="2010-05-06T01:24:00Z">
        <w:r w:rsidRPr="007B17AF" w:rsidDel="00AB6F81">
          <w:delText>environment variables. Th</w:delText>
        </w:r>
      </w:del>
      <w:del w:id="1210" w:author="Dwight Mayeda" w:date="2010-05-06T01:04:00Z">
        <w:r w:rsidRPr="007B17AF" w:rsidDel="00DA1E9E">
          <w:delText>is</w:delText>
        </w:r>
      </w:del>
      <w:del w:id="1211" w:author="Dwight Mayeda" w:date="2010-05-06T01:24:00Z">
        <w:r w:rsidRPr="007B17AF" w:rsidDel="00AB6F81">
          <w:delText xml:space="preserve"> environment variable would be </w:delText>
        </w:r>
        <w:r w:rsidR="000E59B6" w:rsidDel="00AB6F81">
          <w:delText>specific to each production, UAT</w:delText>
        </w:r>
        <w:r w:rsidRPr="007B17AF" w:rsidDel="00AB6F81">
          <w:delText>, dev</w:delText>
        </w:r>
      </w:del>
      <w:del w:id="1212" w:author="Dwight Mayeda" w:date="2010-05-06T01:05:00Z">
        <w:r w:rsidRPr="007B17AF" w:rsidDel="00DA1E9E">
          <w:delText xml:space="preserve"> environment</w:delText>
        </w:r>
      </w:del>
      <w:del w:id="1213" w:author="Dwight Mayeda" w:date="2010-05-06T01:24:00Z">
        <w:r w:rsidRPr="007B17AF" w:rsidDel="00AB6F81">
          <w:delText xml:space="preserve"> and would point to the configuration database where the actual connection information would be held.</w:delText>
        </w:r>
        <w:r w:rsidRPr="007B17AF" w:rsidDel="00AB6F81">
          <w:br/>
        </w:r>
      </w:del>
    </w:p>
    <w:p w14:paraId="67F72973" w14:textId="77777777" w:rsidR="007B17AF" w:rsidRPr="007B17AF" w:rsidDel="00AB6F81" w:rsidRDefault="007B17AF" w:rsidP="007B17AF">
      <w:pPr>
        <w:pStyle w:val="ListParagraph"/>
        <w:numPr>
          <w:ilvl w:val="0"/>
          <w:numId w:val="12"/>
        </w:numPr>
        <w:contextualSpacing w:val="0"/>
      </w:pPr>
      <w:moveFromRangeStart w:id="1214" w:author="Dwight Mayeda" w:date="2010-05-06T01:21:00Z" w:name="move260872218"/>
      <w:moveFrom w:id="1215" w:author="Dwight Mayeda" w:date="2010-05-06T01:21:00Z">
        <w:r w:rsidRPr="007B17AF" w:rsidDel="00AB6F81">
          <w:t>Make sure package configuration uses unique names so that they can be used as a filter to for specific package when there are multiple packages. If the configuration is shared then use a common name.</w:t>
        </w:r>
      </w:moveFrom>
    </w:p>
    <w:p w14:paraId="0FFE0915" w14:textId="77777777" w:rsidR="007B17AF" w:rsidRPr="007B17AF" w:rsidDel="00AB6F81" w:rsidRDefault="007B17AF" w:rsidP="007B17AF"/>
    <w:moveFromRangeEnd w:id="1214"/>
    <w:p w14:paraId="1FAF181D" w14:textId="77777777" w:rsidR="007B17AF" w:rsidRPr="007B17AF" w:rsidRDefault="000E59B6" w:rsidP="007B17AF">
      <w:pPr>
        <w:pStyle w:val="ListParagraph"/>
        <w:numPr>
          <w:ilvl w:val="0"/>
          <w:numId w:val="12"/>
        </w:numPr>
        <w:contextualSpacing w:val="0"/>
      </w:pPr>
      <w:r>
        <w:t>All packages will</w:t>
      </w:r>
      <w:r w:rsidR="007B17AF" w:rsidRPr="007B17AF">
        <w:t> be stored in SQL Server DB when deployed in production. This will allow the backup of the packages with MSDB backups.</w:t>
      </w:r>
    </w:p>
    <w:p w14:paraId="1B3CCDD4" w14:textId="77777777" w:rsidR="007B17AF" w:rsidRPr="007B17AF" w:rsidRDefault="007B17AF" w:rsidP="007B17AF">
      <w:pPr>
        <w:pStyle w:val="ListParagraph"/>
      </w:pPr>
    </w:p>
    <w:p w14:paraId="06B107D3" w14:textId="77777777" w:rsidR="00AB6F81" w:rsidRPr="007B17AF" w:rsidRDefault="00AB6F81" w:rsidP="00AB6F81">
      <w:pPr>
        <w:pStyle w:val="ListParagraph"/>
        <w:numPr>
          <w:ilvl w:val="0"/>
          <w:numId w:val="12"/>
        </w:numPr>
        <w:contextualSpacing w:val="0"/>
        <w:rPr>
          <w:ins w:id="1216" w:author="Dwight Mayeda" w:date="2010-05-06T01:24:00Z"/>
        </w:rPr>
      </w:pPr>
      <w:ins w:id="1217" w:author="Dwight Mayeda" w:date="2010-05-06T01:24:00Z">
        <w:r w:rsidRPr="007B17AF">
          <w:t>Leverage “</w:t>
        </w:r>
        <w:r>
          <w:t>T</w:t>
        </w:r>
        <w:r w:rsidRPr="007B17AF">
          <w:t>ransaction” and “</w:t>
        </w:r>
        <w:r>
          <w:t>C</w:t>
        </w:r>
        <w:r w:rsidRPr="007B17AF">
          <w:t>heckpoint” features</w:t>
        </w:r>
        <w:r>
          <w:t xml:space="preserve"> for easy </w:t>
        </w:r>
        <w:proofErr w:type="spellStart"/>
        <w:r>
          <w:t>restartability</w:t>
        </w:r>
        <w:proofErr w:type="spellEnd"/>
        <w:r>
          <w:t xml:space="preserve"> and minim</w:t>
        </w:r>
        <w:r w:rsidRPr="007B17AF">
          <w:t>ized data load repetitions. You can do the same across multiple tasks by using “</w:t>
        </w:r>
        <w:proofErr w:type="spellStart"/>
        <w:r>
          <w:t>R</w:t>
        </w:r>
        <w:r w:rsidRPr="007B17AF">
          <w:t>etain</w:t>
        </w:r>
        <w:r>
          <w:t>S</w:t>
        </w:r>
        <w:r w:rsidRPr="007B17AF">
          <w:t>ame</w:t>
        </w:r>
        <w:r>
          <w:t>C</w:t>
        </w:r>
        <w:r w:rsidRPr="007B17AF">
          <w:t>onnection</w:t>
        </w:r>
        <w:proofErr w:type="spellEnd"/>
        <w:r w:rsidRPr="007B17AF">
          <w:t>” parameter set to true.</w:t>
        </w:r>
      </w:ins>
    </w:p>
    <w:p w14:paraId="5085D9E8" w14:textId="77777777" w:rsidR="00AB6F81" w:rsidRPr="007B17AF" w:rsidRDefault="00AB6F81" w:rsidP="00AB6F81">
      <w:pPr>
        <w:pStyle w:val="ListParagraph"/>
        <w:rPr>
          <w:ins w:id="1218" w:author="Dwight Mayeda" w:date="2010-05-06T01:24:00Z"/>
        </w:rPr>
      </w:pPr>
    </w:p>
    <w:p w14:paraId="3A057239" w14:textId="77777777" w:rsidR="00AB6F81" w:rsidRPr="007B17AF" w:rsidRDefault="00AB6F81" w:rsidP="00AB6F81">
      <w:pPr>
        <w:pStyle w:val="ListParagraph"/>
        <w:numPr>
          <w:ilvl w:val="0"/>
          <w:numId w:val="12"/>
        </w:numPr>
        <w:contextualSpacing w:val="0"/>
        <w:rPr>
          <w:ins w:id="1219" w:author="Dwight Mayeda" w:date="2010-05-06T01:24:00Z"/>
        </w:rPr>
      </w:pPr>
      <w:ins w:id="1220" w:author="Dwight Mayeda" w:date="2010-05-06T01:24:00Z">
        <w:r w:rsidRPr="007B17AF">
          <w:t>Leverage “</w:t>
        </w:r>
        <w:proofErr w:type="spellStart"/>
        <w:r>
          <w:t>F</w:t>
        </w:r>
        <w:r w:rsidRPr="007B17AF">
          <w:t>ailParent</w:t>
        </w:r>
        <w:r>
          <w:t>O</w:t>
        </w:r>
        <w:r w:rsidRPr="007B17AF">
          <w:t>nFailure</w:t>
        </w:r>
        <w:proofErr w:type="spellEnd"/>
        <w:r w:rsidRPr="007B17AF">
          <w:t>” to stop or continue the package execution.</w:t>
        </w:r>
      </w:ins>
    </w:p>
    <w:p w14:paraId="7DFBBF7B" w14:textId="77777777" w:rsidR="00AB6F81" w:rsidRPr="007B17AF" w:rsidRDefault="00AB6F81" w:rsidP="00AB6F81">
      <w:pPr>
        <w:pStyle w:val="ListParagraph"/>
        <w:rPr>
          <w:ins w:id="1221" w:author="Dwight Mayeda" w:date="2010-05-06T01:24:00Z"/>
        </w:rPr>
      </w:pPr>
    </w:p>
    <w:p w14:paraId="3DEDDC87" w14:textId="77777777" w:rsidR="00AB6F81" w:rsidRPr="007B17AF" w:rsidRDefault="00AB6F81" w:rsidP="00AB6F81">
      <w:pPr>
        <w:pStyle w:val="ListParagraph"/>
        <w:numPr>
          <w:ilvl w:val="0"/>
          <w:numId w:val="12"/>
        </w:numPr>
        <w:contextualSpacing w:val="0"/>
        <w:rPr>
          <w:ins w:id="1222" w:author="Dwight Mayeda" w:date="2010-05-06T01:24:00Z"/>
        </w:rPr>
      </w:pPr>
      <w:ins w:id="1223" w:author="Dwight Mayeda" w:date="2010-05-06T01:24:00Z">
        <w:r w:rsidRPr="007B17AF">
          <w:t xml:space="preserve">Make sure </w:t>
        </w:r>
        <w:r w:rsidRPr="007B17AF">
          <w:rPr>
            <w:rFonts w:cs="Courier New"/>
          </w:rPr>
          <w:t xml:space="preserve">Run64BitRuntime </w:t>
        </w:r>
        <w:r w:rsidRPr="007B17AF">
          <w:t>is set to true.</w:t>
        </w:r>
      </w:ins>
    </w:p>
    <w:p w14:paraId="6931F0D8" w14:textId="77777777" w:rsidR="00AB6F81" w:rsidRPr="007B17AF" w:rsidRDefault="00AB6F81" w:rsidP="00AB6F81">
      <w:pPr>
        <w:pStyle w:val="ListParagraph"/>
        <w:rPr>
          <w:ins w:id="1224" w:author="Dwight Mayeda" w:date="2010-05-06T01:24:00Z"/>
        </w:rPr>
      </w:pPr>
    </w:p>
    <w:p w14:paraId="3BF18B73" w14:textId="77777777" w:rsidR="00AB6F81" w:rsidRPr="007B17AF" w:rsidRDefault="00AB6F81" w:rsidP="00AB6F81">
      <w:pPr>
        <w:pStyle w:val="ListParagraph"/>
        <w:numPr>
          <w:ilvl w:val="0"/>
          <w:numId w:val="12"/>
        </w:numPr>
        <w:contextualSpacing w:val="0"/>
        <w:rPr>
          <w:ins w:id="1225" w:author="Dwight Mayeda" w:date="2010-05-06T01:24:00Z"/>
        </w:rPr>
      </w:pPr>
      <w:ins w:id="1226" w:author="Dwight Mayeda" w:date="2010-05-06T01:24:00Z">
        <w:r w:rsidRPr="007B17AF">
          <w:t>Leverage new caching methods in SSIS 2008 to minimize hits on the database server.</w:t>
        </w:r>
      </w:ins>
    </w:p>
    <w:p w14:paraId="3C7F93B8" w14:textId="77777777" w:rsidR="00AB6F81" w:rsidRPr="007B17AF" w:rsidRDefault="00AB6F81" w:rsidP="00AB6F81">
      <w:pPr>
        <w:pStyle w:val="ListParagraph"/>
        <w:rPr>
          <w:ins w:id="1227" w:author="Dwight Mayeda" w:date="2010-05-06T01:24:00Z"/>
        </w:rPr>
      </w:pPr>
    </w:p>
    <w:p w14:paraId="0552C4A0" w14:textId="77777777" w:rsidR="00AB6F81" w:rsidRPr="007B17AF" w:rsidRDefault="00AB6F81" w:rsidP="00AB6F81">
      <w:pPr>
        <w:pStyle w:val="ListParagraph"/>
        <w:numPr>
          <w:ilvl w:val="0"/>
          <w:numId w:val="12"/>
        </w:numPr>
        <w:contextualSpacing w:val="0"/>
        <w:rPr>
          <w:ins w:id="1228" w:author="Dwight Mayeda" w:date="2010-05-06T01:24:00Z"/>
        </w:rPr>
      </w:pPr>
      <w:ins w:id="1229" w:author="Dwight Mayeda" w:date="2010-05-06T01:24:00Z">
        <w:r w:rsidRPr="007B17AF">
          <w:t xml:space="preserve">Always use </w:t>
        </w:r>
        <w:proofErr w:type="spellStart"/>
        <w:r w:rsidRPr="007B17AF">
          <w:t>DTExec</w:t>
        </w:r>
        <w:proofErr w:type="spellEnd"/>
        <w:r w:rsidRPr="007B17AF">
          <w:t xml:space="preserve"> for performance testing, do not rely on BIDS.</w:t>
        </w:r>
      </w:ins>
    </w:p>
    <w:p w14:paraId="534DEC3D" w14:textId="77777777" w:rsidR="00AB6F81" w:rsidRPr="007B17AF" w:rsidRDefault="00AB6F81" w:rsidP="00AB6F81">
      <w:pPr>
        <w:pStyle w:val="ListParagraph"/>
        <w:rPr>
          <w:ins w:id="1230" w:author="Dwight Mayeda" w:date="2010-05-06T01:24:00Z"/>
        </w:rPr>
      </w:pPr>
    </w:p>
    <w:p w14:paraId="6F6CD040" w14:textId="77777777" w:rsidR="007B17AF" w:rsidDel="00FC311A" w:rsidRDefault="000E59B6">
      <w:pPr>
        <w:pStyle w:val="ListParagraph"/>
        <w:numPr>
          <w:ilvl w:val="0"/>
          <w:numId w:val="12"/>
        </w:numPr>
        <w:contextualSpacing w:val="0"/>
        <w:rPr>
          <w:del w:id="1231" w:author="Dwight Mayeda" w:date="2010-05-06T00:50:00Z"/>
        </w:rPr>
        <w:pPrChange w:id="1232" w:author="Dwight Mayeda" w:date="2010-05-06T00:50:00Z">
          <w:pPr>
            <w:pStyle w:val="ListParagraph"/>
          </w:pPr>
        </w:pPrChange>
      </w:pPr>
      <w:r>
        <w:t>Do not use “S</w:t>
      </w:r>
      <w:ins w:id="1233" w:author="Dwight Mayeda" w:date="2010-05-06T01:03:00Z">
        <w:r w:rsidR="00DA1E9E">
          <w:t>ELECT</w:t>
        </w:r>
      </w:ins>
      <w:del w:id="1234" w:author="Dwight Mayeda" w:date="2010-05-06T01:03:00Z">
        <w:r w:rsidDel="00DA1E9E">
          <w:delText>elect</w:delText>
        </w:r>
      </w:del>
      <w:r>
        <w:t xml:space="preserve"> *”</w:t>
      </w:r>
      <w:r w:rsidR="007B17AF" w:rsidRPr="007B17AF">
        <w:t> and pull all the fields</w:t>
      </w:r>
      <w:ins w:id="1235" w:author="Dwight Mayeda" w:date="2010-05-06T01:03:00Z">
        <w:r w:rsidR="00DA1E9E">
          <w:t xml:space="preserve"> from a table/view</w:t>
        </w:r>
      </w:ins>
      <w:ins w:id="1236" w:author="Dwight Mayeda" w:date="2010-05-06T17:16:00Z">
        <w:r w:rsidR="00122511">
          <w:t xml:space="preserve"> for Data Flow Sources</w:t>
        </w:r>
      </w:ins>
      <w:r w:rsidR="007B17AF" w:rsidRPr="007B17AF">
        <w:t xml:space="preserve">. </w:t>
      </w:r>
      <w:r>
        <w:t>Use s</w:t>
      </w:r>
      <w:r w:rsidR="007B17AF" w:rsidRPr="007B17AF">
        <w:t>pecific</w:t>
      </w:r>
      <w:r>
        <w:t xml:space="preserve"> column </w:t>
      </w:r>
      <w:r w:rsidR="007B17AF" w:rsidRPr="007B17AF">
        <w:t>names to efficiently use memory and IO.</w:t>
      </w:r>
    </w:p>
    <w:p w14:paraId="3C7E1D43" w14:textId="77777777" w:rsidR="007B17AF" w:rsidDel="00DA1E9E" w:rsidRDefault="007B17AF" w:rsidP="00DA1E9E">
      <w:pPr>
        <w:pStyle w:val="ListParagraph"/>
        <w:rPr>
          <w:del w:id="1237" w:author="Dwight Mayeda" w:date="2010-05-06T00:50:00Z"/>
        </w:rPr>
      </w:pPr>
    </w:p>
    <w:p w14:paraId="4D35707A" w14:textId="77777777" w:rsidR="00122511" w:rsidRDefault="00122511">
      <w:pPr>
        <w:pStyle w:val="ListParagraph"/>
        <w:numPr>
          <w:ilvl w:val="0"/>
          <w:numId w:val="12"/>
        </w:numPr>
        <w:contextualSpacing w:val="0"/>
        <w:rPr>
          <w:ins w:id="1238" w:author="Dwight Mayeda" w:date="2010-05-06T17:15:00Z"/>
        </w:rPr>
        <w:pPrChange w:id="1239" w:author="Dwight Mayeda" w:date="2010-05-06T17:15:00Z">
          <w:pPr>
            <w:pStyle w:val="ListParagraph"/>
          </w:pPr>
        </w:pPrChange>
      </w:pPr>
    </w:p>
    <w:p w14:paraId="1628C9B2" w14:textId="77777777" w:rsidR="00122511" w:rsidRDefault="00122511">
      <w:pPr>
        <w:ind w:left="720"/>
        <w:rPr>
          <w:ins w:id="1240" w:author="Dwight Mayeda" w:date="2010-05-06T17:15:00Z"/>
        </w:rPr>
        <w:pPrChange w:id="1241" w:author="Dwight Mayeda" w:date="2010-05-06T17:15:00Z">
          <w:pPr>
            <w:pStyle w:val="ListParagraph"/>
          </w:pPr>
        </w:pPrChange>
      </w:pPr>
    </w:p>
    <w:p w14:paraId="35CE6F2E" w14:textId="77777777" w:rsidR="007B17AF" w:rsidRPr="007B17AF" w:rsidRDefault="007B17AF">
      <w:pPr>
        <w:pStyle w:val="ListParagraph"/>
        <w:numPr>
          <w:ilvl w:val="0"/>
          <w:numId w:val="12"/>
        </w:numPr>
        <w:contextualSpacing w:val="0"/>
        <w:pPrChange w:id="1242" w:author="Dwight Mayeda" w:date="2010-05-06T17:15:00Z">
          <w:pPr>
            <w:pStyle w:val="ListParagraph"/>
          </w:pPr>
        </w:pPrChange>
      </w:pPr>
      <w:r w:rsidRPr="007B17AF">
        <w:t>Do not use the simple table name from the pull down menu</w:t>
      </w:r>
      <w:ins w:id="1243" w:author="Dwight Mayeda" w:date="2010-05-06T17:16:00Z">
        <w:r w:rsidR="00122511">
          <w:t xml:space="preserve"> for Data Flow Sources</w:t>
        </w:r>
      </w:ins>
      <w:r w:rsidRPr="007B17AF">
        <w:t xml:space="preserve">. Use </w:t>
      </w:r>
      <w:del w:id="1244" w:author="Dwight Mayeda" w:date="2010-05-06T17:16:00Z">
        <w:r w:rsidRPr="007B17AF" w:rsidDel="00122511">
          <w:delText xml:space="preserve">your </w:delText>
        </w:r>
      </w:del>
      <w:ins w:id="1245" w:author="Dwight Mayeda" w:date="2010-05-06T17:16:00Z">
        <w:r w:rsidR="00122511">
          <w:t>an explicit</w:t>
        </w:r>
      </w:ins>
      <w:del w:id="1246" w:author="Dwight Mayeda" w:date="2010-05-06T17:16:00Z">
        <w:r w:rsidRPr="007B17AF" w:rsidDel="00122511">
          <w:delText xml:space="preserve">own </w:delText>
        </w:r>
      </w:del>
      <w:ins w:id="1247" w:author="Dwight Mayeda" w:date="2010-05-06T17:16:00Z">
        <w:r w:rsidR="00122511">
          <w:t xml:space="preserve"> “SELECT”</w:t>
        </w:r>
      </w:ins>
      <w:del w:id="1248" w:author="Dwight Mayeda" w:date="2010-05-06T17:16:00Z">
        <w:r w:rsidRPr="007B17AF" w:rsidDel="00122511">
          <w:delText>select</w:delText>
        </w:r>
      </w:del>
      <w:r w:rsidRPr="007B17AF">
        <w:t xml:space="preserve"> statement</w:t>
      </w:r>
      <w:ins w:id="1249" w:author="Dwight Mayeda" w:date="2010-05-06T17:16:00Z">
        <w:r w:rsidR="00122511">
          <w:t>;</w:t>
        </w:r>
      </w:ins>
      <w:del w:id="1250" w:author="Dwight Mayeda" w:date="2010-05-06T17:16:00Z">
        <w:r w:rsidRPr="007B17AF" w:rsidDel="00122511">
          <w:delText>,</w:delText>
        </w:r>
      </w:del>
      <w:r w:rsidRPr="007B17AF">
        <w:t xml:space="preserve"> it is has better performance.</w:t>
      </w:r>
    </w:p>
    <w:p w14:paraId="4B8C166B" w14:textId="77777777" w:rsidR="007B17AF" w:rsidRPr="007B17AF" w:rsidRDefault="007B17AF" w:rsidP="007B17AF">
      <w:pPr>
        <w:pStyle w:val="ListParagraph"/>
      </w:pPr>
    </w:p>
    <w:p w14:paraId="5844F77D" w14:textId="77777777" w:rsidR="007B17AF" w:rsidRPr="007B17AF" w:rsidRDefault="007B17AF" w:rsidP="007B17AF">
      <w:pPr>
        <w:pStyle w:val="ListParagraph"/>
        <w:numPr>
          <w:ilvl w:val="0"/>
          <w:numId w:val="12"/>
        </w:numPr>
        <w:contextualSpacing w:val="0"/>
      </w:pPr>
      <w:r w:rsidRPr="007B17AF">
        <w:t xml:space="preserve">Do not sort unnecessarily. Always set </w:t>
      </w:r>
      <w:proofErr w:type="spellStart"/>
      <w:r w:rsidRPr="007B17AF">
        <w:t>IsSorted</w:t>
      </w:r>
      <w:proofErr w:type="spellEnd"/>
      <w:r w:rsidRPr="007B17AF">
        <w:t xml:space="preserve">=TRUE on the </w:t>
      </w:r>
      <w:ins w:id="1251" w:author="Dwight Mayeda" w:date="2010-05-06T17:17:00Z">
        <w:r w:rsidR="00122511">
          <w:t>S</w:t>
        </w:r>
      </w:ins>
      <w:del w:id="1252" w:author="Dwight Mayeda" w:date="2010-05-06T17:17:00Z">
        <w:r w:rsidRPr="007B17AF" w:rsidDel="00122511">
          <w:delText>s</w:delText>
        </w:r>
      </w:del>
      <w:r w:rsidRPr="007B17AF">
        <w:t xml:space="preserve">ource </w:t>
      </w:r>
      <w:del w:id="1253" w:author="Dwight Mayeda" w:date="2010-05-06T17:17:00Z">
        <w:r w:rsidRPr="007B17AF" w:rsidDel="00122511">
          <w:delText xml:space="preserve">adapter </w:delText>
        </w:r>
      </w:del>
      <w:ins w:id="1254" w:author="Dwight Mayeda" w:date="2010-05-06T17:17:00Z">
        <w:r w:rsidR="00122511">
          <w:t>component</w:t>
        </w:r>
        <w:r w:rsidR="00122511" w:rsidRPr="007B17AF">
          <w:t xml:space="preserve"> </w:t>
        </w:r>
      </w:ins>
      <w:r w:rsidRPr="007B17AF">
        <w:t>output</w:t>
      </w:r>
      <w:ins w:id="1255" w:author="Dwight Mayeda" w:date="2010-05-06T17:18:00Z">
        <w:r w:rsidR="00122511">
          <w:t xml:space="preserve"> (Advanced Editor)</w:t>
        </w:r>
      </w:ins>
      <w:r w:rsidRPr="007B17AF">
        <w:t xml:space="preserve"> if you know the source data is sorted.</w:t>
      </w:r>
    </w:p>
    <w:p w14:paraId="68D75079" w14:textId="77777777" w:rsidR="007B17AF" w:rsidRPr="007B17AF" w:rsidRDefault="007B17AF" w:rsidP="007B17AF">
      <w:pPr>
        <w:pStyle w:val="ListParagraph"/>
      </w:pPr>
    </w:p>
    <w:p w14:paraId="27371889" w14:textId="77777777" w:rsidR="007B17AF" w:rsidRPr="007B17AF" w:rsidRDefault="007B17AF" w:rsidP="007B17AF">
      <w:pPr>
        <w:pStyle w:val="ListParagraph"/>
        <w:numPr>
          <w:ilvl w:val="0"/>
          <w:numId w:val="12"/>
        </w:numPr>
        <w:contextualSpacing w:val="0"/>
      </w:pPr>
      <w:r w:rsidRPr="007B17AF">
        <w:t>Parallel runs for data flows should be limited to 2 or 3 if it’s going to be run in a shared environment. If it’s an exclusive environment then it should be 1 less than CPU*core numbers.</w:t>
      </w:r>
    </w:p>
    <w:p w14:paraId="07B50CCD" w14:textId="77777777" w:rsidR="007B17AF" w:rsidRPr="007B17AF" w:rsidRDefault="007B17AF" w:rsidP="007B17AF">
      <w:pPr>
        <w:pStyle w:val="ListParagraph"/>
      </w:pPr>
    </w:p>
    <w:p w14:paraId="47B8BD75" w14:textId="77777777" w:rsidR="007B17AF" w:rsidRPr="007B17AF" w:rsidDel="00AB6F81" w:rsidRDefault="007B17AF" w:rsidP="007B17AF">
      <w:pPr>
        <w:pStyle w:val="ListParagraph"/>
        <w:numPr>
          <w:ilvl w:val="0"/>
          <w:numId w:val="12"/>
        </w:numPr>
        <w:contextualSpacing w:val="0"/>
        <w:rPr>
          <w:del w:id="1256" w:author="Dwight Mayeda" w:date="2010-05-06T01:23:00Z"/>
        </w:rPr>
      </w:pPr>
      <w:del w:id="1257" w:author="Dwight Mayeda" w:date="2010-05-06T01:23:00Z">
        <w:r w:rsidRPr="007B17AF" w:rsidDel="00AB6F81">
          <w:delText>Packages should be kept as simple as possible. Rather than one big package have smaller packages that can r</w:delText>
        </w:r>
      </w:del>
      <w:del w:id="1258" w:author="Dwight Mayeda" w:date="2010-05-06T00:51:00Z">
        <w:r w:rsidRPr="007B17AF" w:rsidDel="00FC311A">
          <w:delText>a</w:delText>
        </w:r>
      </w:del>
      <w:del w:id="1259" w:author="Dwight Mayeda" w:date="2010-05-06T01:23:00Z">
        <w:r w:rsidRPr="007B17AF" w:rsidDel="00AB6F81">
          <w:delText>n independent of each other. If multiple packages need to share certain value, when a child package is executed from a master package, the parameters that are passed from the master package need to be configured in the child package. For this, use the ‘Parent Package Configuration’ option in the child package. But, for using the ‘Parent Package Configuration’, you need to specify the name of the ‘Parent Package Variable’ that is passed to the child package. If you want to call the same child package multiple times (each time with a different parameter value), declare the parent package variables (with the same name as given in the child package) with a scope limited to ‘Execute Package Tasks’. SSIS allows declaring variables with the same name but the scope limited to different tasks – all inside the same package!</w:delText>
        </w:r>
      </w:del>
    </w:p>
    <w:p w14:paraId="1549190F" w14:textId="77777777" w:rsidR="007B17AF" w:rsidRPr="007B17AF" w:rsidDel="00AB6F81" w:rsidRDefault="007B17AF" w:rsidP="007B17AF">
      <w:pPr>
        <w:pStyle w:val="ListParagraph"/>
        <w:rPr>
          <w:del w:id="1260" w:author="Dwight Mayeda" w:date="2010-05-06T01:23:00Z"/>
        </w:rPr>
      </w:pPr>
    </w:p>
    <w:p w14:paraId="305308FA" w14:textId="77777777" w:rsidR="007B17AF" w:rsidRPr="007B17AF" w:rsidDel="00AB6F81" w:rsidRDefault="007B17AF" w:rsidP="007B17AF">
      <w:pPr>
        <w:pStyle w:val="ListParagraph"/>
        <w:numPr>
          <w:ilvl w:val="0"/>
          <w:numId w:val="12"/>
        </w:numPr>
        <w:contextualSpacing w:val="0"/>
        <w:rPr>
          <w:del w:id="1261" w:author="Dwight Mayeda" w:date="2010-05-06T01:23:00Z"/>
        </w:rPr>
      </w:pPr>
      <w:del w:id="1262" w:author="Dwight Mayeda" w:date="2010-05-06T01:23:00Z">
        <w:r w:rsidRPr="007B17AF" w:rsidDel="00AB6F81">
          <w:delText>Consider the fact that keeping SSIS packages small and atomic will allow operations team to easily configure them production using SQL Agent jobs in multiple steps. This will provide easy rollback in case of a failure and logs will not grow too big.</w:delText>
        </w:r>
      </w:del>
    </w:p>
    <w:p w14:paraId="7C8C1EF5" w14:textId="77777777" w:rsidR="007B17AF" w:rsidRPr="007B17AF" w:rsidDel="00AB6F81" w:rsidRDefault="007B17AF" w:rsidP="007B17AF">
      <w:pPr>
        <w:pStyle w:val="ListParagraph"/>
        <w:rPr>
          <w:del w:id="1263" w:author="Dwight Mayeda" w:date="2010-05-06T01:23:00Z"/>
        </w:rPr>
      </w:pPr>
    </w:p>
    <w:p w14:paraId="268C896D" w14:textId="77777777" w:rsidR="007B17AF" w:rsidRPr="007B17AF" w:rsidDel="00AB6F81" w:rsidRDefault="007B17AF" w:rsidP="007B17AF">
      <w:pPr>
        <w:pStyle w:val="ListParagraph"/>
        <w:numPr>
          <w:ilvl w:val="0"/>
          <w:numId w:val="12"/>
        </w:numPr>
        <w:contextualSpacing w:val="0"/>
        <w:rPr>
          <w:del w:id="1264" w:author="Dwight Mayeda" w:date="2010-05-06T01:24:00Z"/>
        </w:rPr>
      </w:pPr>
      <w:del w:id="1265" w:author="Dwight Mayeda" w:date="2010-05-06T01:24:00Z">
        <w:r w:rsidRPr="007B17AF" w:rsidDel="00AB6F81">
          <w:delText>Leverage “</w:delText>
        </w:r>
      </w:del>
      <w:del w:id="1266" w:author="Dwight Mayeda" w:date="2010-05-06T00:48:00Z">
        <w:r w:rsidRPr="007B17AF" w:rsidDel="00FC311A">
          <w:delText>t</w:delText>
        </w:r>
      </w:del>
      <w:del w:id="1267" w:author="Dwight Mayeda" w:date="2010-05-06T01:24:00Z">
        <w:r w:rsidRPr="007B17AF" w:rsidDel="00AB6F81">
          <w:delText>ransaction” and “</w:delText>
        </w:r>
      </w:del>
      <w:del w:id="1268" w:author="Dwight Mayeda" w:date="2010-05-06T00:48:00Z">
        <w:r w:rsidRPr="007B17AF" w:rsidDel="00FC311A">
          <w:delText>c</w:delText>
        </w:r>
      </w:del>
      <w:del w:id="1269" w:author="Dwight Mayeda" w:date="2010-05-06T01:24:00Z">
        <w:r w:rsidRPr="007B17AF" w:rsidDel="00AB6F81">
          <w:delText>heckpoint” features</w:delText>
        </w:r>
        <w:r w:rsidR="000E59B6" w:rsidDel="00AB6F81">
          <w:delText xml:space="preserve"> for easy restartability and minim</w:delText>
        </w:r>
        <w:r w:rsidRPr="007B17AF" w:rsidDel="00AB6F81">
          <w:delText>ized data load repetitions. You can do the same across multiple tasks by using “</w:delText>
        </w:r>
      </w:del>
      <w:del w:id="1270" w:author="Dwight Mayeda" w:date="2010-05-06T00:48:00Z">
        <w:r w:rsidRPr="007B17AF" w:rsidDel="00FC311A">
          <w:delText>r</w:delText>
        </w:r>
      </w:del>
      <w:del w:id="1271" w:author="Dwight Mayeda" w:date="2010-05-06T01:24:00Z">
        <w:r w:rsidRPr="007B17AF" w:rsidDel="00AB6F81">
          <w:delText>etain</w:delText>
        </w:r>
      </w:del>
      <w:del w:id="1272" w:author="Dwight Mayeda" w:date="2010-05-06T00:48:00Z">
        <w:r w:rsidRPr="007B17AF" w:rsidDel="00FC311A">
          <w:delText>s</w:delText>
        </w:r>
      </w:del>
      <w:del w:id="1273" w:author="Dwight Mayeda" w:date="2010-05-06T01:24:00Z">
        <w:r w:rsidRPr="007B17AF" w:rsidDel="00AB6F81">
          <w:delText>ame</w:delText>
        </w:r>
      </w:del>
      <w:del w:id="1274" w:author="Dwight Mayeda" w:date="2010-05-06T00:48:00Z">
        <w:r w:rsidRPr="007B17AF" w:rsidDel="00FC311A">
          <w:delText>c</w:delText>
        </w:r>
      </w:del>
      <w:del w:id="1275" w:author="Dwight Mayeda" w:date="2010-05-06T01:24:00Z">
        <w:r w:rsidRPr="007B17AF" w:rsidDel="00AB6F81">
          <w:delText>onnection” parameter set to true.</w:delText>
        </w:r>
      </w:del>
    </w:p>
    <w:p w14:paraId="7880EE24" w14:textId="77777777" w:rsidR="007B17AF" w:rsidRPr="007B17AF" w:rsidDel="00AB6F81" w:rsidRDefault="007B17AF" w:rsidP="007B17AF">
      <w:pPr>
        <w:pStyle w:val="ListParagraph"/>
        <w:rPr>
          <w:del w:id="1276" w:author="Dwight Mayeda" w:date="2010-05-06T01:24:00Z"/>
        </w:rPr>
      </w:pPr>
    </w:p>
    <w:p w14:paraId="053CC93A" w14:textId="77777777" w:rsidR="007B17AF" w:rsidRPr="007B17AF" w:rsidDel="00AB6F81" w:rsidRDefault="007B17AF" w:rsidP="007B17AF">
      <w:pPr>
        <w:pStyle w:val="ListParagraph"/>
        <w:numPr>
          <w:ilvl w:val="0"/>
          <w:numId w:val="12"/>
        </w:numPr>
        <w:contextualSpacing w:val="0"/>
        <w:rPr>
          <w:del w:id="1277" w:author="Dwight Mayeda" w:date="2010-05-06T01:24:00Z"/>
        </w:rPr>
      </w:pPr>
      <w:del w:id="1278" w:author="Dwight Mayeda" w:date="2010-05-06T01:24:00Z">
        <w:r w:rsidRPr="007B17AF" w:rsidDel="00AB6F81">
          <w:delText>Leverage “</w:delText>
        </w:r>
      </w:del>
      <w:del w:id="1279" w:author="Dwight Mayeda" w:date="2010-05-06T00:48:00Z">
        <w:r w:rsidRPr="007B17AF" w:rsidDel="00FC311A">
          <w:delText>f</w:delText>
        </w:r>
      </w:del>
      <w:del w:id="1280" w:author="Dwight Mayeda" w:date="2010-05-06T01:24:00Z">
        <w:r w:rsidRPr="007B17AF" w:rsidDel="00AB6F81">
          <w:delText>ailParent</w:delText>
        </w:r>
      </w:del>
      <w:del w:id="1281" w:author="Dwight Mayeda" w:date="2010-05-06T00:48:00Z">
        <w:r w:rsidRPr="007B17AF" w:rsidDel="00FC311A">
          <w:delText>o</w:delText>
        </w:r>
      </w:del>
      <w:del w:id="1282" w:author="Dwight Mayeda" w:date="2010-05-06T01:24:00Z">
        <w:r w:rsidRPr="007B17AF" w:rsidDel="00AB6F81">
          <w:delText>nFailure” to stop or continue the package execution.</w:delText>
        </w:r>
      </w:del>
    </w:p>
    <w:p w14:paraId="08006A26" w14:textId="77777777" w:rsidR="007B17AF" w:rsidRPr="007B17AF" w:rsidDel="00AB6F81" w:rsidRDefault="007B17AF" w:rsidP="007B17AF">
      <w:pPr>
        <w:pStyle w:val="ListParagraph"/>
        <w:rPr>
          <w:del w:id="1283" w:author="Dwight Mayeda" w:date="2010-05-06T01:24:00Z"/>
        </w:rPr>
      </w:pPr>
    </w:p>
    <w:p w14:paraId="12F4F080" w14:textId="77777777" w:rsidR="007B17AF" w:rsidRPr="007B17AF" w:rsidDel="00AB6F81" w:rsidRDefault="007B17AF" w:rsidP="007B17AF">
      <w:pPr>
        <w:pStyle w:val="ListParagraph"/>
        <w:numPr>
          <w:ilvl w:val="0"/>
          <w:numId w:val="12"/>
        </w:numPr>
        <w:contextualSpacing w:val="0"/>
        <w:rPr>
          <w:del w:id="1284" w:author="Dwight Mayeda" w:date="2010-05-06T01:24:00Z"/>
        </w:rPr>
      </w:pPr>
      <w:del w:id="1285" w:author="Dwight Mayeda" w:date="2010-05-06T01:24:00Z">
        <w:r w:rsidRPr="007B17AF" w:rsidDel="00AB6F81">
          <w:delText xml:space="preserve">Make sure </w:delText>
        </w:r>
        <w:r w:rsidRPr="007B17AF" w:rsidDel="00AB6F81">
          <w:rPr>
            <w:rFonts w:cs="Courier New"/>
          </w:rPr>
          <w:delText xml:space="preserve">Run64BitRuntime </w:delText>
        </w:r>
        <w:r w:rsidRPr="007B17AF" w:rsidDel="00AB6F81">
          <w:delText>is set to true.</w:delText>
        </w:r>
      </w:del>
    </w:p>
    <w:p w14:paraId="59BB16EB" w14:textId="77777777" w:rsidR="007B17AF" w:rsidRPr="007B17AF" w:rsidDel="00AB6F81" w:rsidRDefault="007B17AF" w:rsidP="007B17AF">
      <w:pPr>
        <w:pStyle w:val="ListParagraph"/>
        <w:rPr>
          <w:del w:id="1286" w:author="Dwight Mayeda" w:date="2010-05-06T01:24:00Z"/>
        </w:rPr>
      </w:pPr>
    </w:p>
    <w:p w14:paraId="796B2CF4" w14:textId="77777777" w:rsidR="007B17AF" w:rsidRPr="007B17AF" w:rsidDel="00AB6F81" w:rsidRDefault="007B17AF" w:rsidP="007B17AF">
      <w:pPr>
        <w:pStyle w:val="ListParagraph"/>
        <w:numPr>
          <w:ilvl w:val="0"/>
          <w:numId w:val="12"/>
        </w:numPr>
        <w:contextualSpacing w:val="0"/>
        <w:rPr>
          <w:del w:id="1287" w:author="Dwight Mayeda" w:date="2010-05-06T01:24:00Z"/>
        </w:rPr>
      </w:pPr>
      <w:del w:id="1288" w:author="Dwight Mayeda" w:date="2010-05-06T01:24:00Z">
        <w:r w:rsidRPr="007B17AF" w:rsidDel="00AB6F81">
          <w:delText>Leverage new caching methods in SSIS 2008 to minimize hits on the database server.</w:delText>
        </w:r>
      </w:del>
    </w:p>
    <w:p w14:paraId="1FA888F3" w14:textId="77777777" w:rsidR="007B17AF" w:rsidRPr="007B17AF" w:rsidDel="00AB6F81" w:rsidRDefault="007B17AF" w:rsidP="007B17AF">
      <w:pPr>
        <w:pStyle w:val="ListParagraph"/>
        <w:rPr>
          <w:del w:id="1289" w:author="Dwight Mayeda" w:date="2010-05-06T01:24:00Z"/>
        </w:rPr>
      </w:pPr>
    </w:p>
    <w:p w14:paraId="1F9A92F1" w14:textId="77777777" w:rsidR="007B17AF" w:rsidRPr="007B17AF" w:rsidDel="00AB6F81" w:rsidRDefault="007B17AF" w:rsidP="007B17AF">
      <w:pPr>
        <w:pStyle w:val="ListParagraph"/>
        <w:numPr>
          <w:ilvl w:val="0"/>
          <w:numId w:val="12"/>
        </w:numPr>
        <w:contextualSpacing w:val="0"/>
        <w:rPr>
          <w:del w:id="1290" w:author="Dwight Mayeda" w:date="2010-05-06T01:24:00Z"/>
        </w:rPr>
      </w:pPr>
      <w:del w:id="1291" w:author="Dwight Mayeda" w:date="2010-05-06T01:24:00Z">
        <w:r w:rsidRPr="007B17AF" w:rsidDel="00AB6F81">
          <w:delText>Always use DTExec for performance testing, do not rely on BIDS.</w:delText>
        </w:r>
      </w:del>
    </w:p>
    <w:p w14:paraId="0803F807" w14:textId="77777777" w:rsidR="007B17AF" w:rsidRPr="007B17AF" w:rsidDel="00AB6F81" w:rsidRDefault="007B17AF" w:rsidP="007B17AF">
      <w:pPr>
        <w:pStyle w:val="ListParagraph"/>
        <w:rPr>
          <w:del w:id="1292" w:author="Dwight Mayeda" w:date="2010-05-06T01:24:00Z"/>
        </w:rPr>
      </w:pPr>
    </w:p>
    <w:p w14:paraId="1B4EDB2B" w14:textId="77777777" w:rsidR="007B17AF" w:rsidRPr="007B17AF" w:rsidRDefault="007B17AF" w:rsidP="007B17AF">
      <w:pPr>
        <w:pStyle w:val="ListParagraph"/>
        <w:numPr>
          <w:ilvl w:val="0"/>
          <w:numId w:val="12"/>
        </w:numPr>
        <w:contextualSpacing w:val="0"/>
      </w:pPr>
      <w:r w:rsidRPr="007B17AF">
        <w:t>Make sure to drop indexes before large data loads and rebuild them afterwards.</w:t>
      </w:r>
    </w:p>
    <w:p w14:paraId="3B3AC40F" w14:textId="77777777" w:rsidR="007B17AF" w:rsidRPr="007B17AF" w:rsidRDefault="007B17AF" w:rsidP="007B17AF">
      <w:pPr>
        <w:pStyle w:val="ListParagraph"/>
      </w:pPr>
    </w:p>
    <w:p w14:paraId="58803935" w14:textId="77777777" w:rsidR="007B17AF" w:rsidRPr="007B17AF" w:rsidDel="0043622C" w:rsidRDefault="007B17AF" w:rsidP="007B17AF">
      <w:pPr>
        <w:pStyle w:val="ListParagraph"/>
        <w:numPr>
          <w:ilvl w:val="0"/>
          <w:numId w:val="12"/>
        </w:numPr>
        <w:contextualSpacing w:val="0"/>
        <w:rPr>
          <w:del w:id="1293" w:author="Dwight Mayeda" w:date="2010-05-06T00:48:00Z"/>
        </w:rPr>
      </w:pPr>
      <w:del w:id="1294" w:author="Dwight Mayeda" w:date="2010-05-06T00:48:00Z">
        <w:r w:rsidRPr="007B17AF" w:rsidDel="0043622C">
          <w:delText>Naming Conventions for tasks:</w:delText>
        </w:r>
      </w:del>
    </w:p>
    <w:p w14:paraId="4A1F8437" w14:textId="77777777" w:rsidR="007B17AF" w:rsidRPr="007B17AF" w:rsidDel="0043622C" w:rsidRDefault="007B17AF" w:rsidP="007B17AF">
      <w:pPr>
        <w:pStyle w:val="ListParagraph"/>
        <w:rPr>
          <w:del w:id="1295" w:author="Dwight Mayeda" w:date="2010-05-06T00:48:00Z"/>
        </w:rPr>
      </w:pPr>
    </w:p>
    <w:p w14:paraId="36200347" w14:textId="77777777" w:rsidR="007B17AF" w:rsidRPr="007B17AF" w:rsidDel="0043622C" w:rsidRDefault="007B17AF" w:rsidP="00DA1E9E">
      <w:pPr>
        <w:spacing w:before="100" w:beforeAutospacing="1" w:after="100" w:afterAutospacing="1"/>
        <w:ind w:left="720"/>
      </w:pPr>
      <w:moveFromRangeStart w:id="1296" w:author="Dwight Mayeda" w:date="2010-05-06T00:47:00Z" w:name="move260870193"/>
      <w:moveFrom w:id="1297" w:author="Dwight Mayeda" w:date="2010-05-06T00:47:00Z">
        <w:r w:rsidRPr="007B17AF" w:rsidDel="0043622C">
          <w:t>The acronyms below should be used at the beginning of the names of tasks to identify what type of task it is.</w:t>
        </w:r>
      </w:moveFrom>
    </w:p>
    <w:tbl>
      <w:tblPr>
        <w:tblW w:w="0" w:type="auto"/>
        <w:tblInd w:w="858" w:type="dxa"/>
        <w:tblCellMar>
          <w:left w:w="0" w:type="dxa"/>
          <w:right w:w="0" w:type="dxa"/>
        </w:tblCellMar>
        <w:tblLook w:val="04A0" w:firstRow="1" w:lastRow="0" w:firstColumn="1" w:lastColumn="0" w:noHBand="0" w:noVBand="1"/>
      </w:tblPr>
      <w:tblGrid>
        <w:gridCol w:w="3901"/>
        <w:gridCol w:w="4499"/>
      </w:tblGrid>
      <w:tr w:rsidR="007B17AF" w:rsidRPr="007B17AF" w:rsidDel="0043622C" w14:paraId="0C23CF97" w14:textId="77777777" w:rsidTr="007B17AF">
        <w:tc>
          <w:tcPr>
            <w:tcW w:w="3901" w:type="dxa"/>
            <w:tcBorders>
              <w:top w:val="single" w:sz="8" w:space="0" w:color="auto"/>
              <w:left w:val="single" w:sz="8" w:space="0" w:color="auto"/>
              <w:bottom w:val="single" w:sz="8" w:space="0" w:color="auto"/>
              <w:right w:val="single" w:sz="8" w:space="0" w:color="auto"/>
            </w:tcBorders>
            <w:shd w:val="clear" w:color="auto" w:fill="550D2A"/>
            <w:tcMar>
              <w:top w:w="0" w:type="dxa"/>
              <w:left w:w="108" w:type="dxa"/>
              <w:bottom w:w="0" w:type="dxa"/>
              <w:right w:w="108" w:type="dxa"/>
            </w:tcMar>
            <w:vAlign w:val="center"/>
            <w:hideMark/>
          </w:tcPr>
          <w:p w14:paraId="052A97B5" w14:textId="77777777" w:rsidR="007B17AF" w:rsidRPr="007B17AF" w:rsidDel="0043622C" w:rsidRDefault="007B17AF">
            <w:pPr>
              <w:spacing w:before="100" w:beforeAutospacing="1" w:after="100" w:afterAutospacing="1"/>
              <w:ind w:left="720"/>
              <w:rPr>
                <w:rFonts w:eastAsiaTheme="minorHAnsi"/>
              </w:rPr>
              <w:pPrChange w:id="1298" w:author="Dwight Mayeda" w:date="2010-05-06T00:47:00Z">
                <w:pPr>
                  <w:spacing w:before="100" w:beforeAutospacing="1" w:after="100" w:afterAutospacing="1"/>
                </w:pPr>
              </w:pPrChange>
            </w:pPr>
            <w:moveFrom w:id="1299" w:author="Dwight Mayeda" w:date="2010-05-06T00:47:00Z">
              <w:r w:rsidRPr="007B17AF" w:rsidDel="0043622C">
                <w:rPr>
                  <w:rFonts w:cs="Arial"/>
                  <w:color w:val="FFFFFF"/>
                </w:rPr>
                <w:t>Task</w:t>
              </w:r>
            </w:moveFrom>
          </w:p>
        </w:tc>
        <w:tc>
          <w:tcPr>
            <w:tcW w:w="449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E0AB738" w14:textId="77777777" w:rsidR="007B17AF" w:rsidRPr="007B17AF" w:rsidDel="0043622C" w:rsidRDefault="007B17AF">
            <w:pPr>
              <w:spacing w:before="100" w:beforeAutospacing="1" w:after="100" w:afterAutospacing="1"/>
              <w:ind w:left="720"/>
              <w:rPr>
                <w:rFonts w:eastAsiaTheme="minorHAnsi"/>
              </w:rPr>
              <w:pPrChange w:id="1300" w:author="Dwight Mayeda" w:date="2010-05-06T00:47:00Z">
                <w:pPr>
                  <w:spacing w:before="100" w:beforeAutospacing="1" w:after="100" w:afterAutospacing="1"/>
                </w:pPr>
              </w:pPrChange>
            </w:pPr>
            <w:moveFrom w:id="1301" w:author="Dwight Mayeda" w:date="2010-05-06T00:47:00Z">
              <w:r w:rsidRPr="007B17AF" w:rsidDel="0043622C">
                <w:rPr>
                  <w:rFonts w:cs="Arial"/>
                  <w:color w:val="FFFFFF"/>
                </w:rPr>
                <w:t>Prefix</w:t>
              </w:r>
            </w:moveFrom>
          </w:p>
        </w:tc>
      </w:tr>
      <w:tr w:rsidR="007B17AF" w:rsidRPr="007B17AF" w:rsidDel="0043622C" w14:paraId="2B6B3E26"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4DF8B14" w14:textId="77777777" w:rsidR="007B17AF" w:rsidRPr="007B17AF" w:rsidDel="0043622C" w:rsidRDefault="007B17AF">
            <w:pPr>
              <w:spacing w:before="100" w:beforeAutospacing="1" w:after="100" w:afterAutospacing="1"/>
              <w:ind w:left="720"/>
              <w:rPr>
                <w:rFonts w:eastAsiaTheme="minorHAnsi"/>
              </w:rPr>
              <w:pPrChange w:id="1302" w:author="Dwight Mayeda" w:date="2010-05-06T00:47:00Z">
                <w:pPr>
                  <w:spacing w:before="100" w:beforeAutospacing="1" w:after="100" w:afterAutospacing="1"/>
                </w:pPr>
              </w:pPrChange>
            </w:pPr>
            <w:moveFrom w:id="1303" w:author="Dwight Mayeda" w:date="2010-05-06T00:47:00Z">
              <w:r w:rsidRPr="007B17AF" w:rsidDel="0043622C">
                <w:rPr>
                  <w:rFonts w:cs="Arial"/>
                </w:rPr>
                <w:t>For Loop Container</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E75316" w14:textId="77777777" w:rsidR="007B17AF" w:rsidRPr="007B17AF" w:rsidDel="0043622C" w:rsidRDefault="007B17AF">
            <w:pPr>
              <w:spacing w:before="100" w:beforeAutospacing="1" w:after="100" w:afterAutospacing="1"/>
              <w:ind w:left="720"/>
              <w:rPr>
                <w:rFonts w:eastAsiaTheme="minorHAnsi"/>
              </w:rPr>
              <w:pPrChange w:id="1304" w:author="Dwight Mayeda" w:date="2010-05-06T00:47:00Z">
                <w:pPr>
                  <w:spacing w:before="100" w:beforeAutospacing="1" w:after="100" w:afterAutospacing="1"/>
                </w:pPr>
              </w:pPrChange>
            </w:pPr>
            <w:moveFrom w:id="1305" w:author="Dwight Mayeda" w:date="2010-05-06T00:47:00Z">
              <w:r w:rsidRPr="007B17AF" w:rsidDel="0043622C">
                <w:rPr>
                  <w:rFonts w:cs="Arial"/>
                </w:rPr>
                <w:t>FLC</w:t>
              </w:r>
            </w:moveFrom>
          </w:p>
        </w:tc>
      </w:tr>
      <w:tr w:rsidR="007B17AF" w:rsidRPr="007B17AF" w:rsidDel="0043622C" w14:paraId="4C6DBC05"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C3BF266" w14:textId="77777777" w:rsidR="007B17AF" w:rsidRPr="007B17AF" w:rsidDel="0043622C" w:rsidRDefault="007B17AF">
            <w:pPr>
              <w:spacing w:before="100" w:beforeAutospacing="1" w:after="100" w:afterAutospacing="1"/>
              <w:ind w:left="720"/>
              <w:rPr>
                <w:rFonts w:eastAsiaTheme="minorHAnsi"/>
              </w:rPr>
              <w:pPrChange w:id="1306" w:author="Dwight Mayeda" w:date="2010-05-06T00:47:00Z">
                <w:pPr>
                  <w:spacing w:before="100" w:beforeAutospacing="1" w:after="100" w:afterAutospacing="1"/>
                </w:pPr>
              </w:pPrChange>
            </w:pPr>
            <w:moveFrom w:id="1307" w:author="Dwight Mayeda" w:date="2010-05-06T00:47:00Z">
              <w:r w:rsidRPr="007B17AF" w:rsidDel="0043622C">
                <w:rPr>
                  <w:rFonts w:cs="Arial"/>
                </w:rPr>
                <w:t>Foreach Loop Container</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2CF0E8B" w14:textId="77777777" w:rsidR="007B17AF" w:rsidRPr="007B17AF" w:rsidDel="0043622C" w:rsidRDefault="007B17AF">
            <w:pPr>
              <w:spacing w:before="100" w:beforeAutospacing="1" w:after="100" w:afterAutospacing="1"/>
              <w:ind w:left="720"/>
              <w:rPr>
                <w:rFonts w:eastAsiaTheme="minorHAnsi"/>
              </w:rPr>
              <w:pPrChange w:id="1308" w:author="Dwight Mayeda" w:date="2010-05-06T00:47:00Z">
                <w:pPr>
                  <w:spacing w:before="100" w:beforeAutospacing="1" w:after="100" w:afterAutospacing="1"/>
                </w:pPr>
              </w:pPrChange>
            </w:pPr>
            <w:moveFrom w:id="1309" w:author="Dwight Mayeda" w:date="2010-05-06T00:47:00Z">
              <w:r w:rsidRPr="007B17AF" w:rsidDel="0043622C">
                <w:rPr>
                  <w:rFonts w:cs="Arial"/>
                </w:rPr>
                <w:t>FELC</w:t>
              </w:r>
            </w:moveFrom>
          </w:p>
        </w:tc>
      </w:tr>
      <w:tr w:rsidR="007B17AF" w:rsidRPr="007B17AF" w:rsidDel="0043622C" w14:paraId="02807AC7"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8D2D745" w14:textId="77777777" w:rsidR="007B17AF" w:rsidRPr="007B17AF" w:rsidDel="0043622C" w:rsidRDefault="007B17AF">
            <w:pPr>
              <w:spacing w:before="100" w:beforeAutospacing="1" w:after="100" w:afterAutospacing="1"/>
              <w:ind w:left="720"/>
              <w:rPr>
                <w:rFonts w:eastAsiaTheme="minorHAnsi"/>
              </w:rPr>
              <w:pPrChange w:id="1310" w:author="Dwight Mayeda" w:date="2010-05-06T00:47:00Z">
                <w:pPr>
                  <w:spacing w:before="100" w:beforeAutospacing="1" w:after="100" w:afterAutospacing="1"/>
                </w:pPr>
              </w:pPrChange>
            </w:pPr>
            <w:moveFrom w:id="1311" w:author="Dwight Mayeda" w:date="2010-05-06T00:47:00Z">
              <w:r w:rsidRPr="007B17AF" w:rsidDel="0043622C">
                <w:rPr>
                  <w:rFonts w:cs="Arial"/>
                </w:rPr>
                <w:t>Sequence Container</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B994889" w14:textId="77777777" w:rsidR="007B17AF" w:rsidRPr="007B17AF" w:rsidDel="0043622C" w:rsidRDefault="007B17AF">
            <w:pPr>
              <w:spacing w:before="100" w:beforeAutospacing="1" w:after="100" w:afterAutospacing="1"/>
              <w:ind w:left="720"/>
              <w:rPr>
                <w:rFonts w:eastAsiaTheme="minorHAnsi"/>
              </w:rPr>
              <w:pPrChange w:id="1312" w:author="Dwight Mayeda" w:date="2010-05-06T00:47:00Z">
                <w:pPr>
                  <w:spacing w:before="100" w:beforeAutospacing="1" w:after="100" w:afterAutospacing="1"/>
                </w:pPr>
              </w:pPrChange>
            </w:pPr>
            <w:moveFrom w:id="1313" w:author="Dwight Mayeda" w:date="2010-05-06T00:47:00Z">
              <w:r w:rsidRPr="007B17AF" w:rsidDel="0043622C">
                <w:rPr>
                  <w:rFonts w:cs="Arial"/>
                </w:rPr>
                <w:t>SEQC</w:t>
              </w:r>
            </w:moveFrom>
          </w:p>
        </w:tc>
      </w:tr>
      <w:tr w:rsidR="007B17AF" w:rsidRPr="007B17AF" w:rsidDel="0043622C" w14:paraId="7CBFDA80"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5F2D0F4" w14:textId="77777777" w:rsidR="007B17AF" w:rsidRPr="007B17AF" w:rsidDel="0043622C" w:rsidRDefault="007B17AF">
            <w:pPr>
              <w:spacing w:before="100" w:beforeAutospacing="1" w:after="100" w:afterAutospacing="1"/>
              <w:ind w:left="720"/>
              <w:rPr>
                <w:rFonts w:eastAsiaTheme="minorHAnsi"/>
              </w:rPr>
              <w:pPrChange w:id="1314" w:author="Dwight Mayeda" w:date="2010-05-06T00:47:00Z">
                <w:pPr>
                  <w:spacing w:before="100" w:beforeAutospacing="1" w:after="100" w:afterAutospacing="1"/>
                </w:pPr>
              </w:pPrChange>
            </w:pPr>
            <w:moveFrom w:id="1315" w:author="Dwight Mayeda" w:date="2010-05-06T00:47:00Z">
              <w:r w:rsidRPr="007B17AF" w:rsidDel="0043622C">
                <w:rPr>
                  <w:rFonts w:cs="Arial"/>
                </w:rPr>
                <w:t>ActiveX Script</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F46DE03" w14:textId="77777777" w:rsidR="007B17AF" w:rsidRPr="007B17AF" w:rsidDel="0043622C" w:rsidRDefault="007B17AF">
            <w:pPr>
              <w:spacing w:before="100" w:beforeAutospacing="1" w:after="100" w:afterAutospacing="1"/>
              <w:ind w:left="720"/>
              <w:rPr>
                <w:rFonts w:eastAsiaTheme="minorHAnsi"/>
              </w:rPr>
              <w:pPrChange w:id="1316" w:author="Dwight Mayeda" w:date="2010-05-06T00:47:00Z">
                <w:pPr>
                  <w:spacing w:before="100" w:beforeAutospacing="1" w:after="100" w:afterAutospacing="1"/>
                </w:pPr>
              </w:pPrChange>
            </w:pPr>
            <w:moveFrom w:id="1317" w:author="Dwight Mayeda" w:date="2010-05-06T00:47:00Z">
              <w:r w:rsidRPr="007B17AF" w:rsidDel="0043622C">
                <w:rPr>
                  <w:rFonts w:cs="Arial"/>
                </w:rPr>
                <w:t>AXS</w:t>
              </w:r>
            </w:moveFrom>
          </w:p>
        </w:tc>
      </w:tr>
      <w:tr w:rsidR="007B17AF" w:rsidRPr="007B17AF" w:rsidDel="0043622C" w14:paraId="6AB2C825"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72E504A" w14:textId="77777777" w:rsidR="007B17AF" w:rsidRPr="007B17AF" w:rsidDel="0043622C" w:rsidRDefault="007B17AF">
            <w:pPr>
              <w:spacing w:before="100" w:beforeAutospacing="1" w:after="100" w:afterAutospacing="1"/>
              <w:ind w:left="720"/>
              <w:rPr>
                <w:rFonts w:eastAsiaTheme="minorHAnsi"/>
              </w:rPr>
              <w:pPrChange w:id="1318" w:author="Dwight Mayeda" w:date="2010-05-06T00:47:00Z">
                <w:pPr>
                  <w:spacing w:before="100" w:beforeAutospacing="1" w:after="100" w:afterAutospacing="1"/>
                </w:pPr>
              </w:pPrChange>
            </w:pPr>
            <w:moveFrom w:id="1319" w:author="Dwight Mayeda" w:date="2010-05-06T00:47:00Z">
              <w:r w:rsidRPr="007B17AF" w:rsidDel="0043622C">
                <w:rPr>
                  <w:rFonts w:cs="Arial"/>
                </w:rPr>
                <w:t>Analysis Services Execute DDL</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6CB2762" w14:textId="77777777" w:rsidR="007B17AF" w:rsidRPr="007B17AF" w:rsidDel="0043622C" w:rsidRDefault="007B17AF">
            <w:pPr>
              <w:spacing w:before="100" w:beforeAutospacing="1" w:after="100" w:afterAutospacing="1"/>
              <w:ind w:left="720"/>
              <w:rPr>
                <w:rFonts w:eastAsiaTheme="minorHAnsi"/>
              </w:rPr>
              <w:pPrChange w:id="1320" w:author="Dwight Mayeda" w:date="2010-05-06T00:47:00Z">
                <w:pPr>
                  <w:spacing w:before="100" w:beforeAutospacing="1" w:after="100" w:afterAutospacing="1"/>
                </w:pPr>
              </w:pPrChange>
            </w:pPr>
            <w:moveFrom w:id="1321" w:author="Dwight Mayeda" w:date="2010-05-06T00:47:00Z">
              <w:r w:rsidRPr="007B17AF" w:rsidDel="0043622C">
                <w:rPr>
                  <w:rFonts w:cs="Arial"/>
                </w:rPr>
                <w:t>ASE</w:t>
              </w:r>
            </w:moveFrom>
          </w:p>
        </w:tc>
      </w:tr>
      <w:tr w:rsidR="007B17AF" w:rsidRPr="007B17AF" w:rsidDel="0043622C" w14:paraId="4DB942EA"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7B522DC" w14:textId="77777777" w:rsidR="007B17AF" w:rsidRPr="007B17AF" w:rsidDel="0043622C" w:rsidRDefault="007B17AF">
            <w:pPr>
              <w:spacing w:before="100" w:beforeAutospacing="1" w:after="100" w:afterAutospacing="1"/>
              <w:ind w:left="720"/>
              <w:rPr>
                <w:rFonts w:eastAsiaTheme="minorHAnsi"/>
              </w:rPr>
              <w:pPrChange w:id="1322" w:author="Dwight Mayeda" w:date="2010-05-06T00:47:00Z">
                <w:pPr>
                  <w:spacing w:before="100" w:beforeAutospacing="1" w:after="100" w:afterAutospacing="1"/>
                </w:pPr>
              </w:pPrChange>
            </w:pPr>
            <w:moveFrom w:id="1323" w:author="Dwight Mayeda" w:date="2010-05-06T00:47:00Z">
              <w:r w:rsidRPr="007B17AF" w:rsidDel="0043622C">
                <w:rPr>
                  <w:rFonts w:cs="Arial"/>
                </w:rPr>
                <w:t>Analysis Services Processing</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B072F95" w14:textId="77777777" w:rsidR="007B17AF" w:rsidRPr="007B17AF" w:rsidDel="0043622C" w:rsidRDefault="007B17AF">
            <w:pPr>
              <w:spacing w:before="100" w:beforeAutospacing="1" w:after="100" w:afterAutospacing="1"/>
              <w:ind w:left="720"/>
              <w:rPr>
                <w:rFonts w:eastAsiaTheme="minorHAnsi"/>
              </w:rPr>
              <w:pPrChange w:id="1324" w:author="Dwight Mayeda" w:date="2010-05-06T00:47:00Z">
                <w:pPr>
                  <w:spacing w:before="100" w:beforeAutospacing="1" w:after="100" w:afterAutospacing="1"/>
                </w:pPr>
              </w:pPrChange>
            </w:pPr>
            <w:moveFrom w:id="1325" w:author="Dwight Mayeda" w:date="2010-05-06T00:47:00Z">
              <w:r w:rsidRPr="007B17AF" w:rsidDel="0043622C">
                <w:rPr>
                  <w:rFonts w:cs="Arial"/>
                </w:rPr>
                <w:t>ASP</w:t>
              </w:r>
            </w:moveFrom>
          </w:p>
        </w:tc>
      </w:tr>
      <w:tr w:rsidR="007B17AF" w:rsidRPr="007B17AF" w:rsidDel="0043622C" w14:paraId="17B565B8"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748F867" w14:textId="77777777" w:rsidR="007B17AF" w:rsidRPr="007B17AF" w:rsidDel="0043622C" w:rsidRDefault="007B17AF">
            <w:pPr>
              <w:spacing w:before="100" w:beforeAutospacing="1" w:after="100" w:afterAutospacing="1"/>
              <w:ind w:left="720"/>
              <w:rPr>
                <w:rFonts w:eastAsiaTheme="minorHAnsi"/>
              </w:rPr>
              <w:pPrChange w:id="1326" w:author="Dwight Mayeda" w:date="2010-05-06T00:47:00Z">
                <w:pPr>
                  <w:spacing w:before="100" w:beforeAutospacing="1" w:after="100" w:afterAutospacing="1"/>
                </w:pPr>
              </w:pPrChange>
            </w:pPr>
            <w:moveFrom w:id="1327" w:author="Dwight Mayeda" w:date="2010-05-06T00:47:00Z">
              <w:r w:rsidRPr="007B17AF" w:rsidDel="0043622C">
                <w:rPr>
                  <w:rFonts w:cs="Arial"/>
                </w:rPr>
                <w:t>Bulk Insert</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56E68C0" w14:textId="77777777" w:rsidR="007B17AF" w:rsidRPr="007B17AF" w:rsidDel="0043622C" w:rsidRDefault="007B17AF">
            <w:pPr>
              <w:spacing w:before="100" w:beforeAutospacing="1" w:after="100" w:afterAutospacing="1"/>
              <w:ind w:left="720"/>
              <w:rPr>
                <w:rFonts w:eastAsiaTheme="minorHAnsi"/>
              </w:rPr>
              <w:pPrChange w:id="1328" w:author="Dwight Mayeda" w:date="2010-05-06T00:47:00Z">
                <w:pPr>
                  <w:spacing w:before="100" w:beforeAutospacing="1" w:after="100" w:afterAutospacing="1"/>
                </w:pPr>
              </w:pPrChange>
            </w:pPr>
            <w:moveFrom w:id="1329" w:author="Dwight Mayeda" w:date="2010-05-06T00:47:00Z">
              <w:r w:rsidRPr="007B17AF" w:rsidDel="0043622C">
                <w:rPr>
                  <w:rFonts w:cs="Arial"/>
                </w:rPr>
                <w:t>BLK</w:t>
              </w:r>
            </w:moveFrom>
          </w:p>
        </w:tc>
      </w:tr>
      <w:tr w:rsidR="007B17AF" w:rsidRPr="007B17AF" w:rsidDel="0043622C" w14:paraId="28A7647B"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0C00C3" w14:textId="77777777" w:rsidR="007B17AF" w:rsidRPr="007B17AF" w:rsidDel="0043622C" w:rsidRDefault="007B17AF">
            <w:pPr>
              <w:spacing w:before="100" w:beforeAutospacing="1" w:after="100" w:afterAutospacing="1"/>
              <w:ind w:left="720"/>
              <w:rPr>
                <w:rFonts w:eastAsiaTheme="minorHAnsi"/>
              </w:rPr>
              <w:pPrChange w:id="1330" w:author="Dwight Mayeda" w:date="2010-05-06T00:47:00Z">
                <w:pPr>
                  <w:spacing w:before="100" w:beforeAutospacing="1" w:after="100" w:afterAutospacing="1"/>
                </w:pPr>
              </w:pPrChange>
            </w:pPr>
            <w:moveFrom w:id="1331" w:author="Dwight Mayeda" w:date="2010-05-06T00:47:00Z">
              <w:r w:rsidRPr="007B17AF" w:rsidDel="0043622C">
                <w:rPr>
                  <w:rFonts w:cs="Arial"/>
                </w:rPr>
                <w:t>Data Flow</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86062A" w14:textId="77777777" w:rsidR="007B17AF" w:rsidRPr="007B17AF" w:rsidDel="0043622C" w:rsidRDefault="007B17AF">
            <w:pPr>
              <w:spacing w:before="100" w:beforeAutospacing="1" w:after="100" w:afterAutospacing="1"/>
              <w:ind w:left="720"/>
              <w:rPr>
                <w:rFonts w:eastAsiaTheme="minorHAnsi"/>
              </w:rPr>
              <w:pPrChange w:id="1332" w:author="Dwight Mayeda" w:date="2010-05-06T00:47:00Z">
                <w:pPr>
                  <w:spacing w:before="100" w:beforeAutospacing="1" w:after="100" w:afterAutospacing="1"/>
                </w:pPr>
              </w:pPrChange>
            </w:pPr>
            <w:moveFrom w:id="1333" w:author="Dwight Mayeda" w:date="2010-05-06T00:47:00Z">
              <w:r w:rsidRPr="007B17AF" w:rsidDel="0043622C">
                <w:rPr>
                  <w:rFonts w:cs="Arial"/>
                </w:rPr>
                <w:t>DFT</w:t>
              </w:r>
            </w:moveFrom>
          </w:p>
        </w:tc>
      </w:tr>
      <w:tr w:rsidR="007B17AF" w:rsidRPr="007B17AF" w:rsidDel="0043622C" w14:paraId="01211222"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8C699C0" w14:textId="77777777" w:rsidR="007B17AF" w:rsidRPr="007B17AF" w:rsidDel="0043622C" w:rsidRDefault="007B17AF">
            <w:pPr>
              <w:spacing w:before="100" w:beforeAutospacing="1" w:after="100" w:afterAutospacing="1"/>
              <w:ind w:left="720"/>
              <w:rPr>
                <w:rFonts w:eastAsiaTheme="minorHAnsi"/>
              </w:rPr>
              <w:pPrChange w:id="1334" w:author="Dwight Mayeda" w:date="2010-05-06T00:47:00Z">
                <w:pPr>
                  <w:spacing w:before="100" w:beforeAutospacing="1" w:after="100" w:afterAutospacing="1"/>
                </w:pPr>
              </w:pPrChange>
            </w:pPr>
            <w:moveFrom w:id="1335" w:author="Dwight Mayeda" w:date="2010-05-06T00:47:00Z">
              <w:r w:rsidRPr="007B17AF" w:rsidDel="0043622C">
                <w:rPr>
                  <w:rFonts w:cs="Arial"/>
                </w:rPr>
                <w:t>Data Mining Query</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6053723" w14:textId="77777777" w:rsidR="007B17AF" w:rsidRPr="007B17AF" w:rsidDel="0043622C" w:rsidRDefault="007B17AF">
            <w:pPr>
              <w:spacing w:before="100" w:beforeAutospacing="1" w:after="100" w:afterAutospacing="1"/>
              <w:ind w:left="720"/>
              <w:rPr>
                <w:rFonts w:eastAsiaTheme="minorHAnsi"/>
              </w:rPr>
              <w:pPrChange w:id="1336" w:author="Dwight Mayeda" w:date="2010-05-06T00:47:00Z">
                <w:pPr>
                  <w:spacing w:before="100" w:beforeAutospacing="1" w:after="100" w:afterAutospacing="1"/>
                </w:pPr>
              </w:pPrChange>
            </w:pPr>
            <w:moveFrom w:id="1337" w:author="Dwight Mayeda" w:date="2010-05-06T00:47:00Z">
              <w:r w:rsidRPr="007B17AF" w:rsidDel="0043622C">
                <w:rPr>
                  <w:rFonts w:cs="Arial"/>
                </w:rPr>
                <w:t>DMQ</w:t>
              </w:r>
            </w:moveFrom>
          </w:p>
        </w:tc>
      </w:tr>
      <w:tr w:rsidR="007B17AF" w:rsidRPr="007B17AF" w:rsidDel="0043622C" w14:paraId="3A79A510"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CC162B6" w14:textId="77777777" w:rsidR="007B17AF" w:rsidRPr="007B17AF" w:rsidDel="0043622C" w:rsidRDefault="007B17AF">
            <w:pPr>
              <w:spacing w:before="100" w:beforeAutospacing="1" w:after="100" w:afterAutospacing="1"/>
              <w:ind w:left="720"/>
              <w:rPr>
                <w:rFonts w:eastAsiaTheme="minorHAnsi"/>
              </w:rPr>
              <w:pPrChange w:id="1338" w:author="Dwight Mayeda" w:date="2010-05-06T00:47:00Z">
                <w:pPr>
                  <w:spacing w:before="100" w:beforeAutospacing="1" w:after="100" w:afterAutospacing="1"/>
                </w:pPr>
              </w:pPrChange>
            </w:pPr>
            <w:moveFrom w:id="1339" w:author="Dwight Mayeda" w:date="2010-05-06T00:47:00Z">
              <w:r w:rsidRPr="007B17AF" w:rsidDel="0043622C">
                <w:rPr>
                  <w:rFonts w:cs="Arial"/>
                </w:rPr>
                <w:t>Execute DTS 2000 Package</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1F4E172" w14:textId="77777777" w:rsidR="007B17AF" w:rsidRPr="007B17AF" w:rsidDel="0043622C" w:rsidRDefault="007B17AF">
            <w:pPr>
              <w:spacing w:before="100" w:beforeAutospacing="1" w:after="100" w:afterAutospacing="1"/>
              <w:ind w:left="720"/>
              <w:rPr>
                <w:rFonts w:eastAsiaTheme="minorHAnsi"/>
              </w:rPr>
              <w:pPrChange w:id="1340" w:author="Dwight Mayeda" w:date="2010-05-06T00:47:00Z">
                <w:pPr>
                  <w:spacing w:before="100" w:beforeAutospacing="1" w:after="100" w:afterAutospacing="1"/>
                </w:pPr>
              </w:pPrChange>
            </w:pPr>
            <w:moveFrom w:id="1341" w:author="Dwight Mayeda" w:date="2010-05-06T00:47:00Z">
              <w:r w:rsidRPr="007B17AF" w:rsidDel="0043622C">
                <w:rPr>
                  <w:rFonts w:cs="Arial"/>
                </w:rPr>
                <w:t>EDPT</w:t>
              </w:r>
            </w:moveFrom>
          </w:p>
        </w:tc>
      </w:tr>
      <w:tr w:rsidR="007B17AF" w:rsidRPr="007B17AF" w:rsidDel="0043622C" w14:paraId="52154D67"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7BE17B3" w14:textId="77777777" w:rsidR="007B17AF" w:rsidRPr="007B17AF" w:rsidDel="0043622C" w:rsidRDefault="007B17AF">
            <w:pPr>
              <w:spacing w:before="100" w:beforeAutospacing="1" w:after="100" w:afterAutospacing="1"/>
              <w:ind w:left="720"/>
              <w:rPr>
                <w:rFonts w:eastAsiaTheme="minorHAnsi"/>
              </w:rPr>
              <w:pPrChange w:id="1342" w:author="Dwight Mayeda" w:date="2010-05-06T00:47:00Z">
                <w:pPr>
                  <w:spacing w:before="100" w:beforeAutospacing="1" w:after="100" w:afterAutospacing="1"/>
                </w:pPr>
              </w:pPrChange>
            </w:pPr>
            <w:moveFrom w:id="1343" w:author="Dwight Mayeda" w:date="2010-05-06T00:47:00Z">
              <w:r w:rsidRPr="007B17AF" w:rsidDel="0043622C">
                <w:rPr>
                  <w:rFonts w:cs="Arial"/>
                </w:rPr>
                <w:t>Execute Package</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A01369" w14:textId="77777777" w:rsidR="007B17AF" w:rsidRPr="007B17AF" w:rsidDel="0043622C" w:rsidRDefault="007B17AF">
            <w:pPr>
              <w:spacing w:before="100" w:beforeAutospacing="1" w:after="100" w:afterAutospacing="1"/>
              <w:ind w:left="720"/>
              <w:rPr>
                <w:rFonts w:eastAsiaTheme="minorHAnsi"/>
              </w:rPr>
              <w:pPrChange w:id="1344" w:author="Dwight Mayeda" w:date="2010-05-06T00:47:00Z">
                <w:pPr>
                  <w:spacing w:before="100" w:beforeAutospacing="1" w:after="100" w:afterAutospacing="1"/>
                </w:pPr>
              </w:pPrChange>
            </w:pPr>
            <w:moveFrom w:id="1345" w:author="Dwight Mayeda" w:date="2010-05-06T00:47:00Z">
              <w:r w:rsidRPr="007B17AF" w:rsidDel="0043622C">
                <w:rPr>
                  <w:rFonts w:cs="Arial"/>
                </w:rPr>
                <w:t>EPT</w:t>
              </w:r>
            </w:moveFrom>
          </w:p>
        </w:tc>
      </w:tr>
      <w:tr w:rsidR="007B17AF" w:rsidRPr="007B17AF" w:rsidDel="0043622C" w14:paraId="6319140F"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6475359" w14:textId="77777777" w:rsidR="007B17AF" w:rsidRPr="007B17AF" w:rsidDel="0043622C" w:rsidRDefault="007B17AF">
            <w:pPr>
              <w:spacing w:before="100" w:beforeAutospacing="1" w:after="100" w:afterAutospacing="1"/>
              <w:ind w:left="720"/>
              <w:rPr>
                <w:rFonts w:eastAsiaTheme="minorHAnsi"/>
              </w:rPr>
              <w:pPrChange w:id="1346" w:author="Dwight Mayeda" w:date="2010-05-06T00:47:00Z">
                <w:pPr>
                  <w:spacing w:before="100" w:beforeAutospacing="1" w:after="100" w:afterAutospacing="1"/>
                </w:pPr>
              </w:pPrChange>
            </w:pPr>
            <w:moveFrom w:id="1347" w:author="Dwight Mayeda" w:date="2010-05-06T00:47:00Z">
              <w:r w:rsidRPr="007B17AF" w:rsidDel="0043622C">
                <w:rPr>
                  <w:rFonts w:cs="Arial"/>
                </w:rPr>
                <w:t>Execute Process</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955292A" w14:textId="77777777" w:rsidR="007B17AF" w:rsidRPr="007B17AF" w:rsidDel="0043622C" w:rsidRDefault="007B17AF">
            <w:pPr>
              <w:spacing w:before="100" w:beforeAutospacing="1" w:after="100" w:afterAutospacing="1"/>
              <w:ind w:left="720"/>
              <w:rPr>
                <w:rFonts w:eastAsiaTheme="minorHAnsi"/>
              </w:rPr>
              <w:pPrChange w:id="1348" w:author="Dwight Mayeda" w:date="2010-05-06T00:47:00Z">
                <w:pPr>
                  <w:spacing w:before="100" w:beforeAutospacing="1" w:after="100" w:afterAutospacing="1"/>
                </w:pPr>
              </w:pPrChange>
            </w:pPr>
            <w:moveFrom w:id="1349" w:author="Dwight Mayeda" w:date="2010-05-06T00:47:00Z">
              <w:r w:rsidRPr="007B17AF" w:rsidDel="0043622C">
                <w:rPr>
                  <w:rFonts w:cs="Arial"/>
                </w:rPr>
                <w:t>EPR</w:t>
              </w:r>
            </w:moveFrom>
          </w:p>
        </w:tc>
      </w:tr>
      <w:tr w:rsidR="007B17AF" w:rsidRPr="007B17AF" w:rsidDel="0043622C" w14:paraId="0ACEA10F"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423818D" w14:textId="77777777" w:rsidR="007B17AF" w:rsidRPr="007B17AF" w:rsidDel="0043622C" w:rsidRDefault="007B17AF">
            <w:pPr>
              <w:spacing w:before="100" w:beforeAutospacing="1" w:after="100" w:afterAutospacing="1"/>
              <w:ind w:left="720"/>
              <w:rPr>
                <w:rFonts w:eastAsiaTheme="minorHAnsi"/>
              </w:rPr>
              <w:pPrChange w:id="1350" w:author="Dwight Mayeda" w:date="2010-05-06T00:47:00Z">
                <w:pPr>
                  <w:spacing w:before="100" w:beforeAutospacing="1" w:after="100" w:afterAutospacing="1"/>
                </w:pPr>
              </w:pPrChange>
            </w:pPr>
            <w:moveFrom w:id="1351" w:author="Dwight Mayeda" w:date="2010-05-06T00:47:00Z">
              <w:r w:rsidRPr="007B17AF" w:rsidDel="0043622C">
                <w:rPr>
                  <w:rFonts w:cs="Arial"/>
                </w:rPr>
                <w:t>Execute SQL</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2DF2F5" w14:textId="77777777" w:rsidR="007B17AF" w:rsidRPr="007B17AF" w:rsidDel="0043622C" w:rsidRDefault="007B17AF">
            <w:pPr>
              <w:spacing w:before="100" w:beforeAutospacing="1" w:after="100" w:afterAutospacing="1"/>
              <w:ind w:left="720"/>
              <w:rPr>
                <w:rFonts w:eastAsiaTheme="minorHAnsi"/>
              </w:rPr>
              <w:pPrChange w:id="1352" w:author="Dwight Mayeda" w:date="2010-05-06T00:47:00Z">
                <w:pPr>
                  <w:spacing w:before="100" w:beforeAutospacing="1" w:after="100" w:afterAutospacing="1"/>
                </w:pPr>
              </w:pPrChange>
            </w:pPr>
            <w:moveFrom w:id="1353" w:author="Dwight Mayeda" w:date="2010-05-06T00:47:00Z">
              <w:r w:rsidRPr="007B17AF" w:rsidDel="0043622C">
                <w:rPr>
                  <w:rFonts w:cs="Arial"/>
                </w:rPr>
                <w:t>SQL</w:t>
              </w:r>
            </w:moveFrom>
          </w:p>
        </w:tc>
      </w:tr>
      <w:tr w:rsidR="007B17AF" w:rsidRPr="007B17AF" w:rsidDel="0043622C" w14:paraId="3C84931F"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4058043" w14:textId="77777777" w:rsidR="007B17AF" w:rsidRPr="007B17AF" w:rsidDel="0043622C" w:rsidRDefault="007B17AF">
            <w:pPr>
              <w:spacing w:before="100" w:beforeAutospacing="1" w:after="100" w:afterAutospacing="1"/>
              <w:ind w:left="720"/>
              <w:rPr>
                <w:rFonts w:eastAsiaTheme="minorHAnsi"/>
              </w:rPr>
              <w:pPrChange w:id="1354" w:author="Dwight Mayeda" w:date="2010-05-06T00:47:00Z">
                <w:pPr>
                  <w:spacing w:before="100" w:beforeAutospacing="1" w:after="100" w:afterAutospacing="1"/>
                </w:pPr>
              </w:pPrChange>
            </w:pPr>
            <w:moveFrom w:id="1355" w:author="Dwight Mayeda" w:date="2010-05-06T00:47:00Z">
              <w:r w:rsidRPr="007B17AF" w:rsidDel="0043622C">
                <w:rPr>
                  <w:rFonts w:cs="Arial"/>
                </w:rPr>
                <w:t>File System</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2164C93" w14:textId="77777777" w:rsidR="007B17AF" w:rsidRPr="007B17AF" w:rsidDel="0043622C" w:rsidRDefault="007B17AF">
            <w:pPr>
              <w:spacing w:before="100" w:beforeAutospacing="1" w:after="100" w:afterAutospacing="1"/>
              <w:ind w:left="720"/>
              <w:rPr>
                <w:rFonts w:eastAsiaTheme="minorHAnsi"/>
              </w:rPr>
              <w:pPrChange w:id="1356" w:author="Dwight Mayeda" w:date="2010-05-06T00:47:00Z">
                <w:pPr>
                  <w:spacing w:before="100" w:beforeAutospacing="1" w:after="100" w:afterAutospacing="1"/>
                </w:pPr>
              </w:pPrChange>
            </w:pPr>
            <w:moveFrom w:id="1357" w:author="Dwight Mayeda" w:date="2010-05-06T00:47:00Z">
              <w:r w:rsidRPr="007B17AF" w:rsidDel="0043622C">
                <w:rPr>
                  <w:rFonts w:cs="Arial"/>
                </w:rPr>
                <w:t>FSYS</w:t>
              </w:r>
            </w:moveFrom>
          </w:p>
        </w:tc>
      </w:tr>
      <w:tr w:rsidR="007B17AF" w:rsidRPr="007B17AF" w:rsidDel="0043622C" w14:paraId="6BC19904"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50CDF6F" w14:textId="77777777" w:rsidR="007B17AF" w:rsidRPr="007B17AF" w:rsidDel="0043622C" w:rsidRDefault="007B17AF">
            <w:pPr>
              <w:spacing w:before="100" w:beforeAutospacing="1" w:after="100" w:afterAutospacing="1"/>
              <w:ind w:left="720"/>
              <w:rPr>
                <w:rFonts w:eastAsiaTheme="minorHAnsi"/>
              </w:rPr>
              <w:pPrChange w:id="1358" w:author="Dwight Mayeda" w:date="2010-05-06T00:47:00Z">
                <w:pPr>
                  <w:spacing w:before="100" w:beforeAutospacing="1" w:after="100" w:afterAutospacing="1"/>
                </w:pPr>
              </w:pPrChange>
            </w:pPr>
            <w:moveFrom w:id="1359" w:author="Dwight Mayeda" w:date="2010-05-06T00:47:00Z">
              <w:r w:rsidRPr="007B17AF" w:rsidDel="0043622C">
                <w:rPr>
                  <w:rFonts w:cs="Arial"/>
                </w:rPr>
                <w:t>FTP</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9E470A1" w14:textId="77777777" w:rsidR="007B17AF" w:rsidRPr="007B17AF" w:rsidDel="0043622C" w:rsidRDefault="007B17AF">
            <w:pPr>
              <w:spacing w:before="100" w:beforeAutospacing="1" w:after="100" w:afterAutospacing="1"/>
              <w:ind w:left="720"/>
              <w:rPr>
                <w:rFonts w:eastAsiaTheme="minorHAnsi"/>
              </w:rPr>
              <w:pPrChange w:id="1360" w:author="Dwight Mayeda" w:date="2010-05-06T00:47:00Z">
                <w:pPr>
                  <w:spacing w:before="100" w:beforeAutospacing="1" w:after="100" w:afterAutospacing="1"/>
                </w:pPr>
              </w:pPrChange>
            </w:pPr>
            <w:moveFrom w:id="1361" w:author="Dwight Mayeda" w:date="2010-05-06T00:47:00Z">
              <w:r w:rsidRPr="007B17AF" w:rsidDel="0043622C">
                <w:rPr>
                  <w:rFonts w:cs="Arial"/>
                </w:rPr>
                <w:t>FTP</w:t>
              </w:r>
            </w:moveFrom>
          </w:p>
        </w:tc>
      </w:tr>
      <w:tr w:rsidR="007B17AF" w:rsidRPr="007B17AF" w:rsidDel="0043622C" w14:paraId="1769B05A"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D18280F" w14:textId="77777777" w:rsidR="007B17AF" w:rsidRPr="007B17AF" w:rsidDel="0043622C" w:rsidRDefault="007B17AF">
            <w:pPr>
              <w:spacing w:before="100" w:beforeAutospacing="1" w:after="100" w:afterAutospacing="1"/>
              <w:ind w:left="720"/>
              <w:rPr>
                <w:rFonts w:eastAsiaTheme="minorHAnsi"/>
              </w:rPr>
              <w:pPrChange w:id="1362" w:author="Dwight Mayeda" w:date="2010-05-06T00:47:00Z">
                <w:pPr>
                  <w:spacing w:before="100" w:beforeAutospacing="1" w:after="100" w:afterAutospacing="1"/>
                </w:pPr>
              </w:pPrChange>
            </w:pPr>
            <w:moveFrom w:id="1363" w:author="Dwight Mayeda" w:date="2010-05-06T00:47:00Z">
              <w:r w:rsidRPr="007B17AF" w:rsidDel="0043622C">
                <w:rPr>
                  <w:rFonts w:cs="Arial"/>
                </w:rPr>
                <w:t>Message Queue</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2C5C029" w14:textId="77777777" w:rsidR="007B17AF" w:rsidRPr="007B17AF" w:rsidDel="0043622C" w:rsidRDefault="007B17AF">
            <w:pPr>
              <w:spacing w:before="100" w:beforeAutospacing="1" w:after="100" w:afterAutospacing="1"/>
              <w:ind w:left="720"/>
              <w:rPr>
                <w:rFonts w:eastAsiaTheme="minorHAnsi"/>
              </w:rPr>
              <w:pPrChange w:id="1364" w:author="Dwight Mayeda" w:date="2010-05-06T00:47:00Z">
                <w:pPr>
                  <w:spacing w:before="100" w:beforeAutospacing="1" w:after="100" w:afterAutospacing="1"/>
                </w:pPr>
              </w:pPrChange>
            </w:pPr>
            <w:moveFrom w:id="1365" w:author="Dwight Mayeda" w:date="2010-05-06T00:47:00Z">
              <w:r w:rsidRPr="007B17AF" w:rsidDel="0043622C">
                <w:rPr>
                  <w:rFonts w:cs="Arial"/>
                </w:rPr>
                <w:t>MSMQ</w:t>
              </w:r>
            </w:moveFrom>
          </w:p>
        </w:tc>
      </w:tr>
      <w:tr w:rsidR="007B17AF" w:rsidRPr="007B17AF" w:rsidDel="0043622C" w14:paraId="73F8AE57"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C9F1CCD" w14:textId="77777777" w:rsidR="007B17AF" w:rsidRPr="007B17AF" w:rsidDel="0043622C" w:rsidRDefault="007B17AF">
            <w:pPr>
              <w:spacing w:before="100" w:beforeAutospacing="1" w:after="100" w:afterAutospacing="1"/>
              <w:ind w:left="720"/>
              <w:rPr>
                <w:rFonts w:eastAsiaTheme="minorHAnsi"/>
              </w:rPr>
              <w:pPrChange w:id="1366" w:author="Dwight Mayeda" w:date="2010-05-06T00:47:00Z">
                <w:pPr>
                  <w:spacing w:before="100" w:beforeAutospacing="1" w:after="100" w:afterAutospacing="1"/>
                </w:pPr>
              </w:pPrChange>
            </w:pPr>
            <w:moveFrom w:id="1367" w:author="Dwight Mayeda" w:date="2010-05-06T00:47:00Z">
              <w:r w:rsidRPr="007B17AF" w:rsidDel="0043622C">
                <w:rPr>
                  <w:rFonts w:cs="Arial"/>
                </w:rPr>
                <w:t>Script</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F20AF7B" w14:textId="77777777" w:rsidR="007B17AF" w:rsidRPr="007B17AF" w:rsidDel="0043622C" w:rsidRDefault="007B17AF">
            <w:pPr>
              <w:spacing w:before="100" w:beforeAutospacing="1" w:after="100" w:afterAutospacing="1"/>
              <w:ind w:left="720"/>
              <w:rPr>
                <w:rFonts w:eastAsiaTheme="minorHAnsi"/>
              </w:rPr>
              <w:pPrChange w:id="1368" w:author="Dwight Mayeda" w:date="2010-05-06T00:47:00Z">
                <w:pPr>
                  <w:spacing w:before="100" w:beforeAutospacing="1" w:after="100" w:afterAutospacing="1"/>
                </w:pPr>
              </w:pPrChange>
            </w:pPr>
            <w:moveFrom w:id="1369" w:author="Dwight Mayeda" w:date="2010-05-06T00:47:00Z">
              <w:r w:rsidRPr="007B17AF" w:rsidDel="0043622C">
                <w:rPr>
                  <w:rFonts w:cs="Arial"/>
                </w:rPr>
                <w:t>SCR</w:t>
              </w:r>
            </w:moveFrom>
          </w:p>
        </w:tc>
      </w:tr>
      <w:tr w:rsidR="007B17AF" w:rsidRPr="007B17AF" w:rsidDel="0043622C" w14:paraId="783E2AD1"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6452356" w14:textId="77777777" w:rsidR="007B17AF" w:rsidRPr="007B17AF" w:rsidDel="0043622C" w:rsidRDefault="007B17AF">
            <w:pPr>
              <w:spacing w:before="100" w:beforeAutospacing="1" w:after="100" w:afterAutospacing="1"/>
              <w:ind w:left="720"/>
              <w:rPr>
                <w:rFonts w:eastAsiaTheme="minorHAnsi"/>
              </w:rPr>
              <w:pPrChange w:id="1370" w:author="Dwight Mayeda" w:date="2010-05-06T00:47:00Z">
                <w:pPr>
                  <w:spacing w:before="100" w:beforeAutospacing="1" w:after="100" w:afterAutospacing="1"/>
                </w:pPr>
              </w:pPrChange>
            </w:pPr>
            <w:moveFrom w:id="1371" w:author="Dwight Mayeda" w:date="2010-05-06T00:47:00Z">
              <w:r w:rsidRPr="007B17AF" w:rsidDel="0043622C">
                <w:rPr>
                  <w:rFonts w:cs="Arial"/>
                </w:rPr>
                <w:t>Send Mail</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5696B17" w14:textId="77777777" w:rsidR="007B17AF" w:rsidRPr="007B17AF" w:rsidDel="0043622C" w:rsidRDefault="007B17AF">
            <w:pPr>
              <w:spacing w:before="100" w:beforeAutospacing="1" w:after="100" w:afterAutospacing="1"/>
              <w:ind w:left="720"/>
              <w:rPr>
                <w:rFonts w:eastAsiaTheme="minorHAnsi"/>
              </w:rPr>
              <w:pPrChange w:id="1372" w:author="Dwight Mayeda" w:date="2010-05-06T00:47:00Z">
                <w:pPr>
                  <w:spacing w:before="100" w:beforeAutospacing="1" w:after="100" w:afterAutospacing="1"/>
                </w:pPr>
              </w:pPrChange>
            </w:pPr>
            <w:moveFrom w:id="1373" w:author="Dwight Mayeda" w:date="2010-05-06T00:47:00Z">
              <w:r w:rsidRPr="007B17AF" w:rsidDel="0043622C">
                <w:rPr>
                  <w:rFonts w:cs="Arial"/>
                </w:rPr>
                <w:t>SMT</w:t>
              </w:r>
            </w:moveFrom>
          </w:p>
        </w:tc>
      </w:tr>
      <w:tr w:rsidR="007B17AF" w:rsidRPr="007B17AF" w:rsidDel="0043622C" w14:paraId="22DE7270"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3FD8F7D" w14:textId="77777777" w:rsidR="007B17AF" w:rsidRPr="007B17AF" w:rsidDel="0043622C" w:rsidRDefault="007B17AF">
            <w:pPr>
              <w:spacing w:before="100" w:beforeAutospacing="1" w:after="100" w:afterAutospacing="1"/>
              <w:ind w:left="720"/>
              <w:rPr>
                <w:rFonts w:eastAsiaTheme="minorHAnsi"/>
              </w:rPr>
              <w:pPrChange w:id="1374" w:author="Dwight Mayeda" w:date="2010-05-06T00:47:00Z">
                <w:pPr>
                  <w:spacing w:before="100" w:beforeAutospacing="1" w:after="100" w:afterAutospacing="1"/>
                </w:pPr>
              </w:pPrChange>
            </w:pPr>
            <w:moveFrom w:id="1375" w:author="Dwight Mayeda" w:date="2010-05-06T00:47:00Z">
              <w:r w:rsidRPr="007B17AF" w:rsidDel="0043622C">
                <w:rPr>
                  <w:rFonts w:cs="Arial"/>
                </w:rPr>
                <w:t>Transfer Database</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1764FC1" w14:textId="77777777" w:rsidR="007B17AF" w:rsidRPr="007B17AF" w:rsidDel="0043622C" w:rsidRDefault="007B17AF">
            <w:pPr>
              <w:spacing w:before="100" w:beforeAutospacing="1" w:after="100" w:afterAutospacing="1"/>
              <w:ind w:left="720"/>
              <w:rPr>
                <w:rFonts w:eastAsiaTheme="minorHAnsi"/>
              </w:rPr>
              <w:pPrChange w:id="1376" w:author="Dwight Mayeda" w:date="2010-05-06T00:47:00Z">
                <w:pPr>
                  <w:spacing w:before="100" w:beforeAutospacing="1" w:after="100" w:afterAutospacing="1"/>
                </w:pPr>
              </w:pPrChange>
            </w:pPr>
            <w:moveFrom w:id="1377" w:author="Dwight Mayeda" w:date="2010-05-06T00:47:00Z">
              <w:r w:rsidRPr="007B17AF" w:rsidDel="0043622C">
                <w:rPr>
                  <w:rFonts w:cs="Arial"/>
                </w:rPr>
                <w:t>TDB</w:t>
              </w:r>
            </w:moveFrom>
          </w:p>
        </w:tc>
      </w:tr>
      <w:tr w:rsidR="007B17AF" w:rsidRPr="007B17AF" w:rsidDel="0043622C" w14:paraId="5530F6B9"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D8E590" w14:textId="77777777" w:rsidR="007B17AF" w:rsidRPr="007B17AF" w:rsidDel="0043622C" w:rsidRDefault="007B17AF">
            <w:pPr>
              <w:spacing w:before="100" w:beforeAutospacing="1" w:after="100" w:afterAutospacing="1"/>
              <w:ind w:left="720"/>
              <w:rPr>
                <w:rFonts w:eastAsiaTheme="minorHAnsi"/>
              </w:rPr>
              <w:pPrChange w:id="1378" w:author="Dwight Mayeda" w:date="2010-05-06T00:47:00Z">
                <w:pPr>
                  <w:spacing w:before="100" w:beforeAutospacing="1" w:after="100" w:afterAutospacing="1"/>
                </w:pPr>
              </w:pPrChange>
            </w:pPr>
            <w:moveFrom w:id="1379" w:author="Dwight Mayeda" w:date="2010-05-06T00:47:00Z">
              <w:r w:rsidRPr="007B17AF" w:rsidDel="0043622C">
                <w:rPr>
                  <w:rFonts w:cs="Arial"/>
                </w:rPr>
                <w:t>Transfer Error Messages</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EBABF6" w14:textId="77777777" w:rsidR="007B17AF" w:rsidRPr="007B17AF" w:rsidDel="0043622C" w:rsidRDefault="007B17AF">
            <w:pPr>
              <w:spacing w:before="100" w:beforeAutospacing="1" w:after="100" w:afterAutospacing="1"/>
              <w:ind w:left="720"/>
              <w:rPr>
                <w:rFonts w:eastAsiaTheme="minorHAnsi"/>
              </w:rPr>
              <w:pPrChange w:id="1380" w:author="Dwight Mayeda" w:date="2010-05-06T00:47:00Z">
                <w:pPr>
                  <w:spacing w:before="100" w:beforeAutospacing="1" w:after="100" w:afterAutospacing="1"/>
                </w:pPr>
              </w:pPrChange>
            </w:pPr>
            <w:moveFrom w:id="1381" w:author="Dwight Mayeda" w:date="2010-05-06T00:47:00Z">
              <w:r w:rsidRPr="007B17AF" w:rsidDel="0043622C">
                <w:rPr>
                  <w:rFonts w:cs="Arial"/>
                </w:rPr>
                <w:t>TEM</w:t>
              </w:r>
            </w:moveFrom>
          </w:p>
        </w:tc>
      </w:tr>
      <w:tr w:rsidR="007B17AF" w:rsidRPr="007B17AF" w:rsidDel="0043622C" w14:paraId="36D03487"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27608DF" w14:textId="77777777" w:rsidR="007B17AF" w:rsidRPr="007B17AF" w:rsidDel="0043622C" w:rsidRDefault="007B17AF">
            <w:pPr>
              <w:spacing w:before="100" w:beforeAutospacing="1" w:after="100" w:afterAutospacing="1"/>
              <w:ind w:left="720"/>
              <w:rPr>
                <w:rFonts w:eastAsiaTheme="minorHAnsi"/>
              </w:rPr>
              <w:pPrChange w:id="1382" w:author="Dwight Mayeda" w:date="2010-05-06T00:47:00Z">
                <w:pPr>
                  <w:spacing w:before="100" w:beforeAutospacing="1" w:after="100" w:afterAutospacing="1"/>
                </w:pPr>
              </w:pPrChange>
            </w:pPr>
            <w:moveFrom w:id="1383" w:author="Dwight Mayeda" w:date="2010-05-06T00:47:00Z">
              <w:r w:rsidRPr="007B17AF" w:rsidDel="0043622C">
                <w:rPr>
                  <w:rFonts w:cs="Arial"/>
                </w:rPr>
                <w:t>Transfer Jobs</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3F41E9" w14:textId="77777777" w:rsidR="007B17AF" w:rsidRPr="007B17AF" w:rsidDel="0043622C" w:rsidRDefault="007B17AF">
            <w:pPr>
              <w:spacing w:before="100" w:beforeAutospacing="1" w:after="100" w:afterAutospacing="1"/>
              <w:ind w:left="720"/>
              <w:rPr>
                <w:rFonts w:eastAsiaTheme="minorHAnsi"/>
              </w:rPr>
              <w:pPrChange w:id="1384" w:author="Dwight Mayeda" w:date="2010-05-06T00:47:00Z">
                <w:pPr>
                  <w:spacing w:before="100" w:beforeAutospacing="1" w:after="100" w:afterAutospacing="1"/>
                </w:pPr>
              </w:pPrChange>
            </w:pPr>
            <w:moveFrom w:id="1385" w:author="Dwight Mayeda" w:date="2010-05-06T00:47:00Z">
              <w:r w:rsidRPr="007B17AF" w:rsidDel="0043622C">
                <w:rPr>
                  <w:rFonts w:cs="Arial"/>
                </w:rPr>
                <w:t>TJT</w:t>
              </w:r>
            </w:moveFrom>
          </w:p>
        </w:tc>
      </w:tr>
      <w:tr w:rsidR="007B17AF" w:rsidRPr="007B17AF" w:rsidDel="0043622C" w14:paraId="22C00970"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C7BF150" w14:textId="77777777" w:rsidR="007B17AF" w:rsidRPr="007B17AF" w:rsidDel="0043622C" w:rsidRDefault="007B17AF">
            <w:pPr>
              <w:spacing w:before="100" w:beforeAutospacing="1" w:after="100" w:afterAutospacing="1"/>
              <w:ind w:left="720"/>
              <w:rPr>
                <w:rFonts w:eastAsiaTheme="minorHAnsi"/>
              </w:rPr>
              <w:pPrChange w:id="1386" w:author="Dwight Mayeda" w:date="2010-05-06T00:47:00Z">
                <w:pPr>
                  <w:spacing w:before="100" w:beforeAutospacing="1" w:after="100" w:afterAutospacing="1"/>
                </w:pPr>
              </w:pPrChange>
            </w:pPr>
            <w:moveFrom w:id="1387" w:author="Dwight Mayeda" w:date="2010-05-06T00:47:00Z">
              <w:r w:rsidRPr="007B17AF" w:rsidDel="0043622C">
                <w:rPr>
                  <w:rFonts w:cs="Arial"/>
                </w:rPr>
                <w:t>Transfer Logins</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9E574D5" w14:textId="77777777" w:rsidR="007B17AF" w:rsidRPr="007B17AF" w:rsidDel="0043622C" w:rsidRDefault="007B17AF">
            <w:pPr>
              <w:spacing w:before="100" w:beforeAutospacing="1" w:after="100" w:afterAutospacing="1"/>
              <w:ind w:left="720"/>
              <w:rPr>
                <w:rFonts w:eastAsiaTheme="minorHAnsi"/>
              </w:rPr>
              <w:pPrChange w:id="1388" w:author="Dwight Mayeda" w:date="2010-05-06T00:47:00Z">
                <w:pPr>
                  <w:spacing w:before="100" w:beforeAutospacing="1" w:after="100" w:afterAutospacing="1"/>
                </w:pPr>
              </w:pPrChange>
            </w:pPr>
            <w:moveFrom w:id="1389" w:author="Dwight Mayeda" w:date="2010-05-06T00:47:00Z">
              <w:r w:rsidRPr="007B17AF" w:rsidDel="0043622C">
                <w:rPr>
                  <w:rFonts w:cs="Arial"/>
                </w:rPr>
                <w:t>TLT</w:t>
              </w:r>
            </w:moveFrom>
          </w:p>
        </w:tc>
      </w:tr>
      <w:tr w:rsidR="007B17AF" w:rsidRPr="007B17AF" w:rsidDel="0043622C" w14:paraId="557740E2"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C36E368" w14:textId="77777777" w:rsidR="007B17AF" w:rsidRPr="007B17AF" w:rsidDel="0043622C" w:rsidRDefault="007B17AF">
            <w:pPr>
              <w:spacing w:before="100" w:beforeAutospacing="1" w:after="100" w:afterAutospacing="1"/>
              <w:ind w:left="720"/>
              <w:rPr>
                <w:rFonts w:eastAsiaTheme="minorHAnsi"/>
              </w:rPr>
              <w:pPrChange w:id="1390" w:author="Dwight Mayeda" w:date="2010-05-06T00:47:00Z">
                <w:pPr>
                  <w:spacing w:before="100" w:beforeAutospacing="1" w:after="100" w:afterAutospacing="1"/>
                </w:pPr>
              </w:pPrChange>
            </w:pPr>
            <w:moveFrom w:id="1391" w:author="Dwight Mayeda" w:date="2010-05-06T00:47:00Z">
              <w:r w:rsidRPr="007B17AF" w:rsidDel="0043622C">
                <w:rPr>
                  <w:rFonts w:cs="Arial"/>
                </w:rPr>
                <w:t>Transfer Master Stored Procedures</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BEDED4" w14:textId="77777777" w:rsidR="007B17AF" w:rsidRPr="007B17AF" w:rsidDel="0043622C" w:rsidRDefault="007B17AF">
            <w:pPr>
              <w:spacing w:before="100" w:beforeAutospacing="1" w:after="100" w:afterAutospacing="1"/>
              <w:ind w:left="720"/>
              <w:rPr>
                <w:rFonts w:eastAsiaTheme="minorHAnsi"/>
              </w:rPr>
              <w:pPrChange w:id="1392" w:author="Dwight Mayeda" w:date="2010-05-06T00:47:00Z">
                <w:pPr>
                  <w:spacing w:before="100" w:beforeAutospacing="1" w:after="100" w:afterAutospacing="1"/>
                </w:pPr>
              </w:pPrChange>
            </w:pPr>
            <w:moveFrom w:id="1393" w:author="Dwight Mayeda" w:date="2010-05-06T00:47:00Z">
              <w:r w:rsidRPr="007B17AF" w:rsidDel="0043622C">
                <w:rPr>
                  <w:rFonts w:cs="Arial"/>
                </w:rPr>
                <w:t>TSP</w:t>
              </w:r>
            </w:moveFrom>
          </w:p>
        </w:tc>
      </w:tr>
      <w:tr w:rsidR="007B17AF" w:rsidRPr="007B17AF" w:rsidDel="0043622C" w14:paraId="05011123"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00FE15" w14:textId="77777777" w:rsidR="007B17AF" w:rsidRPr="007B17AF" w:rsidDel="0043622C" w:rsidRDefault="007B17AF">
            <w:pPr>
              <w:spacing w:before="100" w:beforeAutospacing="1" w:after="100" w:afterAutospacing="1"/>
              <w:ind w:left="720"/>
              <w:rPr>
                <w:rFonts w:eastAsiaTheme="minorHAnsi"/>
              </w:rPr>
              <w:pPrChange w:id="1394" w:author="Dwight Mayeda" w:date="2010-05-06T00:47:00Z">
                <w:pPr>
                  <w:spacing w:before="100" w:beforeAutospacing="1" w:after="100" w:afterAutospacing="1"/>
                </w:pPr>
              </w:pPrChange>
            </w:pPr>
            <w:moveFrom w:id="1395" w:author="Dwight Mayeda" w:date="2010-05-06T00:47:00Z">
              <w:r w:rsidRPr="007B17AF" w:rsidDel="0043622C">
                <w:rPr>
                  <w:rFonts w:cs="Arial"/>
                </w:rPr>
                <w:t>Transfer SQL Server Objects</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0205F9E" w14:textId="77777777" w:rsidR="007B17AF" w:rsidRPr="007B17AF" w:rsidDel="0043622C" w:rsidRDefault="007B17AF">
            <w:pPr>
              <w:spacing w:before="100" w:beforeAutospacing="1" w:after="100" w:afterAutospacing="1"/>
              <w:ind w:left="720"/>
              <w:rPr>
                <w:rFonts w:eastAsiaTheme="minorHAnsi"/>
              </w:rPr>
              <w:pPrChange w:id="1396" w:author="Dwight Mayeda" w:date="2010-05-06T00:47:00Z">
                <w:pPr>
                  <w:spacing w:before="100" w:beforeAutospacing="1" w:after="100" w:afterAutospacing="1"/>
                </w:pPr>
              </w:pPrChange>
            </w:pPr>
            <w:moveFrom w:id="1397" w:author="Dwight Mayeda" w:date="2010-05-06T00:47:00Z">
              <w:r w:rsidRPr="007B17AF" w:rsidDel="0043622C">
                <w:rPr>
                  <w:rFonts w:cs="Arial"/>
                </w:rPr>
                <w:t>TSO</w:t>
              </w:r>
            </w:moveFrom>
          </w:p>
        </w:tc>
      </w:tr>
      <w:tr w:rsidR="007B17AF" w:rsidRPr="007B17AF" w:rsidDel="0043622C" w14:paraId="3AE5E972"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4FB0BF0" w14:textId="77777777" w:rsidR="007B17AF" w:rsidRPr="007B17AF" w:rsidDel="0043622C" w:rsidRDefault="007B17AF">
            <w:pPr>
              <w:spacing w:before="100" w:beforeAutospacing="1" w:after="100" w:afterAutospacing="1"/>
              <w:ind w:left="720"/>
              <w:rPr>
                <w:rFonts w:eastAsiaTheme="minorHAnsi"/>
              </w:rPr>
              <w:pPrChange w:id="1398" w:author="Dwight Mayeda" w:date="2010-05-06T00:47:00Z">
                <w:pPr>
                  <w:spacing w:before="100" w:beforeAutospacing="1" w:after="100" w:afterAutospacing="1"/>
                </w:pPr>
              </w:pPrChange>
            </w:pPr>
            <w:moveFrom w:id="1399" w:author="Dwight Mayeda" w:date="2010-05-06T00:47:00Z">
              <w:r w:rsidRPr="007B17AF" w:rsidDel="0043622C">
                <w:rPr>
                  <w:rFonts w:cs="Arial"/>
                </w:rPr>
                <w:t>Web Service</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E05ADB5" w14:textId="77777777" w:rsidR="007B17AF" w:rsidRPr="007B17AF" w:rsidDel="0043622C" w:rsidRDefault="007B17AF">
            <w:pPr>
              <w:spacing w:before="100" w:beforeAutospacing="1" w:after="100" w:afterAutospacing="1"/>
              <w:ind w:left="720"/>
              <w:rPr>
                <w:rFonts w:eastAsiaTheme="minorHAnsi"/>
              </w:rPr>
              <w:pPrChange w:id="1400" w:author="Dwight Mayeda" w:date="2010-05-06T00:47:00Z">
                <w:pPr>
                  <w:spacing w:before="100" w:beforeAutospacing="1" w:after="100" w:afterAutospacing="1"/>
                </w:pPr>
              </w:pPrChange>
            </w:pPr>
            <w:moveFrom w:id="1401" w:author="Dwight Mayeda" w:date="2010-05-06T00:47:00Z">
              <w:r w:rsidRPr="007B17AF" w:rsidDel="0043622C">
                <w:rPr>
                  <w:rFonts w:cs="Arial"/>
                </w:rPr>
                <w:t>WST</w:t>
              </w:r>
            </w:moveFrom>
          </w:p>
        </w:tc>
      </w:tr>
      <w:tr w:rsidR="007B17AF" w:rsidRPr="007B17AF" w:rsidDel="0043622C" w14:paraId="2A64A66A"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399B73" w14:textId="77777777" w:rsidR="007B17AF" w:rsidRPr="007B17AF" w:rsidDel="0043622C" w:rsidRDefault="007B17AF">
            <w:pPr>
              <w:spacing w:before="100" w:beforeAutospacing="1" w:after="100" w:afterAutospacing="1"/>
              <w:ind w:left="720"/>
              <w:rPr>
                <w:rFonts w:eastAsiaTheme="minorHAnsi"/>
              </w:rPr>
              <w:pPrChange w:id="1402" w:author="Dwight Mayeda" w:date="2010-05-06T00:47:00Z">
                <w:pPr>
                  <w:spacing w:before="100" w:beforeAutospacing="1" w:after="100" w:afterAutospacing="1"/>
                </w:pPr>
              </w:pPrChange>
            </w:pPr>
            <w:moveFrom w:id="1403" w:author="Dwight Mayeda" w:date="2010-05-06T00:47:00Z">
              <w:r w:rsidRPr="007B17AF" w:rsidDel="0043622C">
                <w:rPr>
                  <w:rFonts w:cs="Arial"/>
                </w:rPr>
                <w:t>WMI Data Reader</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A0D46DF" w14:textId="77777777" w:rsidR="007B17AF" w:rsidRPr="007B17AF" w:rsidDel="0043622C" w:rsidRDefault="007B17AF">
            <w:pPr>
              <w:spacing w:before="100" w:beforeAutospacing="1" w:after="100" w:afterAutospacing="1"/>
              <w:ind w:left="720"/>
              <w:rPr>
                <w:rFonts w:eastAsiaTheme="minorHAnsi"/>
              </w:rPr>
              <w:pPrChange w:id="1404" w:author="Dwight Mayeda" w:date="2010-05-06T00:47:00Z">
                <w:pPr>
                  <w:spacing w:before="100" w:beforeAutospacing="1" w:after="100" w:afterAutospacing="1"/>
                </w:pPr>
              </w:pPrChange>
            </w:pPr>
            <w:moveFrom w:id="1405" w:author="Dwight Mayeda" w:date="2010-05-06T00:47:00Z">
              <w:r w:rsidRPr="007B17AF" w:rsidDel="0043622C">
                <w:rPr>
                  <w:rFonts w:cs="Arial"/>
                </w:rPr>
                <w:t>WMID</w:t>
              </w:r>
            </w:moveFrom>
          </w:p>
        </w:tc>
      </w:tr>
      <w:tr w:rsidR="007B17AF" w:rsidRPr="007B17AF" w:rsidDel="0043622C" w14:paraId="54110846"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250FC55" w14:textId="77777777" w:rsidR="007B17AF" w:rsidRPr="007B17AF" w:rsidDel="0043622C" w:rsidRDefault="007B17AF">
            <w:pPr>
              <w:spacing w:before="100" w:beforeAutospacing="1" w:after="100" w:afterAutospacing="1"/>
              <w:ind w:left="720"/>
              <w:rPr>
                <w:rFonts w:eastAsiaTheme="minorHAnsi"/>
              </w:rPr>
              <w:pPrChange w:id="1406" w:author="Dwight Mayeda" w:date="2010-05-06T00:47:00Z">
                <w:pPr>
                  <w:spacing w:before="100" w:beforeAutospacing="1" w:after="100" w:afterAutospacing="1"/>
                </w:pPr>
              </w:pPrChange>
            </w:pPr>
            <w:moveFrom w:id="1407" w:author="Dwight Mayeda" w:date="2010-05-06T00:47:00Z">
              <w:r w:rsidRPr="007B17AF" w:rsidDel="0043622C">
                <w:rPr>
                  <w:rFonts w:cs="Arial"/>
                </w:rPr>
                <w:t>WMI Event Watcher</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ED4231" w14:textId="77777777" w:rsidR="007B17AF" w:rsidRPr="007B17AF" w:rsidDel="0043622C" w:rsidRDefault="007B17AF">
            <w:pPr>
              <w:spacing w:before="100" w:beforeAutospacing="1" w:after="100" w:afterAutospacing="1"/>
              <w:ind w:left="720"/>
              <w:rPr>
                <w:rFonts w:eastAsiaTheme="minorHAnsi"/>
              </w:rPr>
              <w:pPrChange w:id="1408" w:author="Dwight Mayeda" w:date="2010-05-06T00:47:00Z">
                <w:pPr>
                  <w:spacing w:before="100" w:beforeAutospacing="1" w:after="100" w:afterAutospacing="1"/>
                </w:pPr>
              </w:pPrChange>
            </w:pPr>
            <w:moveFrom w:id="1409" w:author="Dwight Mayeda" w:date="2010-05-06T00:47:00Z">
              <w:r w:rsidRPr="007B17AF" w:rsidDel="0043622C">
                <w:rPr>
                  <w:rFonts w:cs="Arial"/>
                </w:rPr>
                <w:t>WMIE</w:t>
              </w:r>
            </w:moveFrom>
          </w:p>
        </w:tc>
      </w:tr>
      <w:tr w:rsidR="007B17AF" w:rsidRPr="007B17AF" w:rsidDel="0043622C" w14:paraId="78135618"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C77414B" w14:textId="77777777" w:rsidR="007B17AF" w:rsidRPr="007B17AF" w:rsidDel="0043622C" w:rsidRDefault="007B17AF">
            <w:pPr>
              <w:spacing w:before="100" w:beforeAutospacing="1" w:after="100" w:afterAutospacing="1"/>
              <w:ind w:left="720"/>
              <w:rPr>
                <w:rFonts w:eastAsiaTheme="minorHAnsi"/>
              </w:rPr>
              <w:pPrChange w:id="1410" w:author="Dwight Mayeda" w:date="2010-05-06T00:47:00Z">
                <w:pPr>
                  <w:spacing w:before="100" w:beforeAutospacing="1" w:after="100" w:afterAutospacing="1"/>
                </w:pPr>
              </w:pPrChange>
            </w:pPr>
            <w:moveFrom w:id="1411" w:author="Dwight Mayeda" w:date="2010-05-06T00:47:00Z">
              <w:r w:rsidRPr="007B17AF" w:rsidDel="0043622C">
                <w:rPr>
                  <w:rFonts w:cs="Arial"/>
                </w:rPr>
                <w:t>XML</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610A83E" w14:textId="77777777" w:rsidR="007B17AF" w:rsidRPr="007B17AF" w:rsidDel="0043622C" w:rsidRDefault="007B17AF">
            <w:pPr>
              <w:spacing w:before="100" w:beforeAutospacing="1" w:after="100" w:afterAutospacing="1"/>
              <w:ind w:left="720"/>
              <w:rPr>
                <w:rFonts w:eastAsiaTheme="minorHAnsi"/>
              </w:rPr>
              <w:pPrChange w:id="1412" w:author="Dwight Mayeda" w:date="2010-05-06T00:47:00Z">
                <w:pPr>
                  <w:spacing w:before="100" w:beforeAutospacing="1" w:after="100" w:afterAutospacing="1"/>
                </w:pPr>
              </w:pPrChange>
            </w:pPr>
            <w:moveFrom w:id="1413" w:author="Dwight Mayeda" w:date="2010-05-06T00:47:00Z">
              <w:r w:rsidRPr="007B17AF" w:rsidDel="0043622C">
                <w:rPr>
                  <w:rFonts w:cs="Arial"/>
                </w:rPr>
                <w:t>XML</w:t>
              </w:r>
            </w:moveFrom>
          </w:p>
        </w:tc>
      </w:tr>
    </w:tbl>
    <w:p w14:paraId="18DAD56D" w14:textId="77777777" w:rsidR="007B17AF" w:rsidRPr="007B17AF" w:rsidDel="0043622C" w:rsidRDefault="007B17AF" w:rsidP="00DA1E9E">
      <w:pPr>
        <w:spacing w:before="100" w:beforeAutospacing="1" w:after="100" w:afterAutospacing="1"/>
        <w:ind w:left="720"/>
        <w:rPr>
          <w:rFonts w:eastAsiaTheme="minorHAnsi"/>
        </w:rPr>
      </w:pPr>
      <w:moveFrom w:id="1414" w:author="Dwight Mayeda" w:date="2010-05-06T00:47:00Z">
        <w:r w:rsidRPr="007B17AF" w:rsidDel="0043622C">
          <w:t xml:space="preserve">These </w:t>
        </w:r>
        <w:r w:rsidR="000E59B6" w:rsidRPr="007B17AF" w:rsidDel="0043622C">
          <w:t>acronyms</w:t>
        </w:r>
        <w:r w:rsidRPr="007B17AF" w:rsidDel="0043622C">
          <w:t xml:space="preserve"> should be used at the beginning of the names of components to identify what type of component it is.</w:t>
        </w:r>
      </w:moveFrom>
    </w:p>
    <w:tbl>
      <w:tblPr>
        <w:tblW w:w="0" w:type="auto"/>
        <w:tblInd w:w="858" w:type="dxa"/>
        <w:tblCellMar>
          <w:left w:w="0" w:type="dxa"/>
          <w:right w:w="0" w:type="dxa"/>
        </w:tblCellMar>
        <w:tblLook w:val="04A0" w:firstRow="1" w:lastRow="0" w:firstColumn="1" w:lastColumn="0" w:noHBand="0" w:noVBand="1"/>
      </w:tblPr>
      <w:tblGrid>
        <w:gridCol w:w="3901"/>
        <w:gridCol w:w="4499"/>
      </w:tblGrid>
      <w:tr w:rsidR="007B17AF" w:rsidRPr="007B17AF" w:rsidDel="0043622C" w14:paraId="2B2FF40C" w14:textId="77777777" w:rsidTr="007B17AF">
        <w:tc>
          <w:tcPr>
            <w:tcW w:w="3901" w:type="dxa"/>
            <w:tcBorders>
              <w:top w:val="single" w:sz="8" w:space="0" w:color="auto"/>
              <w:left w:val="single" w:sz="8" w:space="0" w:color="auto"/>
              <w:bottom w:val="single" w:sz="8" w:space="0" w:color="auto"/>
              <w:right w:val="single" w:sz="8" w:space="0" w:color="auto"/>
            </w:tcBorders>
            <w:shd w:val="clear" w:color="auto" w:fill="550D2A"/>
            <w:tcMar>
              <w:top w:w="0" w:type="dxa"/>
              <w:left w:w="108" w:type="dxa"/>
              <w:bottom w:w="0" w:type="dxa"/>
              <w:right w:w="108" w:type="dxa"/>
            </w:tcMar>
            <w:vAlign w:val="center"/>
            <w:hideMark/>
          </w:tcPr>
          <w:p w14:paraId="1E3A7012" w14:textId="77777777" w:rsidR="007B17AF" w:rsidRPr="007B17AF" w:rsidDel="0043622C" w:rsidRDefault="007B17AF">
            <w:pPr>
              <w:spacing w:before="100" w:beforeAutospacing="1" w:after="100" w:afterAutospacing="1"/>
              <w:ind w:left="720"/>
              <w:rPr>
                <w:rFonts w:eastAsiaTheme="minorHAnsi"/>
              </w:rPr>
              <w:pPrChange w:id="1415" w:author="Dwight Mayeda" w:date="2010-05-06T00:47:00Z">
                <w:pPr>
                  <w:spacing w:before="100" w:beforeAutospacing="1" w:after="100" w:afterAutospacing="1"/>
                </w:pPr>
              </w:pPrChange>
            </w:pPr>
            <w:moveFrom w:id="1416" w:author="Dwight Mayeda" w:date="2010-05-06T00:47:00Z">
              <w:r w:rsidRPr="007B17AF" w:rsidDel="0043622C">
                <w:rPr>
                  <w:rFonts w:cs="Arial"/>
                  <w:color w:val="FFFFFF"/>
                </w:rPr>
                <w:t>Component</w:t>
              </w:r>
            </w:moveFrom>
          </w:p>
        </w:tc>
        <w:tc>
          <w:tcPr>
            <w:tcW w:w="449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2EA223A" w14:textId="77777777" w:rsidR="007B17AF" w:rsidRPr="007B17AF" w:rsidDel="0043622C" w:rsidRDefault="007B17AF">
            <w:pPr>
              <w:spacing w:before="100" w:beforeAutospacing="1" w:after="100" w:afterAutospacing="1"/>
              <w:ind w:left="720"/>
              <w:rPr>
                <w:rFonts w:eastAsiaTheme="minorHAnsi"/>
              </w:rPr>
              <w:pPrChange w:id="1417" w:author="Dwight Mayeda" w:date="2010-05-06T00:47:00Z">
                <w:pPr>
                  <w:spacing w:before="100" w:beforeAutospacing="1" w:after="100" w:afterAutospacing="1"/>
                </w:pPr>
              </w:pPrChange>
            </w:pPr>
            <w:moveFrom w:id="1418" w:author="Dwight Mayeda" w:date="2010-05-06T00:47:00Z">
              <w:r w:rsidRPr="007B17AF" w:rsidDel="0043622C">
                <w:rPr>
                  <w:rFonts w:cs="Arial"/>
                  <w:color w:val="FFFFFF"/>
                </w:rPr>
                <w:t>Prefix</w:t>
              </w:r>
            </w:moveFrom>
          </w:p>
        </w:tc>
      </w:tr>
      <w:tr w:rsidR="007B17AF" w:rsidRPr="007B17AF" w:rsidDel="0043622C" w14:paraId="4B35051C"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9B23631" w14:textId="77777777" w:rsidR="007B17AF" w:rsidRPr="007B17AF" w:rsidDel="0043622C" w:rsidRDefault="007B17AF">
            <w:pPr>
              <w:spacing w:before="100" w:beforeAutospacing="1" w:after="100" w:afterAutospacing="1"/>
              <w:ind w:left="720"/>
              <w:rPr>
                <w:rFonts w:eastAsiaTheme="minorHAnsi"/>
              </w:rPr>
              <w:pPrChange w:id="1419" w:author="Dwight Mayeda" w:date="2010-05-06T00:47:00Z">
                <w:pPr>
                  <w:spacing w:before="100" w:beforeAutospacing="1" w:after="100" w:afterAutospacing="1"/>
                </w:pPr>
              </w:pPrChange>
            </w:pPr>
            <w:moveFrom w:id="1420" w:author="Dwight Mayeda" w:date="2010-05-06T00:47:00Z">
              <w:r w:rsidRPr="007B17AF" w:rsidDel="0043622C">
                <w:rPr>
                  <w:rFonts w:cs="Arial"/>
                </w:rPr>
                <w:t>DataReader Source</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4D5DABA" w14:textId="77777777" w:rsidR="007B17AF" w:rsidRPr="007B17AF" w:rsidDel="0043622C" w:rsidRDefault="007B17AF">
            <w:pPr>
              <w:spacing w:before="100" w:beforeAutospacing="1" w:after="100" w:afterAutospacing="1"/>
              <w:ind w:left="720"/>
              <w:rPr>
                <w:rFonts w:eastAsiaTheme="minorHAnsi"/>
              </w:rPr>
              <w:pPrChange w:id="1421" w:author="Dwight Mayeda" w:date="2010-05-06T00:47:00Z">
                <w:pPr>
                  <w:spacing w:before="100" w:beforeAutospacing="1" w:after="100" w:afterAutospacing="1"/>
                </w:pPr>
              </w:pPrChange>
            </w:pPr>
            <w:moveFrom w:id="1422" w:author="Dwight Mayeda" w:date="2010-05-06T00:47:00Z">
              <w:r w:rsidRPr="007B17AF" w:rsidDel="0043622C">
                <w:rPr>
                  <w:rFonts w:cs="Arial"/>
                </w:rPr>
                <w:t>DR_SRC</w:t>
              </w:r>
            </w:moveFrom>
          </w:p>
        </w:tc>
      </w:tr>
      <w:tr w:rsidR="007B17AF" w:rsidRPr="007B17AF" w:rsidDel="0043622C" w14:paraId="617725FB"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C11E09B" w14:textId="77777777" w:rsidR="007B17AF" w:rsidRPr="007B17AF" w:rsidDel="0043622C" w:rsidRDefault="007B17AF">
            <w:pPr>
              <w:spacing w:before="100" w:beforeAutospacing="1" w:after="100" w:afterAutospacing="1"/>
              <w:ind w:left="720"/>
              <w:rPr>
                <w:rFonts w:eastAsiaTheme="minorHAnsi"/>
              </w:rPr>
              <w:pPrChange w:id="1423" w:author="Dwight Mayeda" w:date="2010-05-06T00:47:00Z">
                <w:pPr>
                  <w:spacing w:before="100" w:beforeAutospacing="1" w:after="100" w:afterAutospacing="1"/>
                </w:pPr>
              </w:pPrChange>
            </w:pPr>
            <w:moveFrom w:id="1424" w:author="Dwight Mayeda" w:date="2010-05-06T00:47:00Z">
              <w:r w:rsidRPr="007B17AF" w:rsidDel="0043622C">
                <w:rPr>
                  <w:rFonts w:cs="Arial"/>
                </w:rPr>
                <w:t>Excel Source</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4E2878D" w14:textId="77777777" w:rsidR="007B17AF" w:rsidRPr="007B17AF" w:rsidDel="0043622C" w:rsidRDefault="007B17AF">
            <w:pPr>
              <w:spacing w:before="100" w:beforeAutospacing="1" w:after="100" w:afterAutospacing="1"/>
              <w:ind w:left="720"/>
              <w:rPr>
                <w:rFonts w:eastAsiaTheme="minorHAnsi"/>
              </w:rPr>
              <w:pPrChange w:id="1425" w:author="Dwight Mayeda" w:date="2010-05-06T00:47:00Z">
                <w:pPr>
                  <w:spacing w:before="100" w:beforeAutospacing="1" w:after="100" w:afterAutospacing="1"/>
                </w:pPr>
              </w:pPrChange>
            </w:pPr>
            <w:moveFrom w:id="1426" w:author="Dwight Mayeda" w:date="2010-05-06T00:47:00Z">
              <w:r w:rsidRPr="007B17AF" w:rsidDel="0043622C">
                <w:rPr>
                  <w:rFonts w:cs="Arial"/>
                </w:rPr>
                <w:t>EX_SRC</w:t>
              </w:r>
            </w:moveFrom>
          </w:p>
        </w:tc>
      </w:tr>
      <w:tr w:rsidR="007B17AF" w:rsidRPr="007B17AF" w:rsidDel="0043622C" w14:paraId="766A504A"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2F8EE65" w14:textId="77777777" w:rsidR="007B17AF" w:rsidRPr="007B17AF" w:rsidDel="0043622C" w:rsidRDefault="007B17AF">
            <w:pPr>
              <w:spacing w:before="100" w:beforeAutospacing="1" w:after="100" w:afterAutospacing="1"/>
              <w:ind w:left="720"/>
              <w:rPr>
                <w:rFonts w:eastAsiaTheme="minorHAnsi"/>
              </w:rPr>
              <w:pPrChange w:id="1427" w:author="Dwight Mayeda" w:date="2010-05-06T00:47:00Z">
                <w:pPr>
                  <w:spacing w:before="100" w:beforeAutospacing="1" w:after="100" w:afterAutospacing="1"/>
                </w:pPr>
              </w:pPrChange>
            </w:pPr>
            <w:moveFrom w:id="1428" w:author="Dwight Mayeda" w:date="2010-05-06T00:47:00Z">
              <w:r w:rsidRPr="007B17AF" w:rsidDel="0043622C">
                <w:rPr>
                  <w:rFonts w:cs="Arial"/>
                </w:rPr>
                <w:t>Flat File Source</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2DE54DD" w14:textId="77777777" w:rsidR="007B17AF" w:rsidRPr="007B17AF" w:rsidDel="0043622C" w:rsidRDefault="007B17AF">
            <w:pPr>
              <w:spacing w:before="100" w:beforeAutospacing="1" w:after="100" w:afterAutospacing="1"/>
              <w:ind w:left="720"/>
              <w:rPr>
                <w:rFonts w:eastAsiaTheme="minorHAnsi"/>
              </w:rPr>
              <w:pPrChange w:id="1429" w:author="Dwight Mayeda" w:date="2010-05-06T00:47:00Z">
                <w:pPr>
                  <w:spacing w:before="100" w:beforeAutospacing="1" w:after="100" w:afterAutospacing="1"/>
                </w:pPr>
              </w:pPrChange>
            </w:pPr>
            <w:moveFrom w:id="1430" w:author="Dwight Mayeda" w:date="2010-05-06T00:47:00Z">
              <w:r w:rsidRPr="007B17AF" w:rsidDel="0043622C">
                <w:rPr>
                  <w:rFonts w:cs="Arial"/>
                </w:rPr>
                <w:t>FF_SRC</w:t>
              </w:r>
            </w:moveFrom>
          </w:p>
        </w:tc>
      </w:tr>
      <w:tr w:rsidR="007B17AF" w:rsidRPr="007B17AF" w:rsidDel="0043622C" w14:paraId="1C3A417B"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79714F3" w14:textId="77777777" w:rsidR="007B17AF" w:rsidRPr="007B17AF" w:rsidDel="0043622C" w:rsidRDefault="007B17AF">
            <w:pPr>
              <w:spacing w:before="100" w:beforeAutospacing="1" w:after="100" w:afterAutospacing="1"/>
              <w:ind w:left="720"/>
              <w:rPr>
                <w:rFonts w:eastAsiaTheme="minorHAnsi"/>
              </w:rPr>
              <w:pPrChange w:id="1431" w:author="Dwight Mayeda" w:date="2010-05-06T00:47:00Z">
                <w:pPr>
                  <w:spacing w:before="100" w:beforeAutospacing="1" w:after="100" w:afterAutospacing="1"/>
                </w:pPr>
              </w:pPrChange>
            </w:pPr>
            <w:moveFrom w:id="1432" w:author="Dwight Mayeda" w:date="2010-05-06T00:47:00Z">
              <w:r w:rsidRPr="007B17AF" w:rsidDel="0043622C">
                <w:rPr>
                  <w:rFonts w:cs="Arial"/>
                </w:rPr>
                <w:t>OLE DB Source</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A0BA80A" w14:textId="77777777" w:rsidR="007B17AF" w:rsidRPr="007B17AF" w:rsidDel="0043622C" w:rsidRDefault="007B17AF">
            <w:pPr>
              <w:spacing w:before="100" w:beforeAutospacing="1" w:after="100" w:afterAutospacing="1"/>
              <w:ind w:left="720"/>
              <w:rPr>
                <w:rFonts w:eastAsiaTheme="minorHAnsi"/>
              </w:rPr>
              <w:pPrChange w:id="1433" w:author="Dwight Mayeda" w:date="2010-05-06T00:47:00Z">
                <w:pPr>
                  <w:spacing w:before="100" w:beforeAutospacing="1" w:after="100" w:afterAutospacing="1"/>
                </w:pPr>
              </w:pPrChange>
            </w:pPr>
            <w:moveFrom w:id="1434" w:author="Dwight Mayeda" w:date="2010-05-06T00:47:00Z">
              <w:r w:rsidRPr="007B17AF" w:rsidDel="0043622C">
                <w:rPr>
                  <w:rFonts w:cs="Arial"/>
                </w:rPr>
                <w:t>OLE_SRC</w:t>
              </w:r>
            </w:moveFrom>
          </w:p>
        </w:tc>
      </w:tr>
      <w:tr w:rsidR="007B17AF" w:rsidRPr="007B17AF" w:rsidDel="0043622C" w14:paraId="01E8E463"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1EEC7DB" w14:textId="77777777" w:rsidR="007B17AF" w:rsidRPr="007B17AF" w:rsidDel="0043622C" w:rsidRDefault="007B17AF">
            <w:pPr>
              <w:spacing w:before="100" w:beforeAutospacing="1" w:after="100" w:afterAutospacing="1"/>
              <w:ind w:left="720"/>
              <w:rPr>
                <w:rFonts w:eastAsiaTheme="minorHAnsi"/>
              </w:rPr>
              <w:pPrChange w:id="1435" w:author="Dwight Mayeda" w:date="2010-05-06T00:47:00Z">
                <w:pPr>
                  <w:spacing w:before="100" w:beforeAutospacing="1" w:after="100" w:afterAutospacing="1"/>
                </w:pPr>
              </w:pPrChange>
            </w:pPr>
            <w:moveFrom w:id="1436" w:author="Dwight Mayeda" w:date="2010-05-06T00:47:00Z">
              <w:r w:rsidRPr="007B17AF" w:rsidDel="0043622C">
                <w:rPr>
                  <w:rFonts w:cs="Arial"/>
                </w:rPr>
                <w:t>Raw File Source</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075CA91" w14:textId="77777777" w:rsidR="007B17AF" w:rsidRPr="007B17AF" w:rsidDel="0043622C" w:rsidRDefault="007B17AF">
            <w:pPr>
              <w:spacing w:before="100" w:beforeAutospacing="1" w:after="100" w:afterAutospacing="1"/>
              <w:ind w:left="720"/>
              <w:rPr>
                <w:rFonts w:eastAsiaTheme="minorHAnsi"/>
              </w:rPr>
              <w:pPrChange w:id="1437" w:author="Dwight Mayeda" w:date="2010-05-06T00:47:00Z">
                <w:pPr>
                  <w:spacing w:before="100" w:beforeAutospacing="1" w:after="100" w:afterAutospacing="1"/>
                </w:pPr>
              </w:pPrChange>
            </w:pPr>
            <w:moveFrom w:id="1438" w:author="Dwight Mayeda" w:date="2010-05-06T00:47:00Z">
              <w:r w:rsidRPr="007B17AF" w:rsidDel="0043622C">
                <w:rPr>
                  <w:rFonts w:cs="Arial"/>
                </w:rPr>
                <w:t>RF_SRC</w:t>
              </w:r>
            </w:moveFrom>
          </w:p>
        </w:tc>
      </w:tr>
      <w:tr w:rsidR="007B17AF" w:rsidRPr="007B17AF" w:rsidDel="0043622C" w14:paraId="5F6A6E8B"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E8E6DEC" w14:textId="77777777" w:rsidR="007B17AF" w:rsidRPr="007B17AF" w:rsidDel="0043622C" w:rsidRDefault="007B17AF">
            <w:pPr>
              <w:spacing w:before="100" w:beforeAutospacing="1" w:after="100" w:afterAutospacing="1"/>
              <w:ind w:left="720"/>
              <w:rPr>
                <w:rFonts w:eastAsiaTheme="minorHAnsi"/>
              </w:rPr>
              <w:pPrChange w:id="1439" w:author="Dwight Mayeda" w:date="2010-05-06T00:47:00Z">
                <w:pPr>
                  <w:spacing w:before="100" w:beforeAutospacing="1" w:after="100" w:afterAutospacing="1"/>
                </w:pPr>
              </w:pPrChange>
            </w:pPr>
            <w:moveFrom w:id="1440" w:author="Dwight Mayeda" w:date="2010-05-06T00:47:00Z">
              <w:r w:rsidRPr="007B17AF" w:rsidDel="0043622C">
                <w:rPr>
                  <w:rFonts w:cs="Arial"/>
                </w:rPr>
                <w:t>XML Source</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91BED47" w14:textId="77777777" w:rsidR="007B17AF" w:rsidRPr="007B17AF" w:rsidDel="0043622C" w:rsidRDefault="007B17AF">
            <w:pPr>
              <w:spacing w:before="100" w:beforeAutospacing="1" w:after="100" w:afterAutospacing="1"/>
              <w:ind w:left="720"/>
              <w:rPr>
                <w:rFonts w:eastAsiaTheme="minorHAnsi"/>
              </w:rPr>
              <w:pPrChange w:id="1441" w:author="Dwight Mayeda" w:date="2010-05-06T00:47:00Z">
                <w:pPr>
                  <w:spacing w:before="100" w:beforeAutospacing="1" w:after="100" w:afterAutospacing="1"/>
                </w:pPr>
              </w:pPrChange>
            </w:pPr>
            <w:moveFrom w:id="1442" w:author="Dwight Mayeda" w:date="2010-05-06T00:47:00Z">
              <w:r w:rsidRPr="007B17AF" w:rsidDel="0043622C">
                <w:rPr>
                  <w:rFonts w:cs="Arial"/>
                </w:rPr>
                <w:t>XML_SRC</w:t>
              </w:r>
            </w:moveFrom>
          </w:p>
        </w:tc>
      </w:tr>
      <w:tr w:rsidR="007B17AF" w:rsidRPr="007B17AF" w:rsidDel="0043622C" w14:paraId="53FB2049"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11FBBB7" w14:textId="77777777" w:rsidR="007B17AF" w:rsidRPr="007B17AF" w:rsidDel="0043622C" w:rsidRDefault="007B17AF">
            <w:pPr>
              <w:spacing w:before="100" w:beforeAutospacing="1" w:after="100" w:afterAutospacing="1"/>
              <w:ind w:left="720"/>
              <w:rPr>
                <w:rFonts w:eastAsiaTheme="minorHAnsi"/>
              </w:rPr>
              <w:pPrChange w:id="1443" w:author="Dwight Mayeda" w:date="2010-05-06T00:47:00Z">
                <w:pPr>
                  <w:spacing w:before="100" w:beforeAutospacing="1" w:after="100" w:afterAutospacing="1"/>
                </w:pPr>
              </w:pPrChange>
            </w:pPr>
            <w:moveFrom w:id="1444" w:author="Dwight Mayeda" w:date="2010-05-06T00:47:00Z">
              <w:r w:rsidRPr="007B17AF" w:rsidDel="0043622C">
                <w:rPr>
                  <w:rFonts w:cs="Arial"/>
                </w:rPr>
                <w:t>Aggregate</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712091" w14:textId="77777777" w:rsidR="007B17AF" w:rsidRPr="007B17AF" w:rsidDel="0043622C" w:rsidRDefault="007B17AF">
            <w:pPr>
              <w:spacing w:before="100" w:beforeAutospacing="1" w:after="100" w:afterAutospacing="1"/>
              <w:ind w:left="720"/>
              <w:rPr>
                <w:rFonts w:eastAsiaTheme="minorHAnsi"/>
              </w:rPr>
              <w:pPrChange w:id="1445" w:author="Dwight Mayeda" w:date="2010-05-06T00:47:00Z">
                <w:pPr>
                  <w:spacing w:before="100" w:beforeAutospacing="1" w:after="100" w:afterAutospacing="1"/>
                </w:pPr>
              </w:pPrChange>
            </w:pPr>
            <w:moveFrom w:id="1446" w:author="Dwight Mayeda" w:date="2010-05-06T00:47:00Z">
              <w:r w:rsidRPr="007B17AF" w:rsidDel="0043622C">
                <w:rPr>
                  <w:rFonts w:cs="Arial"/>
                </w:rPr>
                <w:t>AGG</w:t>
              </w:r>
            </w:moveFrom>
          </w:p>
        </w:tc>
      </w:tr>
      <w:tr w:rsidR="007B17AF" w:rsidRPr="007B17AF" w:rsidDel="0043622C" w14:paraId="396BCB6F"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412608B" w14:textId="77777777" w:rsidR="007B17AF" w:rsidRPr="007B17AF" w:rsidDel="0043622C" w:rsidRDefault="007B17AF">
            <w:pPr>
              <w:spacing w:before="100" w:beforeAutospacing="1" w:after="100" w:afterAutospacing="1"/>
              <w:ind w:left="720"/>
              <w:rPr>
                <w:rFonts w:eastAsiaTheme="minorHAnsi"/>
              </w:rPr>
              <w:pPrChange w:id="1447" w:author="Dwight Mayeda" w:date="2010-05-06T00:47:00Z">
                <w:pPr>
                  <w:spacing w:before="100" w:beforeAutospacing="1" w:after="100" w:afterAutospacing="1"/>
                </w:pPr>
              </w:pPrChange>
            </w:pPr>
            <w:moveFrom w:id="1448" w:author="Dwight Mayeda" w:date="2010-05-06T00:47:00Z">
              <w:r w:rsidRPr="007B17AF" w:rsidDel="0043622C">
                <w:rPr>
                  <w:rFonts w:cs="Arial"/>
                </w:rPr>
                <w:t>Audit</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00E8E09" w14:textId="77777777" w:rsidR="007B17AF" w:rsidRPr="007B17AF" w:rsidDel="0043622C" w:rsidRDefault="007B17AF">
            <w:pPr>
              <w:spacing w:before="100" w:beforeAutospacing="1" w:after="100" w:afterAutospacing="1"/>
              <w:ind w:left="720"/>
              <w:rPr>
                <w:rFonts w:eastAsiaTheme="minorHAnsi"/>
              </w:rPr>
              <w:pPrChange w:id="1449" w:author="Dwight Mayeda" w:date="2010-05-06T00:47:00Z">
                <w:pPr>
                  <w:spacing w:before="100" w:beforeAutospacing="1" w:after="100" w:afterAutospacing="1"/>
                </w:pPr>
              </w:pPrChange>
            </w:pPr>
            <w:moveFrom w:id="1450" w:author="Dwight Mayeda" w:date="2010-05-06T00:47:00Z">
              <w:r w:rsidRPr="007B17AF" w:rsidDel="0043622C">
                <w:rPr>
                  <w:rFonts w:cs="Arial"/>
                </w:rPr>
                <w:t>AUD</w:t>
              </w:r>
            </w:moveFrom>
          </w:p>
        </w:tc>
      </w:tr>
      <w:tr w:rsidR="007B17AF" w:rsidRPr="007B17AF" w:rsidDel="0043622C" w14:paraId="22B7BF6F"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76824D5" w14:textId="77777777" w:rsidR="007B17AF" w:rsidRPr="007B17AF" w:rsidDel="0043622C" w:rsidRDefault="007B17AF">
            <w:pPr>
              <w:spacing w:before="100" w:beforeAutospacing="1" w:after="100" w:afterAutospacing="1"/>
              <w:ind w:left="720"/>
              <w:rPr>
                <w:rFonts w:eastAsiaTheme="minorHAnsi"/>
              </w:rPr>
              <w:pPrChange w:id="1451" w:author="Dwight Mayeda" w:date="2010-05-06T00:47:00Z">
                <w:pPr>
                  <w:spacing w:before="100" w:beforeAutospacing="1" w:after="100" w:afterAutospacing="1"/>
                </w:pPr>
              </w:pPrChange>
            </w:pPr>
            <w:moveFrom w:id="1452" w:author="Dwight Mayeda" w:date="2010-05-06T00:47:00Z">
              <w:r w:rsidRPr="007B17AF" w:rsidDel="0043622C">
                <w:rPr>
                  <w:rFonts w:cs="Arial"/>
                </w:rPr>
                <w:t>Character Map</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59F277" w14:textId="77777777" w:rsidR="007B17AF" w:rsidRPr="007B17AF" w:rsidDel="0043622C" w:rsidRDefault="007B17AF">
            <w:pPr>
              <w:spacing w:before="100" w:beforeAutospacing="1" w:after="100" w:afterAutospacing="1"/>
              <w:ind w:left="720"/>
              <w:rPr>
                <w:rFonts w:eastAsiaTheme="minorHAnsi"/>
              </w:rPr>
              <w:pPrChange w:id="1453" w:author="Dwight Mayeda" w:date="2010-05-06T00:47:00Z">
                <w:pPr>
                  <w:spacing w:before="100" w:beforeAutospacing="1" w:after="100" w:afterAutospacing="1"/>
                </w:pPr>
              </w:pPrChange>
            </w:pPr>
            <w:moveFrom w:id="1454" w:author="Dwight Mayeda" w:date="2010-05-06T00:47:00Z">
              <w:r w:rsidRPr="007B17AF" w:rsidDel="0043622C">
                <w:rPr>
                  <w:rFonts w:cs="Arial"/>
                </w:rPr>
                <w:t>CHM</w:t>
              </w:r>
            </w:moveFrom>
          </w:p>
        </w:tc>
      </w:tr>
      <w:tr w:rsidR="007B17AF" w:rsidRPr="007B17AF" w:rsidDel="0043622C" w14:paraId="7C161ACE"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E37D711" w14:textId="77777777" w:rsidR="007B17AF" w:rsidRPr="007B17AF" w:rsidDel="0043622C" w:rsidRDefault="007B17AF">
            <w:pPr>
              <w:spacing w:before="100" w:beforeAutospacing="1" w:after="100" w:afterAutospacing="1"/>
              <w:ind w:left="720"/>
              <w:rPr>
                <w:rFonts w:eastAsiaTheme="minorHAnsi"/>
              </w:rPr>
              <w:pPrChange w:id="1455" w:author="Dwight Mayeda" w:date="2010-05-06T00:47:00Z">
                <w:pPr>
                  <w:spacing w:before="100" w:beforeAutospacing="1" w:after="100" w:afterAutospacing="1"/>
                </w:pPr>
              </w:pPrChange>
            </w:pPr>
            <w:moveFrom w:id="1456" w:author="Dwight Mayeda" w:date="2010-05-06T00:47:00Z">
              <w:r w:rsidRPr="007B17AF" w:rsidDel="0043622C">
                <w:rPr>
                  <w:rFonts w:cs="Arial"/>
                </w:rPr>
                <w:t>Conditional Split</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F42ADE6" w14:textId="77777777" w:rsidR="007B17AF" w:rsidRPr="007B17AF" w:rsidDel="0043622C" w:rsidRDefault="007B17AF">
            <w:pPr>
              <w:spacing w:before="100" w:beforeAutospacing="1" w:after="100" w:afterAutospacing="1"/>
              <w:ind w:left="720"/>
              <w:rPr>
                <w:rFonts w:eastAsiaTheme="minorHAnsi"/>
              </w:rPr>
              <w:pPrChange w:id="1457" w:author="Dwight Mayeda" w:date="2010-05-06T00:47:00Z">
                <w:pPr>
                  <w:spacing w:before="100" w:beforeAutospacing="1" w:after="100" w:afterAutospacing="1"/>
                </w:pPr>
              </w:pPrChange>
            </w:pPr>
            <w:moveFrom w:id="1458" w:author="Dwight Mayeda" w:date="2010-05-06T00:47:00Z">
              <w:r w:rsidRPr="007B17AF" w:rsidDel="0043622C">
                <w:rPr>
                  <w:rFonts w:cs="Arial"/>
                </w:rPr>
                <w:t>CSPL</w:t>
              </w:r>
            </w:moveFrom>
          </w:p>
        </w:tc>
      </w:tr>
      <w:tr w:rsidR="007B17AF" w:rsidRPr="007B17AF" w:rsidDel="0043622C" w14:paraId="12FE8D37"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70F5143" w14:textId="77777777" w:rsidR="007B17AF" w:rsidRPr="007B17AF" w:rsidDel="0043622C" w:rsidRDefault="007B17AF">
            <w:pPr>
              <w:spacing w:before="100" w:beforeAutospacing="1" w:after="100" w:afterAutospacing="1"/>
              <w:ind w:left="720"/>
              <w:rPr>
                <w:rFonts w:eastAsiaTheme="minorHAnsi"/>
              </w:rPr>
              <w:pPrChange w:id="1459" w:author="Dwight Mayeda" w:date="2010-05-06T00:47:00Z">
                <w:pPr>
                  <w:spacing w:before="100" w:beforeAutospacing="1" w:after="100" w:afterAutospacing="1"/>
                </w:pPr>
              </w:pPrChange>
            </w:pPr>
            <w:moveFrom w:id="1460" w:author="Dwight Mayeda" w:date="2010-05-06T00:47:00Z">
              <w:r w:rsidRPr="007B17AF" w:rsidDel="0043622C">
                <w:rPr>
                  <w:rFonts w:cs="Arial"/>
                </w:rPr>
                <w:t>Copy Column</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1AD5E12" w14:textId="77777777" w:rsidR="007B17AF" w:rsidRPr="007B17AF" w:rsidDel="0043622C" w:rsidRDefault="007B17AF">
            <w:pPr>
              <w:spacing w:before="100" w:beforeAutospacing="1" w:after="100" w:afterAutospacing="1"/>
              <w:ind w:left="720"/>
              <w:rPr>
                <w:rFonts w:eastAsiaTheme="minorHAnsi"/>
              </w:rPr>
              <w:pPrChange w:id="1461" w:author="Dwight Mayeda" w:date="2010-05-06T00:47:00Z">
                <w:pPr>
                  <w:spacing w:before="100" w:beforeAutospacing="1" w:after="100" w:afterAutospacing="1"/>
                </w:pPr>
              </w:pPrChange>
            </w:pPr>
            <w:moveFrom w:id="1462" w:author="Dwight Mayeda" w:date="2010-05-06T00:47:00Z">
              <w:r w:rsidRPr="007B17AF" w:rsidDel="0043622C">
                <w:rPr>
                  <w:rFonts w:cs="Arial"/>
                </w:rPr>
                <w:t>CPYC</w:t>
              </w:r>
            </w:moveFrom>
          </w:p>
        </w:tc>
      </w:tr>
      <w:tr w:rsidR="007B17AF" w:rsidRPr="007B17AF" w:rsidDel="0043622C" w14:paraId="5E9A1AEC"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7C450E" w14:textId="77777777" w:rsidR="007B17AF" w:rsidRPr="007B17AF" w:rsidDel="0043622C" w:rsidRDefault="007B17AF">
            <w:pPr>
              <w:spacing w:before="100" w:beforeAutospacing="1" w:after="100" w:afterAutospacing="1"/>
              <w:ind w:left="720"/>
              <w:rPr>
                <w:rFonts w:eastAsiaTheme="minorHAnsi"/>
              </w:rPr>
              <w:pPrChange w:id="1463" w:author="Dwight Mayeda" w:date="2010-05-06T00:47:00Z">
                <w:pPr>
                  <w:spacing w:before="100" w:beforeAutospacing="1" w:after="100" w:afterAutospacing="1"/>
                </w:pPr>
              </w:pPrChange>
            </w:pPr>
            <w:moveFrom w:id="1464" w:author="Dwight Mayeda" w:date="2010-05-06T00:47:00Z">
              <w:r w:rsidRPr="007B17AF" w:rsidDel="0043622C">
                <w:rPr>
                  <w:rFonts w:cs="Arial"/>
                </w:rPr>
                <w:t>Data Conversion</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C720E44" w14:textId="77777777" w:rsidR="007B17AF" w:rsidRPr="007B17AF" w:rsidDel="0043622C" w:rsidRDefault="007B17AF">
            <w:pPr>
              <w:spacing w:before="100" w:beforeAutospacing="1" w:after="100" w:afterAutospacing="1"/>
              <w:ind w:left="720"/>
              <w:rPr>
                <w:rFonts w:eastAsiaTheme="minorHAnsi"/>
              </w:rPr>
              <w:pPrChange w:id="1465" w:author="Dwight Mayeda" w:date="2010-05-06T00:47:00Z">
                <w:pPr>
                  <w:spacing w:before="100" w:beforeAutospacing="1" w:after="100" w:afterAutospacing="1"/>
                </w:pPr>
              </w:pPrChange>
            </w:pPr>
            <w:moveFrom w:id="1466" w:author="Dwight Mayeda" w:date="2010-05-06T00:47:00Z">
              <w:r w:rsidRPr="007B17AF" w:rsidDel="0043622C">
                <w:rPr>
                  <w:rFonts w:cs="Arial"/>
                </w:rPr>
                <w:t>DCNV</w:t>
              </w:r>
            </w:moveFrom>
          </w:p>
        </w:tc>
      </w:tr>
      <w:tr w:rsidR="007B17AF" w:rsidRPr="007B17AF" w:rsidDel="0043622C" w14:paraId="77D1F71B"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907AFDE" w14:textId="77777777" w:rsidR="007B17AF" w:rsidRPr="007B17AF" w:rsidDel="0043622C" w:rsidRDefault="007B17AF">
            <w:pPr>
              <w:spacing w:before="100" w:beforeAutospacing="1" w:after="100" w:afterAutospacing="1"/>
              <w:ind w:left="720"/>
              <w:rPr>
                <w:rFonts w:eastAsiaTheme="minorHAnsi"/>
              </w:rPr>
              <w:pPrChange w:id="1467" w:author="Dwight Mayeda" w:date="2010-05-06T00:47:00Z">
                <w:pPr>
                  <w:spacing w:before="100" w:beforeAutospacing="1" w:after="100" w:afterAutospacing="1"/>
                </w:pPr>
              </w:pPrChange>
            </w:pPr>
            <w:moveFrom w:id="1468" w:author="Dwight Mayeda" w:date="2010-05-06T00:47:00Z">
              <w:r w:rsidRPr="007B17AF" w:rsidDel="0043622C">
                <w:rPr>
                  <w:rFonts w:cs="Arial"/>
                </w:rPr>
                <w:t>Data Mining Query</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F2B337" w14:textId="77777777" w:rsidR="007B17AF" w:rsidRPr="007B17AF" w:rsidDel="0043622C" w:rsidRDefault="007B17AF">
            <w:pPr>
              <w:spacing w:before="100" w:beforeAutospacing="1" w:after="100" w:afterAutospacing="1"/>
              <w:ind w:left="720"/>
              <w:rPr>
                <w:rFonts w:eastAsiaTheme="minorHAnsi"/>
              </w:rPr>
              <w:pPrChange w:id="1469" w:author="Dwight Mayeda" w:date="2010-05-06T00:47:00Z">
                <w:pPr>
                  <w:spacing w:before="100" w:beforeAutospacing="1" w:after="100" w:afterAutospacing="1"/>
                </w:pPr>
              </w:pPrChange>
            </w:pPr>
            <w:moveFrom w:id="1470" w:author="Dwight Mayeda" w:date="2010-05-06T00:47:00Z">
              <w:r w:rsidRPr="007B17AF" w:rsidDel="0043622C">
                <w:rPr>
                  <w:rFonts w:cs="Arial"/>
                </w:rPr>
                <w:t>DMQ</w:t>
              </w:r>
            </w:moveFrom>
          </w:p>
        </w:tc>
      </w:tr>
      <w:tr w:rsidR="007B17AF" w:rsidRPr="007B17AF" w:rsidDel="0043622C" w14:paraId="4073DA3C"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D01B481" w14:textId="77777777" w:rsidR="007B17AF" w:rsidRPr="007B17AF" w:rsidDel="0043622C" w:rsidRDefault="007B17AF">
            <w:pPr>
              <w:spacing w:before="100" w:beforeAutospacing="1" w:after="100" w:afterAutospacing="1"/>
              <w:ind w:left="720"/>
              <w:rPr>
                <w:rFonts w:eastAsiaTheme="minorHAnsi"/>
              </w:rPr>
              <w:pPrChange w:id="1471" w:author="Dwight Mayeda" w:date="2010-05-06T00:47:00Z">
                <w:pPr>
                  <w:spacing w:before="100" w:beforeAutospacing="1" w:after="100" w:afterAutospacing="1"/>
                </w:pPr>
              </w:pPrChange>
            </w:pPr>
            <w:moveFrom w:id="1472" w:author="Dwight Mayeda" w:date="2010-05-06T00:47:00Z">
              <w:r w:rsidRPr="007B17AF" w:rsidDel="0043622C">
                <w:rPr>
                  <w:rFonts w:cs="Arial"/>
                </w:rPr>
                <w:t>Derived Column</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768FB4" w14:textId="77777777" w:rsidR="007B17AF" w:rsidRPr="007B17AF" w:rsidDel="0043622C" w:rsidRDefault="007B17AF">
            <w:pPr>
              <w:spacing w:before="100" w:beforeAutospacing="1" w:after="100" w:afterAutospacing="1"/>
              <w:ind w:left="720"/>
              <w:rPr>
                <w:rFonts w:eastAsiaTheme="minorHAnsi"/>
              </w:rPr>
              <w:pPrChange w:id="1473" w:author="Dwight Mayeda" w:date="2010-05-06T00:47:00Z">
                <w:pPr>
                  <w:spacing w:before="100" w:beforeAutospacing="1" w:after="100" w:afterAutospacing="1"/>
                </w:pPr>
              </w:pPrChange>
            </w:pPr>
            <w:moveFrom w:id="1474" w:author="Dwight Mayeda" w:date="2010-05-06T00:47:00Z">
              <w:r w:rsidRPr="007B17AF" w:rsidDel="0043622C">
                <w:rPr>
                  <w:rFonts w:cs="Arial"/>
                </w:rPr>
                <w:t>DER</w:t>
              </w:r>
            </w:moveFrom>
          </w:p>
        </w:tc>
      </w:tr>
      <w:tr w:rsidR="007B17AF" w:rsidRPr="007B17AF" w:rsidDel="0043622C" w14:paraId="2286D8E5"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7881494" w14:textId="77777777" w:rsidR="007B17AF" w:rsidRPr="007B17AF" w:rsidDel="0043622C" w:rsidRDefault="007B17AF">
            <w:pPr>
              <w:spacing w:before="100" w:beforeAutospacing="1" w:after="100" w:afterAutospacing="1"/>
              <w:ind w:left="720"/>
              <w:rPr>
                <w:rFonts w:eastAsiaTheme="minorHAnsi"/>
              </w:rPr>
              <w:pPrChange w:id="1475" w:author="Dwight Mayeda" w:date="2010-05-06T00:47:00Z">
                <w:pPr>
                  <w:spacing w:before="100" w:beforeAutospacing="1" w:after="100" w:afterAutospacing="1"/>
                </w:pPr>
              </w:pPrChange>
            </w:pPr>
            <w:moveFrom w:id="1476" w:author="Dwight Mayeda" w:date="2010-05-06T00:47:00Z">
              <w:r w:rsidRPr="007B17AF" w:rsidDel="0043622C">
                <w:rPr>
                  <w:rFonts w:cs="Arial"/>
                </w:rPr>
                <w:t>Export Column</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8A3100" w14:textId="77777777" w:rsidR="007B17AF" w:rsidRPr="007B17AF" w:rsidDel="0043622C" w:rsidRDefault="007B17AF">
            <w:pPr>
              <w:spacing w:before="100" w:beforeAutospacing="1" w:after="100" w:afterAutospacing="1"/>
              <w:ind w:left="720"/>
              <w:rPr>
                <w:rFonts w:eastAsiaTheme="minorHAnsi"/>
              </w:rPr>
              <w:pPrChange w:id="1477" w:author="Dwight Mayeda" w:date="2010-05-06T00:47:00Z">
                <w:pPr>
                  <w:spacing w:before="100" w:beforeAutospacing="1" w:after="100" w:afterAutospacing="1"/>
                </w:pPr>
              </w:pPrChange>
            </w:pPr>
            <w:moveFrom w:id="1478" w:author="Dwight Mayeda" w:date="2010-05-06T00:47:00Z">
              <w:r w:rsidRPr="007B17AF" w:rsidDel="0043622C">
                <w:rPr>
                  <w:rFonts w:cs="Arial"/>
                </w:rPr>
                <w:t>EXPC</w:t>
              </w:r>
            </w:moveFrom>
          </w:p>
        </w:tc>
      </w:tr>
      <w:tr w:rsidR="007B17AF" w:rsidRPr="007B17AF" w:rsidDel="0043622C" w14:paraId="55C32723"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A3B8177" w14:textId="77777777" w:rsidR="007B17AF" w:rsidRPr="007B17AF" w:rsidDel="0043622C" w:rsidRDefault="007B17AF">
            <w:pPr>
              <w:spacing w:before="100" w:beforeAutospacing="1" w:after="100" w:afterAutospacing="1"/>
              <w:ind w:left="720"/>
              <w:rPr>
                <w:rFonts w:eastAsiaTheme="minorHAnsi"/>
              </w:rPr>
              <w:pPrChange w:id="1479" w:author="Dwight Mayeda" w:date="2010-05-06T00:47:00Z">
                <w:pPr>
                  <w:spacing w:before="100" w:beforeAutospacing="1" w:after="100" w:afterAutospacing="1"/>
                </w:pPr>
              </w:pPrChange>
            </w:pPr>
            <w:moveFrom w:id="1480" w:author="Dwight Mayeda" w:date="2010-05-06T00:47:00Z">
              <w:r w:rsidRPr="007B17AF" w:rsidDel="0043622C">
                <w:rPr>
                  <w:rFonts w:cs="Arial"/>
                </w:rPr>
                <w:t>Fuzzy Grouping</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E27584" w14:textId="77777777" w:rsidR="007B17AF" w:rsidRPr="007B17AF" w:rsidDel="0043622C" w:rsidRDefault="007B17AF">
            <w:pPr>
              <w:spacing w:before="100" w:beforeAutospacing="1" w:after="100" w:afterAutospacing="1"/>
              <w:ind w:left="720"/>
              <w:rPr>
                <w:rFonts w:eastAsiaTheme="minorHAnsi"/>
              </w:rPr>
              <w:pPrChange w:id="1481" w:author="Dwight Mayeda" w:date="2010-05-06T00:47:00Z">
                <w:pPr>
                  <w:spacing w:before="100" w:beforeAutospacing="1" w:after="100" w:afterAutospacing="1"/>
                </w:pPr>
              </w:pPrChange>
            </w:pPr>
            <w:moveFrom w:id="1482" w:author="Dwight Mayeda" w:date="2010-05-06T00:47:00Z">
              <w:r w:rsidRPr="007B17AF" w:rsidDel="0043622C">
                <w:rPr>
                  <w:rFonts w:cs="Arial"/>
                </w:rPr>
                <w:t>FZG</w:t>
              </w:r>
            </w:moveFrom>
          </w:p>
        </w:tc>
      </w:tr>
      <w:tr w:rsidR="007B17AF" w:rsidRPr="007B17AF" w:rsidDel="0043622C" w14:paraId="66C6AD53"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AC14FEB" w14:textId="77777777" w:rsidR="007B17AF" w:rsidRPr="007B17AF" w:rsidDel="0043622C" w:rsidRDefault="007B17AF">
            <w:pPr>
              <w:spacing w:before="100" w:beforeAutospacing="1" w:after="100" w:afterAutospacing="1"/>
              <w:ind w:left="720"/>
              <w:rPr>
                <w:rFonts w:eastAsiaTheme="minorHAnsi"/>
              </w:rPr>
              <w:pPrChange w:id="1483" w:author="Dwight Mayeda" w:date="2010-05-06T00:47:00Z">
                <w:pPr>
                  <w:spacing w:before="100" w:beforeAutospacing="1" w:after="100" w:afterAutospacing="1"/>
                </w:pPr>
              </w:pPrChange>
            </w:pPr>
            <w:moveFrom w:id="1484" w:author="Dwight Mayeda" w:date="2010-05-06T00:47:00Z">
              <w:r w:rsidRPr="007B17AF" w:rsidDel="0043622C">
                <w:rPr>
                  <w:rFonts w:cs="Arial"/>
                </w:rPr>
                <w:t>Fuzzy Lookup</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523BAEC" w14:textId="77777777" w:rsidR="007B17AF" w:rsidRPr="007B17AF" w:rsidDel="0043622C" w:rsidRDefault="007B17AF">
            <w:pPr>
              <w:spacing w:before="100" w:beforeAutospacing="1" w:after="100" w:afterAutospacing="1"/>
              <w:ind w:left="720"/>
              <w:rPr>
                <w:rFonts w:eastAsiaTheme="minorHAnsi"/>
              </w:rPr>
              <w:pPrChange w:id="1485" w:author="Dwight Mayeda" w:date="2010-05-06T00:47:00Z">
                <w:pPr>
                  <w:spacing w:before="100" w:beforeAutospacing="1" w:after="100" w:afterAutospacing="1"/>
                </w:pPr>
              </w:pPrChange>
            </w:pPr>
            <w:moveFrom w:id="1486" w:author="Dwight Mayeda" w:date="2010-05-06T00:47:00Z">
              <w:r w:rsidRPr="007B17AF" w:rsidDel="0043622C">
                <w:rPr>
                  <w:rFonts w:cs="Arial"/>
                </w:rPr>
                <w:t>FZL</w:t>
              </w:r>
            </w:moveFrom>
          </w:p>
        </w:tc>
      </w:tr>
      <w:tr w:rsidR="007B17AF" w:rsidRPr="007B17AF" w:rsidDel="0043622C" w14:paraId="5250E707"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EF42ED4" w14:textId="77777777" w:rsidR="007B17AF" w:rsidRPr="007B17AF" w:rsidDel="0043622C" w:rsidRDefault="007B17AF">
            <w:pPr>
              <w:spacing w:before="100" w:beforeAutospacing="1" w:after="100" w:afterAutospacing="1"/>
              <w:ind w:left="720"/>
              <w:rPr>
                <w:rFonts w:eastAsiaTheme="minorHAnsi"/>
              </w:rPr>
              <w:pPrChange w:id="1487" w:author="Dwight Mayeda" w:date="2010-05-06T00:47:00Z">
                <w:pPr>
                  <w:spacing w:before="100" w:beforeAutospacing="1" w:after="100" w:afterAutospacing="1"/>
                </w:pPr>
              </w:pPrChange>
            </w:pPr>
            <w:moveFrom w:id="1488" w:author="Dwight Mayeda" w:date="2010-05-06T00:47:00Z">
              <w:r w:rsidRPr="007B17AF" w:rsidDel="0043622C">
                <w:rPr>
                  <w:rFonts w:cs="Arial"/>
                </w:rPr>
                <w:t>Import Column</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B56783" w14:textId="77777777" w:rsidR="007B17AF" w:rsidRPr="007B17AF" w:rsidDel="0043622C" w:rsidRDefault="007B17AF">
            <w:pPr>
              <w:spacing w:before="100" w:beforeAutospacing="1" w:after="100" w:afterAutospacing="1"/>
              <w:ind w:left="720"/>
              <w:rPr>
                <w:rFonts w:eastAsiaTheme="minorHAnsi"/>
              </w:rPr>
              <w:pPrChange w:id="1489" w:author="Dwight Mayeda" w:date="2010-05-06T00:47:00Z">
                <w:pPr>
                  <w:spacing w:before="100" w:beforeAutospacing="1" w:after="100" w:afterAutospacing="1"/>
                </w:pPr>
              </w:pPrChange>
            </w:pPr>
            <w:moveFrom w:id="1490" w:author="Dwight Mayeda" w:date="2010-05-06T00:47:00Z">
              <w:r w:rsidRPr="007B17AF" w:rsidDel="0043622C">
                <w:rPr>
                  <w:rFonts w:cs="Arial"/>
                </w:rPr>
                <w:t>IMPC</w:t>
              </w:r>
            </w:moveFrom>
          </w:p>
        </w:tc>
      </w:tr>
      <w:tr w:rsidR="007B17AF" w:rsidRPr="007B17AF" w:rsidDel="0043622C" w14:paraId="54D42D5F"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4BBDA9A" w14:textId="77777777" w:rsidR="007B17AF" w:rsidRPr="007B17AF" w:rsidDel="0043622C" w:rsidRDefault="007B17AF">
            <w:pPr>
              <w:spacing w:before="100" w:beforeAutospacing="1" w:after="100" w:afterAutospacing="1"/>
              <w:ind w:left="720"/>
              <w:rPr>
                <w:rFonts w:eastAsiaTheme="minorHAnsi"/>
              </w:rPr>
              <w:pPrChange w:id="1491" w:author="Dwight Mayeda" w:date="2010-05-06T00:47:00Z">
                <w:pPr>
                  <w:spacing w:before="100" w:beforeAutospacing="1" w:after="100" w:afterAutospacing="1"/>
                </w:pPr>
              </w:pPrChange>
            </w:pPr>
            <w:moveFrom w:id="1492" w:author="Dwight Mayeda" w:date="2010-05-06T00:47:00Z">
              <w:r w:rsidRPr="007B17AF" w:rsidDel="0043622C">
                <w:rPr>
                  <w:rFonts w:cs="Arial"/>
                </w:rPr>
                <w:t>Lookup</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5BDFE5E" w14:textId="77777777" w:rsidR="007B17AF" w:rsidRPr="007B17AF" w:rsidDel="0043622C" w:rsidRDefault="007B17AF">
            <w:pPr>
              <w:spacing w:before="100" w:beforeAutospacing="1" w:after="100" w:afterAutospacing="1"/>
              <w:ind w:left="720"/>
              <w:rPr>
                <w:rFonts w:eastAsiaTheme="minorHAnsi"/>
              </w:rPr>
              <w:pPrChange w:id="1493" w:author="Dwight Mayeda" w:date="2010-05-06T00:47:00Z">
                <w:pPr>
                  <w:spacing w:before="100" w:beforeAutospacing="1" w:after="100" w:afterAutospacing="1"/>
                </w:pPr>
              </w:pPrChange>
            </w:pPr>
            <w:moveFrom w:id="1494" w:author="Dwight Mayeda" w:date="2010-05-06T00:47:00Z">
              <w:r w:rsidRPr="007B17AF" w:rsidDel="0043622C">
                <w:rPr>
                  <w:rFonts w:cs="Arial"/>
                </w:rPr>
                <w:t>LKP</w:t>
              </w:r>
            </w:moveFrom>
          </w:p>
        </w:tc>
      </w:tr>
      <w:tr w:rsidR="007B17AF" w:rsidRPr="007B17AF" w:rsidDel="0043622C" w14:paraId="28BEEA60"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ADD6B74" w14:textId="77777777" w:rsidR="007B17AF" w:rsidRPr="007B17AF" w:rsidDel="0043622C" w:rsidRDefault="007B17AF">
            <w:pPr>
              <w:spacing w:before="100" w:beforeAutospacing="1" w:after="100" w:afterAutospacing="1"/>
              <w:ind w:left="720"/>
              <w:rPr>
                <w:rFonts w:eastAsiaTheme="minorHAnsi"/>
              </w:rPr>
              <w:pPrChange w:id="1495" w:author="Dwight Mayeda" w:date="2010-05-06T00:47:00Z">
                <w:pPr>
                  <w:spacing w:before="100" w:beforeAutospacing="1" w:after="100" w:afterAutospacing="1"/>
                </w:pPr>
              </w:pPrChange>
            </w:pPr>
            <w:moveFrom w:id="1496" w:author="Dwight Mayeda" w:date="2010-05-06T00:47:00Z">
              <w:r w:rsidRPr="007B17AF" w:rsidDel="0043622C">
                <w:rPr>
                  <w:rFonts w:cs="Arial"/>
                </w:rPr>
                <w:t>Merge</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B702817" w14:textId="77777777" w:rsidR="007B17AF" w:rsidRPr="007B17AF" w:rsidDel="0043622C" w:rsidRDefault="007B17AF">
            <w:pPr>
              <w:spacing w:before="100" w:beforeAutospacing="1" w:after="100" w:afterAutospacing="1"/>
              <w:ind w:left="720"/>
              <w:rPr>
                <w:rFonts w:eastAsiaTheme="minorHAnsi"/>
              </w:rPr>
              <w:pPrChange w:id="1497" w:author="Dwight Mayeda" w:date="2010-05-06T00:47:00Z">
                <w:pPr>
                  <w:spacing w:before="100" w:beforeAutospacing="1" w:after="100" w:afterAutospacing="1"/>
                </w:pPr>
              </w:pPrChange>
            </w:pPr>
            <w:moveFrom w:id="1498" w:author="Dwight Mayeda" w:date="2010-05-06T00:47:00Z">
              <w:r w:rsidRPr="007B17AF" w:rsidDel="0043622C">
                <w:rPr>
                  <w:rFonts w:cs="Arial"/>
                </w:rPr>
                <w:t>MRG</w:t>
              </w:r>
            </w:moveFrom>
          </w:p>
        </w:tc>
      </w:tr>
      <w:tr w:rsidR="007B17AF" w:rsidRPr="007B17AF" w:rsidDel="0043622C" w14:paraId="45212C98"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F322D8E" w14:textId="77777777" w:rsidR="007B17AF" w:rsidRPr="007B17AF" w:rsidDel="0043622C" w:rsidRDefault="007B17AF">
            <w:pPr>
              <w:spacing w:before="100" w:beforeAutospacing="1" w:after="100" w:afterAutospacing="1"/>
              <w:ind w:left="720"/>
              <w:rPr>
                <w:rFonts w:eastAsiaTheme="minorHAnsi"/>
              </w:rPr>
              <w:pPrChange w:id="1499" w:author="Dwight Mayeda" w:date="2010-05-06T00:47:00Z">
                <w:pPr>
                  <w:spacing w:before="100" w:beforeAutospacing="1" w:after="100" w:afterAutospacing="1"/>
                </w:pPr>
              </w:pPrChange>
            </w:pPr>
            <w:moveFrom w:id="1500" w:author="Dwight Mayeda" w:date="2010-05-06T00:47:00Z">
              <w:r w:rsidRPr="007B17AF" w:rsidDel="0043622C">
                <w:rPr>
                  <w:rFonts w:cs="Arial"/>
                </w:rPr>
                <w:t>Merge Join</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0A81C6" w14:textId="77777777" w:rsidR="007B17AF" w:rsidRPr="007B17AF" w:rsidDel="0043622C" w:rsidRDefault="007B17AF">
            <w:pPr>
              <w:spacing w:before="100" w:beforeAutospacing="1" w:after="100" w:afterAutospacing="1"/>
              <w:ind w:left="720"/>
              <w:rPr>
                <w:rFonts w:eastAsiaTheme="minorHAnsi"/>
              </w:rPr>
              <w:pPrChange w:id="1501" w:author="Dwight Mayeda" w:date="2010-05-06T00:47:00Z">
                <w:pPr>
                  <w:spacing w:before="100" w:beforeAutospacing="1" w:after="100" w:afterAutospacing="1"/>
                </w:pPr>
              </w:pPrChange>
            </w:pPr>
            <w:moveFrom w:id="1502" w:author="Dwight Mayeda" w:date="2010-05-06T00:47:00Z">
              <w:r w:rsidRPr="007B17AF" w:rsidDel="0043622C">
                <w:rPr>
                  <w:rFonts w:cs="Arial"/>
                </w:rPr>
                <w:t>MRGJ</w:t>
              </w:r>
            </w:moveFrom>
          </w:p>
        </w:tc>
      </w:tr>
      <w:tr w:rsidR="007B17AF" w:rsidRPr="007B17AF" w:rsidDel="0043622C" w14:paraId="1C490726"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4B8AEBF" w14:textId="77777777" w:rsidR="007B17AF" w:rsidRPr="007B17AF" w:rsidDel="0043622C" w:rsidRDefault="007B17AF">
            <w:pPr>
              <w:spacing w:before="100" w:beforeAutospacing="1" w:after="100" w:afterAutospacing="1"/>
              <w:ind w:left="720"/>
              <w:rPr>
                <w:rFonts w:eastAsiaTheme="minorHAnsi"/>
              </w:rPr>
              <w:pPrChange w:id="1503" w:author="Dwight Mayeda" w:date="2010-05-06T00:47:00Z">
                <w:pPr>
                  <w:spacing w:before="100" w:beforeAutospacing="1" w:after="100" w:afterAutospacing="1"/>
                </w:pPr>
              </w:pPrChange>
            </w:pPr>
            <w:moveFrom w:id="1504" w:author="Dwight Mayeda" w:date="2010-05-06T00:47:00Z">
              <w:r w:rsidRPr="007B17AF" w:rsidDel="0043622C">
                <w:rPr>
                  <w:rFonts w:cs="Arial"/>
                </w:rPr>
                <w:t>Multicast</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C14929A" w14:textId="77777777" w:rsidR="007B17AF" w:rsidRPr="007B17AF" w:rsidDel="0043622C" w:rsidRDefault="007B17AF">
            <w:pPr>
              <w:spacing w:before="100" w:beforeAutospacing="1" w:after="100" w:afterAutospacing="1"/>
              <w:ind w:left="720"/>
              <w:rPr>
                <w:rFonts w:eastAsiaTheme="minorHAnsi"/>
              </w:rPr>
              <w:pPrChange w:id="1505" w:author="Dwight Mayeda" w:date="2010-05-06T00:47:00Z">
                <w:pPr>
                  <w:spacing w:before="100" w:beforeAutospacing="1" w:after="100" w:afterAutospacing="1"/>
                </w:pPr>
              </w:pPrChange>
            </w:pPr>
            <w:moveFrom w:id="1506" w:author="Dwight Mayeda" w:date="2010-05-06T00:47:00Z">
              <w:r w:rsidRPr="007B17AF" w:rsidDel="0043622C">
                <w:rPr>
                  <w:rFonts w:cs="Arial"/>
                </w:rPr>
                <w:t>MLT</w:t>
              </w:r>
            </w:moveFrom>
          </w:p>
        </w:tc>
      </w:tr>
      <w:tr w:rsidR="007B17AF" w:rsidRPr="007B17AF" w:rsidDel="0043622C" w14:paraId="2FF65418"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8A3F12E" w14:textId="77777777" w:rsidR="007B17AF" w:rsidRPr="007B17AF" w:rsidDel="0043622C" w:rsidRDefault="007B17AF">
            <w:pPr>
              <w:spacing w:before="100" w:beforeAutospacing="1" w:after="100" w:afterAutospacing="1"/>
              <w:ind w:left="720"/>
              <w:rPr>
                <w:rFonts w:eastAsiaTheme="minorHAnsi"/>
              </w:rPr>
              <w:pPrChange w:id="1507" w:author="Dwight Mayeda" w:date="2010-05-06T00:47:00Z">
                <w:pPr>
                  <w:spacing w:before="100" w:beforeAutospacing="1" w:after="100" w:afterAutospacing="1"/>
                </w:pPr>
              </w:pPrChange>
            </w:pPr>
            <w:moveFrom w:id="1508" w:author="Dwight Mayeda" w:date="2010-05-06T00:47:00Z">
              <w:r w:rsidRPr="007B17AF" w:rsidDel="0043622C">
                <w:rPr>
                  <w:rFonts w:cs="Arial"/>
                </w:rPr>
                <w:t>OLE DB Command</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4684A48" w14:textId="77777777" w:rsidR="007B17AF" w:rsidRPr="007B17AF" w:rsidDel="0043622C" w:rsidRDefault="007B17AF">
            <w:pPr>
              <w:spacing w:before="100" w:beforeAutospacing="1" w:after="100" w:afterAutospacing="1"/>
              <w:ind w:left="720"/>
              <w:rPr>
                <w:rFonts w:eastAsiaTheme="minorHAnsi"/>
              </w:rPr>
              <w:pPrChange w:id="1509" w:author="Dwight Mayeda" w:date="2010-05-06T00:47:00Z">
                <w:pPr>
                  <w:spacing w:before="100" w:beforeAutospacing="1" w:after="100" w:afterAutospacing="1"/>
                </w:pPr>
              </w:pPrChange>
            </w:pPr>
            <w:moveFrom w:id="1510" w:author="Dwight Mayeda" w:date="2010-05-06T00:47:00Z">
              <w:r w:rsidRPr="007B17AF" w:rsidDel="0043622C">
                <w:rPr>
                  <w:rFonts w:cs="Arial"/>
                </w:rPr>
                <w:t>CMD</w:t>
              </w:r>
            </w:moveFrom>
          </w:p>
        </w:tc>
      </w:tr>
      <w:tr w:rsidR="007B17AF" w:rsidRPr="007B17AF" w:rsidDel="0043622C" w14:paraId="2F516A8A"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04EF71" w14:textId="77777777" w:rsidR="007B17AF" w:rsidRPr="007B17AF" w:rsidDel="0043622C" w:rsidRDefault="007B17AF">
            <w:pPr>
              <w:spacing w:before="100" w:beforeAutospacing="1" w:after="100" w:afterAutospacing="1"/>
              <w:ind w:left="720"/>
              <w:rPr>
                <w:rFonts w:eastAsiaTheme="minorHAnsi"/>
              </w:rPr>
              <w:pPrChange w:id="1511" w:author="Dwight Mayeda" w:date="2010-05-06T00:47:00Z">
                <w:pPr>
                  <w:spacing w:before="100" w:beforeAutospacing="1" w:after="100" w:afterAutospacing="1"/>
                </w:pPr>
              </w:pPrChange>
            </w:pPr>
            <w:moveFrom w:id="1512" w:author="Dwight Mayeda" w:date="2010-05-06T00:47:00Z">
              <w:r w:rsidRPr="007B17AF" w:rsidDel="0043622C">
                <w:rPr>
                  <w:rFonts w:cs="Arial"/>
                </w:rPr>
                <w:t>Percentage Sampling</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06289E9" w14:textId="77777777" w:rsidR="007B17AF" w:rsidRPr="007B17AF" w:rsidDel="0043622C" w:rsidRDefault="007B17AF">
            <w:pPr>
              <w:spacing w:before="100" w:beforeAutospacing="1" w:after="100" w:afterAutospacing="1"/>
              <w:ind w:left="720"/>
              <w:rPr>
                <w:rFonts w:eastAsiaTheme="minorHAnsi"/>
              </w:rPr>
              <w:pPrChange w:id="1513" w:author="Dwight Mayeda" w:date="2010-05-06T00:47:00Z">
                <w:pPr>
                  <w:spacing w:before="100" w:beforeAutospacing="1" w:after="100" w:afterAutospacing="1"/>
                </w:pPr>
              </w:pPrChange>
            </w:pPr>
            <w:moveFrom w:id="1514" w:author="Dwight Mayeda" w:date="2010-05-06T00:47:00Z">
              <w:r w:rsidRPr="007B17AF" w:rsidDel="0043622C">
                <w:rPr>
                  <w:rFonts w:cs="Arial"/>
                </w:rPr>
                <w:t>PSMP</w:t>
              </w:r>
            </w:moveFrom>
          </w:p>
        </w:tc>
      </w:tr>
      <w:tr w:rsidR="007B17AF" w:rsidRPr="007B17AF" w:rsidDel="0043622C" w14:paraId="45446748"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710121" w14:textId="77777777" w:rsidR="007B17AF" w:rsidRPr="007B17AF" w:rsidDel="0043622C" w:rsidRDefault="007B17AF">
            <w:pPr>
              <w:spacing w:before="100" w:beforeAutospacing="1" w:after="100" w:afterAutospacing="1"/>
              <w:ind w:left="720"/>
              <w:rPr>
                <w:rFonts w:eastAsiaTheme="minorHAnsi"/>
              </w:rPr>
              <w:pPrChange w:id="1515" w:author="Dwight Mayeda" w:date="2010-05-06T00:47:00Z">
                <w:pPr>
                  <w:spacing w:before="100" w:beforeAutospacing="1" w:after="100" w:afterAutospacing="1"/>
                </w:pPr>
              </w:pPrChange>
            </w:pPr>
            <w:moveFrom w:id="1516" w:author="Dwight Mayeda" w:date="2010-05-06T00:47:00Z">
              <w:r w:rsidRPr="007B17AF" w:rsidDel="0043622C">
                <w:rPr>
                  <w:rFonts w:cs="Arial"/>
                </w:rPr>
                <w:t>Pivot</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453664" w14:textId="77777777" w:rsidR="007B17AF" w:rsidRPr="007B17AF" w:rsidDel="0043622C" w:rsidRDefault="007B17AF">
            <w:pPr>
              <w:spacing w:before="100" w:beforeAutospacing="1" w:after="100" w:afterAutospacing="1"/>
              <w:ind w:left="720"/>
              <w:rPr>
                <w:rFonts w:eastAsiaTheme="minorHAnsi"/>
              </w:rPr>
              <w:pPrChange w:id="1517" w:author="Dwight Mayeda" w:date="2010-05-06T00:47:00Z">
                <w:pPr>
                  <w:spacing w:before="100" w:beforeAutospacing="1" w:after="100" w:afterAutospacing="1"/>
                </w:pPr>
              </w:pPrChange>
            </w:pPr>
            <w:moveFrom w:id="1518" w:author="Dwight Mayeda" w:date="2010-05-06T00:47:00Z">
              <w:r w:rsidRPr="007B17AF" w:rsidDel="0043622C">
                <w:rPr>
                  <w:rFonts w:cs="Arial"/>
                </w:rPr>
                <w:t>PVT</w:t>
              </w:r>
            </w:moveFrom>
          </w:p>
        </w:tc>
      </w:tr>
      <w:tr w:rsidR="007B17AF" w:rsidRPr="007B17AF" w:rsidDel="0043622C" w14:paraId="377035A4"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C3AFD89" w14:textId="77777777" w:rsidR="007B17AF" w:rsidRPr="007B17AF" w:rsidDel="0043622C" w:rsidRDefault="007B17AF">
            <w:pPr>
              <w:spacing w:before="100" w:beforeAutospacing="1" w:after="100" w:afterAutospacing="1"/>
              <w:ind w:left="720"/>
              <w:rPr>
                <w:rFonts w:eastAsiaTheme="minorHAnsi"/>
              </w:rPr>
              <w:pPrChange w:id="1519" w:author="Dwight Mayeda" w:date="2010-05-06T00:47:00Z">
                <w:pPr>
                  <w:spacing w:before="100" w:beforeAutospacing="1" w:after="100" w:afterAutospacing="1"/>
                </w:pPr>
              </w:pPrChange>
            </w:pPr>
            <w:moveFrom w:id="1520" w:author="Dwight Mayeda" w:date="2010-05-06T00:47:00Z">
              <w:r w:rsidRPr="007B17AF" w:rsidDel="0043622C">
                <w:rPr>
                  <w:rFonts w:cs="Arial"/>
                </w:rPr>
                <w:t>Row Count</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E1D5C71" w14:textId="77777777" w:rsidR="007B17AF" w:rsidRPr="007B17AF" w:rsidDel="0043622C" w:rsidRDefault="007B17AF">
            <w:pPr>
              <w:spacing w:before="100" w:beforeAutospacing="1" w:after="100" w:afterAutospacing="1"/>
              <w:ind w:left="720"/>
              <w:rPr>
                <w:rFonts w:eastAsiaTheme="minorHAnsi"/>
              </w:rPr>
              <w:pPrChange w:id="1521" w:author="Dwight Mayeda" w:date="2010-05-06T00:47:00Z">
                <w:pPr>
                  <w:spacing w:before="100" w:beforeAutospacing="1" w:after="100" w:afterAutospacing="1"/>
                </w:pPr>
              </w:pPrChange>
            </w:pPr>
            <w:moveFrom w:id="1522" w:author="Dwight Mayeda" w:date="2010-05-06T00:47:00Z">
              <w:r w:rsidRPr="007B17AF" w:rsidDel="0043622C">
                <w:rPr>
                  <w:rFonts w:cs="Arial"/>
                </w:rPr>
                <w:t>CNT</w:t>
              </w:r>
            </w:moveFrom>
          </w:p>
        </w:tc>
      </w:tr>
      <w:tr w:rsidR="007B17AF" w:rsidRPr="007B17AF" w:rsidDel="0043622C" w14:paraId="7D978614"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6C69F34" w14:textId="77777777" w:rsidR="007B17AF" w:rsidRPr="007B17AF" w:rsidDel="0043622C" w:rsidRDefault="007B17AF">
            <w:pPr>
              <w:spacing w:before="100" w:beforeAutospacing="1" w:after="100" w:afterAutospacing="1"/>
              <w:ind w:left="720"/>
              <w:rPr>
                <w:rFonts w:eastAsiaTheme="minorHAnsi"/>
              </w:rPr>
              <w:pPrChange w:id="1523" w:author="Dwight Mayeda" w:date="2010-05-06T00:47:00Z">
                <w:pPr>
                  <w:spacing w:before="100" w:beforeAutospacing="1" w:after="100" w:afterAutospacing="1"/>
                </w:pPr>
              </w:pPrChange>
            </w:pPr>
            <w:moveFrom w:id="1524" w:author="Dwight Mayeda" w:date="2010-05-06T00:47:00Z">
              <w:r w:rsidRPr="007B17AF" w:rsidDel="0043622C">
                <w:rPr>
                  <w:rFonts w:cs="Arial"/>
                </w:rPr>
                <w:t>Row Sampling</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D68ACB" w14:textId="77777777" w:rsidR="007B17AF" w:rsidRPr="007B17AF" w:rsidDel="0043622C" w:rsidRDefault="007B17AF">
            <w:pPr>
              <w:spacing w:before="100" w:beforeAutospacing="1" w:after="100" w:afterAutospacing="1"/>
              <w:ind w:left="720"/>
              <w:rPr>
                <w:rFonts w:eastAsiaTheme="minorHAnsi"/>
              </w:rPr>
              <w:pPrChange w:id="1525" w:author="Dwight Mayeda" w:date="2010-05-06T00:47:00Z">
                <w:pPr>
                  <w:spacing w:before="100" w:beforeAutospacing="1" w:after="100" w:afterAutospacing="1"/>
                </w:pPr>
              </w:pPrChange>
            </w:pPr>
            <w:moveFrom w:id="1526" w:author="Dwight Mayeda" w:date="2010-05-06T00:47:00Z">
              <w:r w:rsidRPr="007B17AF" w:rsidDel="0043622C">
                <w:rPr>
                  <w:rFonts w:cs="Arial"/>
                </w:rPr>
                <w:t>RSMP</w:t>
              </w:r>
            </w:moveFrom>
          </w:p>
        </w:tc>
      </w:tr>
      <w:tr w:rsidR="007B17AF" w:rsidRPr="007B17AF" w:rsidDel="0043622C" w14:paraId="1694A7B6"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8FFA2AE" w14:textId="77777777" w:rsidR="007B17AF" w:rsidRPr="007B17AF" w:rsidDel="0043622C" w:rsidRDefault="007B17AF">
            <w:pPr>
              <w:spacing w:before="100" w:beforeAutospacing="1" w:after="100" w:afterAutospacing="1"/>
              <w:ind w:left="720"/>
              <w:rPr>
                <w:rFonts w:eastAsiaTheme="minorHAnsi"/>
              </w:rPr>
              <w:pPrChange w:id="1527" w:author="Dwight Mayeda" w:date="2010-05-06T00:47:00Z">
                <w:pPr>
                  <w:spacing w:before="100" w:beforeAutospacing="1" w:after="100" w:afterAutospacing="1"/>
                </w:pPr>
              </w:pPrChange>
            </w:pPr>
            <w:moveFrom w:id="1528" w:author="Dwight Mayeda" w:date="2010-05-06T00:47:00Z">
              <w:r w:rsidRPr="007B17AF" w:rsidDel="0043622C">
                <w:rPr>
                  <w:rFonts w:cs="Arial"/>
                </w:rPr>
                <w:t>Script Component</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10B8F7" w14:textId="77777777" w:rsidR="007B17AF" w:rsidRPr="007B17AF" w:rsidDel="0043622C" w:rsidRDefault="007B17AF">
            <w:pPr>
              <w:spacing w:before="100" w:beforeAutospacing="1" w:after="100" w:afterAutospacing="1"/>
              <w:ind w:left="720"/>
              <w:rPr>
                <w:rFonts w:eastAsiaTheme="minorHAnsi"/>
              </w:rPr>
              <w:pPrChange w:id="1529" w:author="Dwight Mayeda" w:date="2010-05-06T00:47:00Z">
                <w:pPr>
                  <w:spacing w:before="100" w:beforeAutospacing="1" w:after="100" w:afterAutospacing="1"/>
                </w:pPr>
              </w:pPrChange>
            </w:pPr>
            <w:moveFrom w:id="1530" w:author="Dwight Mayeda" w:date="2010-05-06T00:47:00Z">
              <w:r w:rsidRPr="007B17AF" w:rsidDel="0043622C">
                <w:rPr>
                  <w:rFonts w:cs="Arial"/>
                </w:rPr>
                <w:t>SCR</w:t>
              </w:r>
            </w:moveFrom>
          </w:p>
        </w:tc>
      </w:tr>
      <w:tr w:rsidR="007B17AF" w:rsidRPr="007B17AF" w:rsidDel="0043622C" w14:paraId="121EE1F1"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FF2ABA2" w14:textId="77777777" w:rsidR="007B17AF" w:rsidRPr="007B17AF" w:rsidDel="0043622C" w:rsidRDefault="007B17AF">
            <w:pPr>
              <w:spacing w:before="100" w:beforeAutospacing="1" w:after="100" w:afterAutospacing="1"/>
              <w:ind w:left="720"/>
              <w:rPr>
                <w:rFonts w:eastAsiaTheme="minorHAnsi"/>
              </w:rPr>
              <w:pPrChange w:id="1531" w:author="Dwight Mayeda" w:date="2010-05-06T00:47:00Z">
                <w:pPr>
                  <w:spacing w:before="100" w:beforeAutospacing="1" w:after="100" w:afterAutospacing="1"/>
                </w:pPr>
              </w:pPrChange>
            </w:pPr>
            <w:moveFrom w:id="1532" w:author="Dwight Mayeda" w:date="2010-05-06T00:47:00Z">
              <w:r w:rsidRPr="007B17AF" w:rsidDel="0043622C">
                <w:rPr>
                  <w:rFonts w:cs="Arial"/>
                </w:rPr>
                <w:t>Slowly Changing Dimension</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BAF60BB" w14:textId="77777777" w:rsidR="007B17AF" w:rsidRPr="007B17AF" w:rsidDel="0043622C" w:rsidRDefault="007B17AF">
            <w:pPr>
              <w:spacing w:before="100" w:beforeAutospacing="1" w:after="100" w:afterAutospacing="1"/>
              <w:ind w:left="720"/>
              <w:rPr>
                <w:rFonts w:eastAsiaTheme="minorHAnsi"/>
              </w:rPr>
              <w:pPrChange w:id="1533" w:author="Dwight Mayeda" w:date="2010-05-06T00:47:00Z">
                <w:pPr>
                  <w:spacing w:before="100" w:beforeAutospacing="1" w:after="100" w:afterAutospacing="1"/>
                </w:pPr>
              </w:pPrChange>
            </w:pPr>
            <w:moveFrom w:id="1534" w:author="Dwight Mayeda" w:date="2010-05-06T00:47:00Z">
              <w:r w:rsidRPr="007B17AF" w:rsidDel="0043622C">
                <w:rPr>
                  <w:rFonts w:cs="Arial"/>
                </w:rPr>
                <w:t>SCD</w:t>
              </w:r>
            </w:moveFrom>
          </w:p>
        </w:tc>
      </w:tr>
      <w:tr w:rsidR="007B17AF" w:rsidRPr="007B17AF" w:rsidDel="0043622C" w14:paraId="5D00F0D1"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5CEA5B4" w14:textId="77777777" w:rsidR="007B17AF" w:rsidRPr="007B17AF" w:rsidDel="0043622C" w:rsidRDefault="007B17AF">
            <w:pPr>
              <w:spacing w:before="100" w:beforeAutospacing="1" w:after="100" w:afterAutospacing="1"/>
              <w:ind w:left="720"/>
              <w:rPr>
                <w:rFonts w:eastAsiaTheme="minorHAnsi"/>
              </w:rPr>
              <w:pPrChange w:id="1535" w:author="Dwight Mayeda" w:date="2010-05-06T00:47:00Z">
                <w:pPr>
                  <w:spacing w:before="100" w:beforeAutospacing="1" w:after="100" w:afterAutospacing="1"/>
                </w:pPr>
              </w:pPrChange>
            </w:pPr>
            <w:moveFrom w:id="1536" w:author="Dwight Mayeda" w:date="2010-05-06T00:47:00Z">
              <w:r w:rsidRPr="007B17AF" w:rsidDel="0043622C">
                <w:rPr>
                  <w:rFonts w:cs="Arial"/>
                </w:rPr>
                <w:t>Sort</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B7CB5A" w14:textId="77777777" w:rsidR="007B17AF" w:rsidRPr="007B17AF" w:rsidDel="0043622C" w:rsidRDefault="007B17AF">
            <w:pPr>
              <w:spacing w:before="100" w:beforeAutospacing="1" w:after="100" w:afterAutospacing="1"/>
              <w:ind w:left="720"/>
              <w:rPr>
                <w:rFonts w:eastAsiaTheme="minorHAnsi"/>
              </w:rPr>
              <w:pPrChange w:id="1537" w:author="Dwight Mayeda" w:date="2010-05-06T00:47:00Z">
                <w:pPr>
                  <w:spacing w:before="100" w:beforeAutospacing="1" w:after="100" w:afterAutospacing="1"/>
                </w:pPr>
              </w:pPrChange>
            </w:pPr>
            <w:moveFrom w:id="1538" w:author="Dwight Mayeda" w:date="2010-05-06T00:47:00Z">
              <w:r w:rsidRPr="007B17AF" w:rsidDel="0043622C">
                <w:rPr>
                  <w:rFonts w:cs="Arial"/>
                </w:rPr>
                <w:t>SRT</w:t>
              </w:r>
            </w:moveFrom>
          </w:p>
        </w:tc>
      </w:tr>
      <w:tr w:rsidR="007B17AF" w:rsidRPr="007B17AF" w:rsidDel="0043622C" w14:paraId="5BDF2BEB"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82379D1" w14:textId="77777777" w:rsidR="007B17AF" w:rsidRPr="007B17AF" w:rsidDel="0043622C" w:rsidRDefault="007B17AF">
            <w:pPr>
              <w:spacing w:before="100" w:beforeAutospacing="1" w:after="100" w:afterAutospacing="1"/>
              <w:ind w:left="720"/>
              <w:rPr>
                <w:rFonts w:eastAsiaTheme="minorHAnsi"/>
              </w:rPr>
              <w:pPrChange w:id="1539" w:author="Dwight Mayeda" w:date="2010-05-06T00:47:00Z">
                <w:pPr>
                  <w:spacing w:before="100" w:beforeAutospacing="1" w:after="100" w:afterAutospacing="1"/>
                </w:pPr>
              </w:pPrChange>
            </w:pPr>
            <w:moveFrom w:id="1540" w:author="Dwight Mayeda" w:date="2010-05-06T00:47:00Z">
              <w:r w:rsidRPr="007B17AF" w:rsidDel="0043622C">
                <w:rPr>
                  <w:rFonts w:cs="Arial"/>
                </w:rPr>
                <w:t>Term Extraction</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404EC04" w14:textId="77777777" w:rsidR="007B17AF" w:rsidRPr="007B17AF" w:rsidDel="0043622C" w:rsidRDefault="007B17AF">
            <w:pPr>
              <w:spacing w:before="100" w:beforeAutospacing="1" w:after="100" w:afterAutospacing="1"/>
              <w:ind w:left="720"/>
              <w:rPr>
                <w:rFonts w:eastAsiaTheme="minorHAnsi"/>
              </w:rPr>
              <w:pPrChange w:id="1541" w:author="Dwight Mayeda" w:date="2010-05-06T00:47:00Z">
                <w:pPr>
                  <w:spacing w:before="100" w:beforeAutospacing="1" w:after="100" w:afterAutospacing="1"/>
                </w:pPr>
              </w:pPrChange>
            </w:pPr>
            <w:moveFrom w:id="1542" w:author="Dwight Mayeda" w:date="2010-05-06T00:47:00Z">
              <w:r w:rsidRPr="007B17AF" w:rsidDel="0043622C">
                <w:rPr>
                  <w:rFonts w:cs="Arial"/>
                </w:rPr>
                <w:t>TEX</w:t>
              </w:r>
            </w:moveFrom>
          </w:p>
        </w:tc>
      </w:tr>
      <w:tr w:rsidR="007B17AF" w:rsidRPr="007B17AF" w:rsidDel="0043622C" w14:paraId="68E2A6F0"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BA4C7BD" w14:textId="77777777" w:rsidR="007B17AF" w:rsidRPr="007B17AF" w:rsidDel="0043622C" w:rsidRDefault="007B17AF">
            <w:pPr>
              <w:spacing w:before="100" w:beforeAutospacing="1" w:after="100" w:afterAutospacing="1"/>
              <w:ind w:left="720"/>
              <w:rPr>
                <w:rFonts w:eastAsiaTheme="minorHAnsi"/>
              </w:rPr>
              <w:pPrChange w:id="1543" w:author="Dwight Mayeda" w:date="2010-05-06T00:47:00Z">
                <w:pPr>
                  <w:spacing w:before="100" w:beforeAutospacing="1" w:after="100" w:afterAutospacing="1"/>
                </w:pPr>
              </w:pPrChange>
            </w:pPr>
            <w:moveFrom w:id="1544" w:author="Dwight Mayeda" w:date="2010-05-06T00:47:00Z">
              <w:r w:rsidRPr="007B17AF" w:rsidDel="0043622C">
                <w:rPr>
                  <w:rFonts w:cs="Arial"/>
                </w:rPr>
                <w:t>Term Lookup</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8F70AF" w14:textId="77777777" w:rsidR="007B17AF" w:rsidRPr="007B17AF" w:rsidDel="0043622C" w:rsidRDefault="007B17AF">
            <w:pPr>
              <w:spacing w:before="100" w:beforeAutospacing="1" w:after="100" w:afterAutospacing="1"/>
              <w:ind w:left="720"/>
              <w:rPr>
                <w:rFonts w:eastAsiaTheme="minorHAnsi"/>
              </w:rPr>
              <w:pPrChange w:id="1545" w:author="Dwight Mayeda" w:date="2010-05-06T00:47:00Z">
                <w:pPr>
                  <w:spacing w:before="100" w:beforeAutospacing="1" w:after="100" w:afterAutospacing="1"/>
                </w:pPr>
              </w:pPrChange>
            </w:pPr>
            <w:moveFrom w:id="1546" w:author="Dwight Mayeda" w:date="2010-05-06T00:47:00Z">
              <w:r w:rsidRPr="007B17AF" w:rsidDel="0043622C">
                <w:rPr>
                  <w:rFonts w:cs="Arial"/>
                </w:rPr>
                <w:t>TEL</w:t>
              </w:r>
            </w:moveFrom>
          </w:p>
        </w:tc>
      </w:tr>
      <w:tr w:rsidR="007B17AF" w:rsidRPr="007B17AF" w:rsidDel="0043622C" w14:paraId="2E5CCF9F"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A2B3C52" w14:textId="77777777" w:rsidR="007B17AF" w:rsidRPr="007B17AF" w:rsidDel="0043622C" w:rsidRDefault="007B17AF">
            <w:pPr>
              <w:spacing w:before="100" w:beforeAutospacing="1" w:after="100" w:afterAutospacing="1"/>
              <w:ind w:left="720"/>
              <w:rPr>
                <w:rFonts w:eastAsiaTheme="minorHAnsi"/>
              </w:rPr>
              <w:pPrChange w:id="1547" w:author="Dwight Mayeda" w:date="2010-05-06T00:47:00Z">
                <w:pPr>
                  <w:spacing w:before="100" w:beforeAutospacing="1" w:after="100" w:afterAutospacing="1"/>
                </w:pPr>
              </w:pPrChange>
            </w:pPr>
            <w:moveFrom w:id="1548" w:author="Dwight Mayeda" w:date="2010-05-06T00:47:00Z">
              <w:r w:rsidRPr="007B17AF" w:rsidDel="0043622C">
                <w:rPr>
                  <w:rFonts w:cs="Arial"/>
                </w:rPr>
                <w:t>Union All</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B60EA6" w14:textId="77777777" w:rsidR="007B17AF" w:rsidRPr="007B17AF" w:rsidDel="0043622C" w:rsidRDefault="007B17AF">
            <w:pPr>
              <w:spacing w:before="100" w:beforeAutospacing="1" w:after="100" w:afterAutospacing="1"/>
              <w:ind w:left="720"/>
              <w:rPr>
                <w:rFonts w:eastAsiaTheme="minorHAnsi"/>
              </w:rPr>
              <w:pPrChange w:id="1549" w:author="Dwight Mayeda" w:date="2010-05-06T00:47:00Z">
                <w:pPr>
                  <w:spacing w:before="100" w:beforeAutospacing="1" w:after="100" w:afterAutospacing="1"/>
                </w:pPr>
              </w:pPrChange>
            </w:pPr>
            <w:moveFrom w:id="1550" w:author="Dwight Mayeda" w:date="2010-05-06T00:47:00Z">
              <w:r w:rsidRPr="007B17AF" w:rsidDel="0043622C">
                <w:rPr>
                  <w:rFonts w:cs="Arial"/>
                </w:rPr>
                <w:t>ALL</w:t>
              </w:r>
            </w:moveFrom>
          </w:p>
        </w:tc>
      </w:tr>
      <w:tr w:rsidR="007B17AF" w:rsidRPr="007B17AF" w:rsidDel="0043622C" w14:paraId="740302E7"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995CE05" w14:textId="77777777" w:rsidR="007B17AF" w:rsidRPr="007B17AF" w:rsidDel="0043622C" w:rsidRDefault="007B17AF">
            <w:pPr>
              <w:spacing w:before="100" w:beforeAutospacing="1" w:after="100" w:afterAutospacing="1"/>
              <w:ind w:left="720"/>
              <w:rPr>
                <w:rFonts w:eastAsiaTheme="minorHAnsi"/>
              </w:rPr>
              <w:pPrChange w:id="1551" w:author="Dwight Mayeda" w:date="2010-05-06T00:47:00Z">
                <w:pPr>
                  <w:spacing w:before="100" w:beforeAutospacing="1" w:after="100" w:afterAutospacing="1"/>
                </w:pPr>
              </w:pPrChange>
            </w:pPr>
            <w:moveFrom w:id="1552" w:author="Dwight Mayeda" w:date="2010-05-06T00:47:00Z">
              <w:r w:rsidRPr="007B17AF" w:rsidDel="0043622C">
                <w:rPr>
                  <w:rFonts w:cs="Arial"/>
                </w:rPr>
                <w:t>Unpivot</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0D65B1" w14:textId="77777777" w:rsidR="007B17AF" w:rsidRPr="007B17AF" w:rsidDel="0043622C" w:rsidRDefault="007B17AF">
            <w:pPr>
              <w:spacing w:before="100" w:beforeAutospacing="1" w:after="100" w:afterAutospacing="1"/>
              <w:ind w:left="720"/>
              <w:rPr>
                <w:rFonts w:eastAsiaTheme="minorHAnsi"/>
              </w:rPr>
              <w:pPrChange w:id="1553" w:author="Dwight Mayeda" w:date="2010-05-06T00:47:00Z">
                <w:pPr>
                  <w:spacing w:before="100" w:beforeAutospacing="1" w:after="100" w:afterAutospacing="1"/>
                </w:pPr>
              </w:pPrChange>
            </w:pPr>
            <w:moveFrom w:id="1554" w:author="Dwight Mayeda" w:date="2010-05-06T00:47:00Z">
              <w:r w:rsidRPr="007B17AF" w:rsidDel="0043622C">
                <w:rPr>
                  <w:rFonts w:cs="Arial"/>
                </w:rPr>
                <w:t>UPVT</w:t>
              </w:r>
            </w:moveFrom>
          </w:p>
        </w:tc>
      </w:tr>
      <w:tr w:rsidR="007B17AF" w:rsidRPr="007B17AF" w:rsidDel="0043622C" w14:paraId="5DA92AC7"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2933C53" w14:textId="77777777" w:rsidR="007B17AF" w:rsidRPr="007B17AF" w:rsidDel="0043622C" w:rsidRDefault="007B17AF">
            <w:pPr>
              <w:spacing w:before="100" w:beforeAutospacing="1" w:after="100" w:afterAutospacing="1"/>
              <w:ind w:left="720"/>
              <w:rPr>
                <w:rFonts w:eastAsiaTheme="minorHAnsi"/>
              </w:rPr>
              <w:pPrChange w:id="1555" w:author="Dwight Mayeda" w:date="2010-05-06T00:47:00Z">
                <w:pPr>
                  <w:spacing w:before="100" w:beforeAutospacing="1" w:after="100" w:afterAutospacing="1"/>
                </w:pPr>
              </w:pPrChange>
            </w:pPr>
            <w:moveFrom w:id="1556" w:author="Dwight Mayeda" w:date="2010-05-06T00:47:00Z">
              <w:r w:rsidRPr="007B17AF" w:rsidDel="0043622C">
                <w:rPr>
                  <w:rFonts w:cs="Arial"/>
                </w:rPr>
                <w:t>Data Mining Model Training</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7DFEEA" w14:textId="77777777" w:rsidR="007B17AF" w:rsidRPr="007B17AF" w:rsidDel="0043622C" w:rsidRDefault="007B17AF">
            <w:pPr>
              <w:spacing w:before="100" w:beforeAutospacing="1" w:after="100" w:afterAutospacing="1"/>
              <w:ind w:left="720"/>
              <w:rPr>
                <w:rFonts w:eastAsiaTheme="minorHAnsi"/>
              </w:rPr>
              <w:pPrChange w:id="1557" w:author="Dwight Mayeda" w:date="2010-05-06T00:47:00Z">
                <w:pPr>
                  <w:spacing w:before="100" w:beforeAutospacing="1" w:after="100" w:afterAutospacing="1"/>
                </w:pPr>
              </w:pPrChange>
            </w:pPr>
            <w:moveFrom w:id="1558" w:author="Dwight Mayeda" w:date="2010-05-06T00:47:00Z">
              <w:r w:rsidRPr="007B17AF" w:rsidDel="0043622C">
                <w:rPr>
                  <w:rFonts w:cs="Arial"/>
                </w:rPr>
                <w:t>DMMT_DST</w:t>
              </w:r>
            </w:moveFrom>
          </w:p>
        </w:tc>
      </w:tr>
      <w:tr w:rsidR="007B17AF" w:rsidRPr="007B17AF" w:rsidDel="0043622C" w14:paraId="3C5A576A"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DDAF0FB" w14:textId="77777777" w:rsidR="007B17AF" w:rsidRPr="007B17AF" w:rsidDel="0043622C" w:rsidRDefault="007B17AF">
            <w:pPr>
              <w:spacing w:before="100" w:beforeAutospacing="1" w:after="100" w:afterAutospacing="1"/>
              <w:ind w:left="720"/>
              <w:rPr>
                <w:rFonts w:eastAsiaTheme="minorHAnsi"/>
              </w:rPr>
              <w:pPrChange w:id="1559" w:author="Dwight Mayeda" w:date="2010-05-06T00:47:00Z">
                <w:pPr>
                  <w:spacing w:before="100" w:beforeAutospacing="1" w:after="100" w:afterAutospacing="1"/>
                </w:pPr>
              </w:pPrChange>
            </w:pPr>
            <w:moveFrom w:id="1560" w:author="Dwight Mayeda" w:date="2010-05-06T00:47:00Z">
              <w:r w:rsidRPr="007B17AF" w:rsidDel="0043622C">
                <w:rPr>
                  <w:rFonts w:cs="Arial"/>
                </w:rPr>
                <w:t>DataReader Destination</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35B9B1D" w14:textId="77777777" w:rsidR="007B17AF" w:rsidRPr="007B17AF" w:rsidDel="0043622C" w:rsidRDefault="007B17AF">
            <w:pPr>
              <w:spacing w:before="100" w:beforeAutospacing="1" w:after="100" w:afterAutospacing="1"/>
              <w:ind w:left="720"/>
              <w:rPr>
                <w:rFonts w:eastAsiaTheme="minorHAnsi"/>
              </w:rPr>
              <w:pPrChange w:id="1561" w:author="Dwight Mayeda" w:date="2010-05-06T00:47:00Z">
                <w:pPr>
                  <w:spacing w:before="100" w:beforeAutospacing="1" w:after="100" w:afterAutospacing="1"/>
                </w:pPr>
              </w:pPrChange>
            </w:pPr>
            <w:moveFrom w:id="1562" w:author="Dwight Mayeda" w:date="2010-05-06T00:47:00Z">
              <w:r w:rsidRPr="007B17AF" w:rsidDel="0043622C">
                <w:rPr>
                  <w:rFonts w:cs="Arial"/>
                </w:rPr>
                <w:t>DR_DST</w:t>
              </w:r>
            </w:moveFrom>
          </w:p>
        </w:tc>
      </w:tr>
      <w:tr w:rsidR="007B17AF" w:rsidRPr="007B17AF" w:rsidDel="0043622C" w14:paraId="24355101"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0D859F7" w14:textId="77777777" w:rsidR="007B17AF" w:rsidRPr="007B17AF" w:rsidDel="0043622C" w:rsidRDefault="007B17AF">
            <w:pPr>
              <w:spacing w:before="100" w:beforeAutospacing="1" w:after="100" w:afterAutospacing="1"/>
              <w:ind w:left="720"/>
              <w:rPr>
                <w:rFonts w:eastAsiaTheme="minorHAnsi"/>
              </w:rPr>
              <w:pPrChange w:id="1563" w:author="Dwight Mayeda" w:date="2010-05-06T00:47:00Z">
                <w:pPr>
                  <w:spacing w:before="100" w:beforeAutospacing="1" w:after="100" w:afterAutospacing="1"/>
                </w:pPr>
              </w:pPrChange>
            </w:pPr>
            <w:moveFrom w:id="1564" w:author="Dwight Mayeda" w:date="2010-05-06T00:47:00Z">
              <w:r w:rsidRPr="007B17AF" w:rsidDel="0043622C">
                <w:rPr>
                  <w:rFonts w:cs="Arial"/>
                </w:rPr>
                <w:t>Dimension Processing</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005E7A" w14:textId="77777777" w:rsidR="007B17AF" w:rsidRPr="007B17AF" w:rsidDel="0043622C" w:rsidRDefault="007B17AF">
            <w:pPr>
              <w:spacing w:before="100" w:beforeAutospacing="1" w:after="100" w:afterAutospacing="1"/>
              <w:ind w:left="720"/>
              <w:rPr>
                <w:rFonts w:eastAsiaTheme="minorHAnsi"/>
              </w:rPr>
              <w:pPrChange w:id="1565" w:author="Dwight Mayeda" w:date="2010-05-06T00:47:00Z">
                <w:pPr>
                  <w:spacing w:before="100" w:beforeAutospacing="1" w:after="100" w:afterAutospacing="1"/>
                </w:pPr>
              </w:pPrChange>
            </w:pPr>
            <w:moveFrom w:id="1566" w:author="Dwight Mayeda" w:date="2010-05-06T00:47:00Z">
              <w:r w:rsidRPr="007B17AF" w:rsidDel="0043622C">
                <w:rPr>
                  <w:rFonts w:cs="Arial"/>
                </w:rPr>
                <w:t>DP_DST</w:t>
              </w:r>
            </w:moveFrom>
          </w:p>
        </w:tc>
      </w:tr>
      <w:tr w:rsidR="007B17AF" w:rsidRPr="007B17AF" w:rsidDel="0043622C" w14:paraId="168FA455"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C714F4F" w14:textId="77777777" w:rsidR="007B17AF" w:rsidRPr="007B17AF" w:rsidDel="0043622C" w:rsidRDefault="007B17AF">
            <w:pPr>
              <w:spacing w:before="100" w:beforeAutospacing="1" w:after="100" w:afterAutospacing="1"/>
              <w:ind w:left="720"/>
              <w:rPr>
                <w:rFonts w:eastAsiaTheme="minorHAnsi"/>
              </w:rPr>
              <w:pPrChange w:id="1567" w:author="Dwight Mayeda" w:date="2010-05-06T00:47:00Z">
                <w:pPr>
                  <w:spacing w:before="100" w:beforeAutospacing="1" w:after="100" w:afterAutospacing="1"/>
                </w:pPr>
              </w:pPrChange>
            </w:pPr>
            <w:moveFrom w:id="1568" w:author="Dwight Mayeda" w:date="2010-05-06T00:47:00Z">
              <w:r w:rsidRPr="007B17AF" w:rsidDel="0043622C">
                <w:rPr>
                  <w:rFonts w:cs="Arial"/>
                </w:rPr>
                <w:t>Excel Destination</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1FC492B" w14:textId="77777777" w:rsidR="007B17AF" w:rsidRPr="007B17AF" w:rsidDel="0043622C" w:rsidRDefault="007B17AF">
            <w:pPr>
              <w:spacing w:before="100" w:beforeAutospacing="1" w:after="100" w:afterAutospacing="1"/>
              <w:ind w:left="720"/>
              <w:rPr>
                <w:rFonts w:eastAsiaTheme="minorHAnsi"/>
              </w:rPr>
              <w:pPrChange w:id="1569" w:author="Dwight Mayeda" w:date="2010-05-06T00:47:00Z">
                <w:pPr>
                  <w:spacing w:before="100" w:beforeAutospacing="1" w:after="100" w:afterAutospacing="1"/>
                </w:pPr>
              </w:pPrChange>
            </w:pPr>
            <w:moveFrom w:id="1570" w:author="Dwight Mayeda" w:date="2010-05-06T00:47:00Z">
              <w:r w:rsidRPr="007B17AF" w:rsidDel="0043622C">
                <w:rPr>
                  <w:rFonts w:cs="Arial"/>
                </w:rPr>
                <w:t>EX_DST</w:t>
              </w:r>
            </w:moveFrom>
          </w:p>
        </w:tc>
      </w:tr>
      <w:tr w:rsidR="007B17AF" w:rsidRPr="007B17AF" w:rsidDel="0043622C" w14:paraId="6485F679"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F9FFCB7" w14:textId="77777777" w:rsidR="007B17AF" w:rsidRPr="007B17AF" w:rsidDel="0043622C" w:rsidRDefault="007B17AF">
            <w:pPr>
              <w:spacing w:before="100" w:beforeAutospacing="1" w:after="100" w:afterAutospacing="1"/>
              <w:ind w:left="720"/>
              <w:rPr>
                <w:rFonts w:eastAsiaTheme="minorHAnsi"/>
              </w:rPr>
              <w:pPrChange w:id="1571" w:author="Dwight Mayeda" w:date="2010-05-06T00:47:00Z">
                <w:pPr>
                  <w:spacing w:before="100" w:beforeAutospacing="1" w:after="100" w:afterAutospacing="1"/>
                </w:pPr>
              </w:pPrChange>
            </w:pPr>
            <w:moveFrom w:id="1572" w:author="Dwight Mayeda" w:date="2010-05-06T00:47:00Z">
              <w:r w:rsidRPr="007B17AF" w:rsidDel="0043622C">
                <w:rPr>
                  <w:rFonts w:cs="Arial"/>
                </w:rPr>
                <w:t>Flat File Destination</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7AEB5EC" w14:textId="77777777" w:rsidR="007B17AF" w:rsidRPr="007B17AF" w:rsidDel="0043622C" w:rsidRDefault="007B17AF">
            <w:pPr>
              <w:spacing w:before="100" w:beforeAutospacing="1" w:after="100" w:afterAutospacing="1"/>
              <w:ind w:left="720"/>
              <w:rPr>
                <w:rFonts w:eastAsiaTheme="minorHAnsi"/>
              </w:rPr>
              <w:pPrChange w:id="1573" w:author="Dwight Mayeda" w:date="2010-05-06T00:47:00Z">
                <w:pPr>
                  <w:spacing w:before="100" w:beforeAutospacing="1" w:after="100" w:afterAutospacing="1"/>
                </w:pPr>
              </w:pPrChange>
            </w:pPr>
            <w:moveFrom w:id="1574" w:author="Dwight Mayeda" w:date="2010-05-06T00:47:00Z">
              <w:r w:rsidRPr="007B17AF" w:rsidDel="0043622C">
                <w:rPr>
                  <w:rFonts w:cs="Arial"/>
                </w:rPr>
                <w:t>FF_DST</w:t>
              </w:r>
            </w:moveFrom>
          </w:p>
        </w:tc>
      </w:tr>
      <w:tr w:rsidR="007B17AF" w:rsidRPr="007B17AF" w:rsidDel="0043622C" w14:paraId="5FCE28CB"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24D74B3" w14:textId="77777777" w:rsidR="007B17AF" w:rsidRPr="007B17AF" w:rsidDel="0043622C" w:rsidRDefault="007B17AF">
            <w:pPr>
              <w:spacing w:before="100" w:beforeAutospacing="1" w:after="100" w:afterAutospacing="1"/>
              <w:ind w:left="720"/>
              <w:rPr>
                <w:rFonts w:eastAsiaTheme="minorHAnsi"/>
              </w:rPr>
              <w:pPrChange w:id="1575" w:author="Dwight Mayeda" w:date="2010-05-06T00:47:00Z">
                <w:pPr>
                  <w:spacing w:before="100" w:beforeAutospacing="1" w:after="100" w:afterAutospacing="1"/>
                </w:pPr>
              </w:pPrChange>
            </w:pPr>
            <w:moveFrom w:id="1576" w:author="Dwight Mayeda" w:date="2010-05-06T00:47:00Z">
              <w:r w:rsidRPr="007B17AF" w:rsidDel="0043622C">
                <w:rPr>
                  <w:rFonts w:cs="Arial"/>
                </w:rPr>
                <w:t>OLE DB Destination</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82AA5A" w14:textId="77777777" w:rsidR="007B17AF" w:rsidRPr="007B17AF" w:rsidDel="0043622C" w:rsidRDefault="007B17AF">
            <w:pPr>
              <w:spacing w:before="100" w:beforeAutospacing="1" w:after="100" w:afterAutospacing="1"/>
              <w:ind w:left="720"/>
              <w:rPr>
                <w:rFonts w:eastAsiaTheme="minorHAnsi"/>
              </w:rPr>
              <w:pPrChange w:id="1577" w:author="Dwight Mayeda" w:date="2010-05-06T00:47:00Z">
                <w:pPr>
                  <w:spacing w:before="100" w:beforeAutospacing="1" w:after="100" w:afterAutospacing="1"/>
                </w:pPr>
              </w:pPrChange>
            </w:pPr>
            <w:moveFrom w:id="1578" w:author="Dwight Mayeda" w:date="2010-05-06T00:47:00Z">
              <w:r w:rsidRPr="007B17AF" w:rsidDel="0043622C">
                <w:rPr>
                  <w:rFonts w:cs="Arial"/>
                </w:rPr>
                <w:t>OLE_DST</w:t>
              </w:r>
            </w:moveFrom>
          </w:p>
        </w:tc>
      </w:tr>
      <w:tr w:rsidR="007B17AF" w:rsidRPr="007B17AF" w:rsidDel="0043622C" w14:paraId="55B1209A"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2FFEC76" w14:textId="77777777" w:rsidR="007B17AF" w:rsidRPr="007B17AF" w:rsidDel="0043622C" w:rsidRDefault="007B17AF">
            <w:pPr>
              <w:spacing w:before="100" w:beforeAutospacing="1" w:after="100" w:afterAutospacing="1"/>
              <w:ind w:left="720"/>
              <w:rPr>
                <w:rFonts w:eastAsiaTheme="minorHAnsi"/>
              </w:rPr>
              <w:pPrChange w:id="1579" w:author="Dwight Mayeda" w:date="2010-05-06T00:47:00Z">
                <w:pPr>
                  <w:spacing w:before="100" w:beforeAutospacing="1" w:after="100" w:afterAutospacing="1"/>
                </w:pPr>
              </w:pPrChange>
            </w:pPr>
            <w:moveFrom w:id="1580" w:author="Dwight Mayeda" w:date="2010-05-06T00:47:00Z">
              <w:r w:rsidRPr="007B17AF" w:rsidDel="0043622C">
                <w:rPr>
                  <w:rFonts w:cs="Arial"/>
                </w:rPr>
                <w:t>Partition Processing</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F1F0FE2" w14:textId="77777777" w:rsidR="007B17AF" w:rsidRPr="007B17AF" w:rsidDel="0043622C" w:rsidRDefault="007B17AF">
            <w:pPr>
              <w:spacing w:before="100" w:beforeAutospacing="1" w:after="100" w:afterAutospacing="1"/>
              <w:ind w:left="720"/>
              <w:rPr>
                <w:rFonts w:eastAsiaTheme="minorHAnsi"/>
              </w:rPr>
              <w:pPrChange w:id="1581" w:author="Dwight Mayeda" w:date="2010-05-06T00:47:00Z">
                <w:pPr>
                  <w:spacing w:before="100" w:beforeAutospacing="1" w:after="100" w:afterAutospacing="1"/>
                </w:pPr>
              </w:pPrChange>
            </w:pPr>
            <w:moveFrom w:id="1582" w:author="Dwight Mayeda" w:date="2010-05-06T00:47:00Z">
              <w:r w:rsidRPr="007B17AF" w:rsidDel="0043622C">
                <w:rPr>
                  <w:rFonts w:cs="Arial"/>
                </w:rPr>
                <w:t>PP_DST</w:t>
              </w:r>
            </w:moveFrom>
          </w:p>
        </w:tc>
      </w:tr>
      <w:tr w:rsidR="007B17AF" w:rsidRPr="007B17AF" w:rsidDel="0043622C" w14:paraId="14201AC3"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73C9A14" w14:textId="77777777" w:rsidR="007B17AF" w:rsidRPr="007B17AF" w:rsidDel="0043622C" w:rsidRDefault="007B17AF">
            <w:pPr>
              <w:spacing w:before="100" w:beforeAutospacing="1" w:after="100" w:afterAutospacing="1"/>
              <w:ind w:left="720"/>
              <w:rPr>
                <w:rFonts w:eastAsiaTheme="minorHAnsi"/>
              </w:rPr>
              <w:pPrChange w:id="1583" w:author="Dwight Mayeda" w:date="2010-05-06T00:47:00Z">
                <w:pPr>
                  <w:spacing w:before="100" w:beforeAutospacing="1" w:after="100" w:afterAutospacing="1"/>
                </w:pPr>
              </w:pPrChange>
            </w:pPr>
            <w:moveFrom w:id="1584" w:author="Dwight Mayeda" w:date="2010-05-06T00:47:00Z">
              <w:r w:rsidRPr="007B17AF" w:rsidDel="0043622C">
                <w:rPr>
                  <w:rFonts w:cs="Arial"/>
                </w:rPr>
                <w:t>Raw File Destination</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AEF947C" w14:textId="77777777" w:rsidR="007B17AF" w:rsidRPr="007B17AF" w:rsidDel="0043622C" w:rsidRDefault="007B17AF">
            <w:pPr>
              <w:spacing w:before="100" w:beforeAutospacing="1" w:after="100" w:afterAutospacing="1"/>
              <w:ind w:left="720"/>
              <w:rPr>
                <w:rFonts w:eastAsiaTheme="minorHAnsi"/>
              </w:rPr>
              <w:pPrChange w:id="1585" w:author="Dwight Mayeda" w:date="2010-05-06T00:47:00Z">
                <w:pPr>
                  <w:spacing w:before="100" w:beforeAutospacing="1" w:after="100" w:afterAutospacing="1"/>
                </w:pPr>
              </w:pPrChange>
            </w:pPr>
            <w:moveFrom w:id="1586" w:author="Dwight Mayeda" w:date="2010-05-06T00:47:00Z">
              <w:r w:rsidRPr="007B17AF" w:rsidDel="0043622C">
                <w:rPr>
                  <w:rFonts w:cs="Arial"/>
                </w:rPr>
                <w:t>RF_DST</w:t>
              </w:r>
            </w:moveFrom>
          </w:p>
        </w:tc>
      </w:tr>
      <w:tr w:rsidR="007B17AF" w:rsidRPr="007B17AF" w:rsidDel="0043622C" w14:paraId="51ABB0BE"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EAF69C8" w14:textId="77777777" w:rsidR="007B17AF" w:rsidRPr="007B17AF" w:rsidDel="0043622C" w:rsidRDefault="007B17AF">
            <w:pPr>
              <w:spacing w:before="100" w:beforeAutospacing="1" w:after="100" w:afterAutospacing="1"/>
              <w:ind w:left="720"/>
              <w:rPr>
                <w:rFonts w:eastAsiaTheme="minorHAnsi"/>
              </w:rPr>
              <w:pPrChange w:id="1587" w:author="Dwight Mayeda" w:date="2010-05-06T00:47:00Z">
                <w:pPr>
                  <w:spacing w:before="100" w:beforeAutospacing="1" w:after="100" w:afterAutospacing="1"/>
                </w:pPr>
              </w:pPrChange>
            </w:pPr>
            <w:moveFrom w:id="1588" w:author="Dwight Mayeda" w:date="2010-05-06T00:47:00Z">
              <w:r w:rsidRPr="007B17AF" w:rsidDel="0043622C">
                <w:rPr>
                  <w:rFonts w:cs="Arial"/>
                </w:rPr>
                <w:t>Recordset Destination</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79E750" w14:textId="77777777" w:rsidR="007B17AF" w:rsidRPr="007B17AF" w:rsidDel="0043622C" w:rsidRDefault="007B17AF">
            <w:pPr>
              <w:spacing w:before="100" w:beforeAutospacing="1" w:after="100" w:afterAutospacing="1"/>
              <w:ind w:left="720"/>
              <w:rPr>
                <w:rFonts w:eastAsiaTheme="minorHAnsi"/>
              </w:rPr>
              <w:pPrChange w:id="1589" w:author="Dwight Mayeda" w:date="2010-05-06T00:47:00Z">
                <w:pPr>
                  <w:spacing w:before="100" w:beforeAutospacing="1" w:after="100" w:afterAutospacing="1"/>
                </w:pPr>
              </w:pPrChange>
            </w:pPr>
            <w:moveFrom w:id="1590" w:author="Dwight Mayeda" w:date="2010-05-06T00:47:00Z">
              <w:r w:rsidRPr="007B17AF" w:rsidDel="0043622C">
                <w:rPr>
                  <w:rFonts w:cs="Arial"/>
                </w:rPr>
                <w:t>RS_DST</w:t>
              </w:r>
            </w:moveFrom>
          </w:p>
        </w:tc>
      </w:tr>
      <w:tr w:rsidR="007B17AF" w:rsidRPr="007B17AF" w:rsidDel="0043622C" w14:paraId="5025BEAD"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2A84A35" w14:textId="77777777" w:rsidR="007B17AF" w:rsidRPr="007B17AF" w:rsidDel="0043622C" w:rsidRDefault="007B17AF">
            <w:pPr>
              <w:spacing w:before="100" w:beforeAutospacing="1" w:after="100" w:afterAutospacing="1"/>
              <w:ind w:left="720"/>
              <w:rPr>
                <w:rFonts w:eastAsiaTheme="minorHAnsi"/>
              </w:rPr>
              <w:pPrChange w:id="1591" w:author="Dwight Mayeda" w:date="2010-05-06T00:47:00Z">
                <w:pPr>
                  <w:spacing w:before="100" w:beforeAutospacing="1" w:after="100" w:afterAutospacing="1"/>
                </w:pPr>
              </w:pPrChange>
            </w:pPr>
            <w:moveFrom w:id="1592" w:author="Dwight Mayeda" w:date="2010-05-06T00:47:00Z">
              <w:r w:rsidRPr="007B17AF" w:rsidDel="0043622C">
                <w:rPr>
                  <w:rFonts w:cs="Arial"/>
                </w:rPr>
                <w:t>SQL Server Destination</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D339D48" w14:textId="77777777" w:rsidR="007B17AF" w:rsidRPr="007B17AF" w:rsidDel="0043622C" w:rsidRDefault="007B17AF">
            <w:pPr>
              <w:spacing w:before="100" w:beforeAutospacing="1" w:after="100" w:afterAutospacing="1"/>
              <w:ind w:left="720"/>
              <w:rPr>
                <w:rFonts w:eastAsiaTheme="minorHAnsi"/>
              </w:rPr>
              <w:pPrChange w:id="1593" w:author="Dwight Mayeda" w:date="2010-05-06T00:47:00Z">
                <w:pPr>
                  <w:spacing w:before="100" w:beforeAutospacing="1" w:after="100" w:afterAutospacing="1"/>
                </w:pPr>
              </w:pPrChange>
            </w:pPr>
            <w:moveFrom w:id="1594" w:author="Dwight Mayeda" w:date="2010-05-06T00:47:00Z">
              <w:r w:rsidRPr="007B17AF" w:rsidDel="0043622C">
                <w:rPr>
                  <w:rFonts w:cs="Arial"/>
                </w:rPr>
                <w:t>SS_DST</w:t>
              </w:r>
            </w:moveFrom>
          </w:p>
        </w:tc>
      </w:tr>
      <w:tr w:rsidR="007B17AF" w:rsidRPr="007B17AF" w:rsidDel="0043622C" w14:paraId="6A97C46E" w14:textId="777777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310E5C9" w14:textId="77777777" w:rsidR="007B17AF" w:rsidRPr="007B17AF" w:rsidDel="0043622C" w:rsidRDefault="007B17AF">
            <w:pPr>
              <w:spacing w:before="100" w:beforeAutospacing="1" w:after="100" w:afterAutospacing="1"/>
              <w:ind w:left="720"/>
              <w:rPr>
                <w:rFonts w:eastAsiaTheme="minorHAnsi"/>
              </w:rPr>
              <w:pPrChange w:id="1595" w:author="Dwight Mayeda" w:date="2010-05-06T00:47:00Z">
                <w:pPr>
                  <w:spacing w:before="100" w:beforeAutospacing="1" w:after="100" w:afterAutospacing="1"/>
                </w:pPr>
              </w:pPrChange>
            </w:pPr>
            <w:moveFrom w:id="1596" w:author="Dwight Mayeda" w:date="2010-05-06T00:47:00Z">
              <w:r w:rsidRPr="007B17AF" w:rsidDel="0043622C">
                <w:rPr>
                  <w:rFonts w:cs="Arial"/>
                </w:rPr>
                <w:t>SQL Server Mobile Destination</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A4C4249" w14:textId="77777777" w:rsidR="007B17AF" w:rsidRPr="007B17AF" w:rsidDel="0043622C" w:rsidRDefault="007B17AF">
            <w:pPr>
              <w:spacing w:before="100" w:beforeAutospacing="1" w:after="100" w:afterAutospacing="1"/>
              <w:ind w:left="720"/>
              <w:rPr>
                <w:rFonts w:eastAsiaTheme="minorHAnsi"/>
              </w:rPr>
              <w:pPrChange w:id="1597" w:author="Dwight Mayeda" w:date="2010-05-06T00:47:00Z">
                <w:pPr>
                  <w:spacing w:before="100" w:beforeAutospacing="1" w:after="100" w:afterAutospacing="1"/>
                </w:pPr>
              </w:pPrChange>
            </w:pPr>
            <w:moveFrom w:id="1598" w:author="Dwight Mayeda" w:date="2010-05-06T00:47:00Z">
              <w:r w:rsidRPr="007B17AF" w:rsidDel="0043622C">
                <w:rPr>
                  <w:rFonts w:cs="Arial"/>
                </w:rPr>
                <w:t>SSM_DST</w:t>
              </w:r>
            </w:moveFrom>
          </w:p>
        </w:tc>
      </w:tr>
      <w:moveFromRangeEnd w:id="1296"/>
    </w:tbl>
    <w:p w14:paraId="5B57AEF7" w14:textId="77777777" w:rsidR="007B17AF" w:rsidRPr="007B17AF" w:rsidRDefault="007B17AF">
      <w:pPr>
        <w:spacing w:before="100" w:beforeAutospacing="1" w:after="100" w:afterAutospacing="1"/>
        <w:ind w:left="720"/>
        <w:rPr>
          <w:del w:id="1599" w:author="Dwight Mayeda" w:date="2010-05-06T00:47:00Z"/>
          <w:b/>
        </w:rPr>
        <w:pPrChange w:id="1600" w:author="Dwight Mayeda" w:date="2010-05-06T00:47:00Z">
          <w:pPr/>
        </w:pPrChange>
      </w:pPr>
    </w:p>
    <w:sectPr w:rsidR="007B17AF" w:rsidRPr="007B17AF" w:rsidSect="0082653B">
      <w:footerReference w:type="even" r:id="rId26"/>
      <w:footerReference w:type="defaul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50092" w14:textId="77777777" w:rsidR="00865E04" w:rsidRDefault="00865E04">
      <w:r>
        <w:separator/>
      </w:r>
    </w:p>
  </w:endnote>
  <w:endnote w:type="continuationSeparator" w:id="0">
    <w:p w14:paraId="7CB2A75C" w14:textId="77777777" w:rsidR="00865E04" w:rsidRDefault="00865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5D85A" w14:textId="77777777" w:rsidR="006A29DD" w:rsidRDefault="006A29D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B9E370" w14:textId="77777777" w:rsidR="006A29DD" w:rsidRDefault="006A29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742F0" w14:textId="77777777" w:rsidR="006A29DD" w:rsidRDefault="006A29DD">
    <w:pPr>
      <w:pStyle w:val="Footer"/>
      <w:ind w:right="360"/>
    </w:pPr>
    <w:r w:rsidRPr="00583B52">
      <w:t xml:space="preserve">GMO </w:t>
    </w:r>
    <w:r>
      <w:t>SSIS</w:t>
    </w:r>
    <w:r w:rsidRPr="00583B52">
      <w:t xml:space="preserve"> Processing Standards</w:t>
    </w:r>
    <w:r>
      <w:rPr>
        <w:rFonts w:ascii="Verdana" w:hAnsi="Verdana"/>
      </w:rPr>
      <w:tab/>
    </w:r>
    <w:r>
      <w:rPr>
        <w:rStyle w:val="PageNumber"/>
      </w:rPr>
      <w:fldChar w:fldCharType="begin"/>
    </w:r>
    <w:r>
      <w:rPr>
        <w:rStyle w:val="PageNumber"/>
      </w:rPr>
      <w:instrText xml:space="preserve"> PAGE </w:instrText>
    </w:r>
    <w:r>
      <w:rPr>
        <w:rStyle w:val="PageNumber"/>
      </w:rPr>
      <w:fldChar w:fldCharType="separate"/>
    </w:r>
    <w:r w:rsidR="00122511">
      <w:rPr>
        <w:rStyle w:val="PageNumber"/>
        <w:noProof/>
      </w:rPr>
      <w:t>12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122511">
      <w:rPr>
        <w:rStyle w:val="PageNumber"/>
        <w:noProof/>
      </w:rPr>
      <w:t>12</w:t>
    </w:r>
    <w:r>
      <w:rPr>
        <w:rStyle w:val="PageNumber"/>
      </w:rPr>
      <w:fldChar w:fldCharType="end"/>
    </w:r>
    <w:r>
      <w:rPr>
        <w:rStyle w:val="PageNumber"/>
        <w:rFonts w:ascii="Verdana" w:hAnsi="Verdana"/>
      </w:rPr>
      <w:tab/>
    </w:r>
    <w:r>
      <w:rPr>
        <w:rStyle w:val="PageNumber"/>
        <w:rFonts w:ascii="Verdana" w:hAnsi="Verdana"/>
      </w:rPr>
      <w:fldChar w:fldCharType="begin"/>
    </w:r>
    <w:r>
      <w:rPr>
        <w:rStyle w:val="PageNumber"/>
        <w:rFonts w:ascii="Verdana" w:hAnsi="Verdana"/>
      </w:rPr>
      <w:instrText xml:space="preserve"> DATE \@ "M/d/yyyy" </w:instrText>
    </w:r>
    <w:r>
      <w:rPr>
        <w:rStyle w:val="PageNumber"/>
        <w:rFonts w:ascii="Verdana" w:hAnsi="Verdana"/>
      </w:rPr>
      <w:fldChar w:fldCharType="separate"/>
    </w:r>
    <w:ins w:id="1601" w:author="Srinivasa Rao Tummala" w:date="2023-04-28T15:29:00Z">
      <w:r w:rsidR="0082653B">
        <w:rPr>
          <w:rStyle w:val="PageNumber"/>
          <w:rFonts w:ascii="Verdana" w:hAnsi="Verdana"/>
          <w:noProof/>
        </w:rPr>
        <w:t>4/28/2023</w:t>
      </w:r>
    </w:ins>
    <w:del w:id="1602" w:author="Srinivasa Rao Tummala" w:date="2023-04-28T15:29:00Z">
      <w:r w:rsidDel="0082653B">
        <w:rPr>
          <w:rStyle w:val="PageNumber"/>
          <w:rFonts w:ascii="Verdana" w:hAnsi="Verdana"/>
          <w:noProof/>
        </w:rPr>
        <w:delText>5/5/2010</w:delText>
      </w:r>
    </w:del>
    <w:r>
      <w:rPr>
        <w:rStyle w:val="PageNumber"/>
        <w:rFonts w:ascii="Verdana" w:hAnsi="Verda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8DDA9" w14:textId="77777777" w:rsidR="00865E04" w:rsidRDefault="00865E04">
      <w:r>
        <w:separator/>
      </w:r>
    </w:p>
  </w:footnote>
  <w:footnote w:type="continuationSeparator" w:id="0">
    <w:p w14:paraId="77D0144E" w14:textId="77777777" w:rsidR="00865E04" w:rsidRDefault="00865E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6203322"/>
    <w:multiLevelType w:val="hybridMultilevel"/>
    <w:tmpl w:val="9174A2B0"/>
    <w:lvl w:ilvl="0" w:tplc="E51870F2">
      <w:start w:val="1"/>
      <w:numFmt w:val="lowerLetter"/>
      <w:pStyle w:val="ListBullet2"/>
      <w:lvlText w:val="%1."/>
      <w:lvlJc w:val="left"/>
      <w:pPr>
        <w:tabs>
          <w:tab w:val="num" w:pos="1440"/>
        </w:tabs>
        <w:ind w:left="1440" w:hanging="360"/>
      </w:pPr>
    </w:lvl>
    <w:lvl w:ilvl="1" w:tplc="89F032C0">
      <w:start w:val="7"/>
      <w:numFmt w:val="decimal"/>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141A5C7C"/>
    <w:multiLevelType w:val="hybridMultilevel"/>
    <w:tmpl w:val="74DED4E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311C4562"/>
    <w:multiLevelType w:val="hybridMultilevel"/>
    <w:tmpl w:val="06288E1C"/>
    <w:lvl w:ilvl="0" w:tplc="4F4A54F6">
      <w:start w:val="1"/>
      <w:numFmt w:val="decimal"/>
      <w:lvlText w:val="%1-"/>
      <w:lvlJc w:val="left"/>
      <w:pPr>
        <w:ind w:left="720" w:hanging="360"/>
      </w:pPr>
      <w:rPr>
        <w:rFonts w:eastAsia="Calibri"/>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3EC2CC9"/>
    <w:multiLevelType w:val="hybridMultilevel"/>
    <w:tmpl w:val="FEC6B2A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B047F2"/>
    <w:multiLevelType w:val="hybridMultilevel"/>
    <w:tmpl w:val="D1BA6E2A"/>
    <w:lvl w:ilvl="0" w:tplc="4F4A54F6">
      <w:start w:val="1"/>
      <w:numFmt w:val="decimal"/>
      <w:lvlText w:val="%1-"/>
      <w:lvlJc w:val="left"/>
      <w:pPr>
        <w:ind w:left="1080" w:hanging="360"/>
      </w:pPr>
      <w:rPr>
        <w:rFonts w:eastAsia="Calibr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37544951"/>
    <w:multiLevelType w:val="hybridMultilevel"/>
    <w:tmpl w:val="FEC6B2A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84148AA"/>
    <w:multiLevelType w:val="hybridMultilevel"/>
    <w:tmpl w:val="E71A803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94E3452"/>
    <w:multiLevelType w:val="hybridMultilevel"/>
    <w:tmpl w:val="FD20648C"/>
    <w:lvl w:ilvl="0" w:tplc="04090019">
      <w:start w:val="1"/>
      <w:numFmt w:val="lowerLetter"/>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3AA673B"/>
    <w:multiLevelType w:val="hybridMultilevel"/>
    <w:tmpl w:val="7CD213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C90550"/>
    <w:multiLevelType w:val="hybridMultilevel"/>
    <w:tmpl w:val="971C7B5C"/>
    <w:lvl w:ilvl="0" w:tplc="22CAE48E">
      <w:start w:val="1"/>
      <w:numFmt w:val="lowerLetter"/>
      <w:lvlText w:val="%1."/>
      <w:lvlJc w:val="left"/>
      <w:pPr>
        <w:ind w:left="720" w:hanging="360"/>
      </w:pPr>
      <w:rPr>
        <w:rFonts w:ascii="Trebuchet MS" w:hAnsi="Trebuchet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F46032"/>
    <w:multiLevelType w:val="hybridMultilevel"/>
    <w:tmpl w:val="53762EC2"/>
    <w:lvl w:ilvl="0" w:tplc="04090005">
      <w:start w:val="1"/>
      <w:numFmt w:val="bullet"/>
      <w:lvlText w:val=""/>
      <w:lvlJc w:val="left"/>
      <w:pPr>
        <w:tabs>
          <w:tab w:val="num" w:pos="1296"/>
        </w:tabs>
        <w:ind w:left="1296" w:hanging="360"/>
      </w:pPr>
      <w:rPr>
        <w:rFonts w:ascii="Wingdings" w:hAnsi="Wingdings"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2" w15:restartNumberingAfterBreak="0">
    <w:nsid w:val="615B2A7C"/>
    <w:multiLevelType w:val="multilevel"/>
    <w:tmpl w:val="420E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484D2A"/>
    <w:multiLevelType w:val="hybridMultilevel"/>
    <w:tmpl w:val="187CADBC"/>
    <w:lvl w:ilvl="0" w:tplc="7DEAE708">
      <w:start w:val="1"/>
      <w:numFmt w:val="decimal"/>
      <w:lvlText w:val="%1)"/>
      <w:lvlJc w:val="left"/>
      <w:pPr>
        <w:ind w:left="720" w:hanging="360"/>
      </w:pPr>
      <w:rPr>
        <w:rFonts w:ascii="Verdana" w:eastAsia="Times New Roman" w:hAnsi="Verdana"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 w15:restartNumberingAfterBreak="0">
    <w:nsid w:val="689A38C6"/>
    <w:multiLevelType w:val="hybridMultilevel"/>
    <w:tmpl w:val="5C8497F2"/>
    <w:lvl w:ilvl="0" w:tplc="122C6690">
      <w:start w:val="1"/>
      <w:numFmt w:val="bullet"/>
      <w:lvlText w:val="•"/>
      <w:lvlJc w:val="left"/>
      <w:pPr>
        <w:tabs>
          <w:tab w:val="num" w:pos="720"/>
        </w:tabs>
        <w:ind w:left="720" w:hanging="360"/>
      </w:pPr>
      <w:rPr>
        <w:rFonts w:ascii="Times New Roman" w:hAnsi="Times New Roman" w:cs="Times New Roman" w:hint="default"/>
      </w:rPr>
    </w:lvl>
    <w:lvl w:ilvl="1" w:tplc="C420B1C2">
      <w:start w:val="1"/>
      <w:numFmt w:val="lowerLetter"/>
      <w:lvlText w:val="%2)"/>
      <w:lvlJc w:val="left"/>
      <w:pPr>
        <w:tabs>
          <w:tab w:val="num" w:pos="1440"/>
        </w:tabs>
        <w:ind w:left="1440" w:hanging="360"/>
      </w:pPr>
      <w:rPr>
        <w:rFonts w:ascii="Verdana" w:eastAsia="Calibri" w:hAnsi="Verdana" w:cs="Times New Roman" w:hint="default"/>
      </w:rPr>
    </w:lvl>
    <w:lvl w:ilvl="2" w:tplc="8366424A">
      <w:start w:val="762"/>
      <w:numFmt w:val="bullet"/>
      <w:lvlText w:val="•"/>
      <w:lvlJc w:val="left"/>
      <w:pPr>
        <w:tabs>
          <w:tab w:val="num" w:pos="2160"/>
        </w:tabs>
        <w:ind w:left="2160" w:hanging="360"/>
      </w:pPr>
      <w:rPr>
        <w:rFonts w:ascii="Times New Roman" w:hAnsi="Times New Roman" w:cs="Times New Roman" w:hint="default"/>
      </w:rPr>
    </w:lvl>
    <w:lvl w:ilvl="3" w:tplc="866C7628">
      <w:start w:val="1"/>
      <w:numFmt w:val="bullet"/>
      <w:lvlText w:val="•"/>
      <w:lvlJc w:val="left"/>
      <w:pPr>
        <w:tabs>
          <w:tab w:val="num" w:pos="2880"/>
        </w:tabs>
        <w:ind w:left="2880" w:hanging="360"/>
      </w:pPr>
      <w:rPr>
        <w:rFonts w:ascii="Times New Roman" w:hAnsi="Times New Roman" w:cs="Times New Roman" w:hint="default"/>
      </w:rPr>
    </w:lvl>
    <w:lvl w:ilvl="4" w:tplc="6D605504">
      <w:start w:val="1"/>
      <w:numFmt w:val="bullet"/>
      <w:lvlText w:val="•"/>
      <w:lvlJc w:val="left"/>
      <w:pPr>
        <w:tabs>
          <w:tab w:val="num" w:pos="3600"/>
        </w:tabs>
        <w:ind w:left="3600" w:hanging="360"/>
      </w:pPr>
      <w:rPr>
        <w:rFonts w:ascii="Times New Roman" w:hAnsi="Times New Roman" w:cs="Times New Roman" w:hint="default"/>
      </w:rPr>
    </w:lvl>
    <w:lvl w:ilvl="5" w:tplc="FE56D442">
      <w:start w:val="1"/>
      <w:numFmt w:val="bullet"/>
      <w:lvlText w:val="•"/>
      <w:lvlJc w:val="left"/>
      <w:pPr>
        <w:tabs>
          <w:tab w:val="num" w:pos="4320"/>
        </w:tabs>
        <w:ind w:left="4320" w:hanging="360"/>
      </w:pPr>
      <w:rPr>
        <w:rFonts w:ascii="Times New Roman" w:hAnsi="Times New Roman" w:cs="Times New Roman" w:hint="default"/>
      </w:rPr>
    </w:lvl>
    <w:lvl w:ilvl="6" w:tplc="8584B032">
      <w:start w:val="1"/>
      <w:numFmt w:val="bullet"/>
      <w:lvlText w:val="•"/>
      <w:lvlJc w:val="left"/>
      <w:pPr>
        <w:tabs>
          <w:tab w:val="num" w:pos="5040"/>
        </w:tabs>
        <w:ind w:left="5040" w:hanging="360"/>
      </w:pPr>
      <w:rPr>
        <w:rFonts w:ascii="Times New Roman" w:hAnsi="Times New Roman" w:cs="Times New Roman" w:hint="default"/>
      </w:rPr>
    </w:lvl>
    <w:lvl w:ilvl="7" w:tplc="0422C6B4">
      <w:start w:val="1"/>
      <w:numFmt w:val="bullet"/>
      <w:lvlText w:val="•"/>
      <w:lvlJc w:val="left"/>
      <w:pPr>
        <w:tabs>
          <w:tab w:val="num" w:pos="5760"/>
        </w:tabs>
        <w:ind w:left="5760" w:hanging="360"/>
      </w:pPr>
      <w:rPr>
        <w:rFonts w:ascii="Times New Roman" w:hAnsi="Times New Roman" w:cs="Times New Roman" w:hint="default"/>
      </w:rPr>
    </w:lvl>
    <w:lvl w:ilvl="8" w:tplc="9698E0BE">
      <w:start w:val="1"/>
      <w:numFmt w:val="bullet"/>
      <w:lvlText w:val="•"/>
      <w:lvlJc w:val="left"/>
      <w:pPr>
        <w:tabs>
          <w:tab w:val="num" w:pos="6480"/>
        </w:tabs>
        <w:ind w:left="6480" w:hanging="360"/>
      </w:pPr>
      <w:rPr>
        <w:rFonts w:ascii="Times New Roman" w:hAnsi="Times New Roman" w:cs="Times New Roman" w:hint="default"/>
      </w:rPr>
    </w:lvl>
  </w:abstractNum>
  <w:abstractNum w:abstractNumId="15" w15:restartNumberingAfterBreak="0">
    <w:nsid w:val="6B9D4724"/>
    <w:multiLevelType w:val="hybridMultilevel"/>
    <w:tmpl w:val="5CA6CDF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A3E72CA"/>
    <w:multiLevelType w:val="multilevel"/>
    <w:tmpl w:val="4C7496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503321245">
    <w:abstractNumId w:val="1"/>
  </w:num>
  <w:num w:numId="2" w16cid:durableId="815025245">
    <w:abstractNumId w:val="6"/>
  </w:num>
  <w:num w:numId="3" w16cid:durableId="1147629814">
    <w:abstractNumId w:val="16"/>
  </w:num>
  <w:num w:numId="4" w16cid:durableId="399907430">
    <w:abstractNumId w:val="7"/>
  </w:num>
  <w:num w:numId="5" w16cid:durableId="946228536">
    <w:abstractNumId w:val="11"/>
  </w:num>
  <w:num w:numId="6" w16cid:durableId="1478759197">
    <w:abstractNumId w:val="15"/>
  </w:num>
  <w:num w:numId="7" w16cid:durableId="1290093567">
    <w:abstractNumId w:val="9"/>
  </w:num>
  <w:num w:numId="8" w16cid:durableId="1508211318">
    <w:abstractNumId w:val="8"/>
  </w:num>
  <w:num w:numId="9" w16cid:durableId="78331191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0" w16cid:durableId="1130319281">
    <w:abstractNumId w:val="10"/>
  </w:num>
  <w:num w:numId="11" w16cid:durableId="234627171">
    <w:abstractNumId w:val="14"/>
    <w:lvlOverride w:ilvl="0"/>
    <w:lvlOverride w:ilvl="1">
      <w:startOverride w:val="1"/>
    </w:lvlOverride>
    <w:lvlOverride w:ilvl="2"/>
    <w:lvlOverride w:ilvl="3"/>
    <w:lvlOverride w:ilvl="4"/>
    <w:lvlOverride w:ilvl="5"/>
    <w:lvlOverride w:ilvl="6"/>
    <w:lvlOverride w:ilvl="7"/>
    <w:lvlOverride w:ilvl="8"/>
  </w:num>
  <w:num w:numId="12" w16cid:durableId="3227037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36375566">
    <w:abstractNumId w:val="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50163602">
    <w:abstractNumId w:val="3"/>
  </w:num>
  <w:num w:numId="15" w16cid:durableId="1897155057">
    <w:abstractNumId w:val="4"/>
  </w:num>
  <w:num w:numId="16" w16cid:durableId="185807697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16207530">
    <w:abstractNumId w:val="2"/>
  </w:num>
  <w:num w:numId="18" w16cid:durableId="646710537">
    <w:abstractNumId w:val="12"/>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rinivasa Rao Tummala">
    <w15:presenceInfo w15:providerId="AD" w15:userId="S::srinivasa.tummala@xyenta.com::3685af94-3c1c-4829-86a8-cadbbc7080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669D0"/>
    <w:rsid w:val="00001E3A"/>
    <w:rsid w:val="000151C8"/>
    <w:rsid w:val="00025AAB"/>
    <w:rsid w:val="00057D21"/>
    <w:rsid w:val="00064917"/>
    <w:rsid w:val="00065608"/>
    <w:rsid w:val="00065DCC"/>
    <w:rsid w:val="00065E9E"/>
    <w:rsid w:val="000703BA"/>
    <w:rsid w:val="0007547F"/>
    <w:rsid w:val="0007574E"/>
    <w:rsid w:val="000774AF"/>
    <w:rsid w:val="0009062F"/>
    <w:rsid w:val="00094118"/>
    <w:rsid w:val="000A1E73"/>
    <w:rsid w:val="000A46F7"/>
    <w:rsid w:val="000A6F06"/>
    <w:rsid w:val="000C1746"/>
    <w:rsid w:val="000D0167"/>
    <w:rsid w:val="000E59B6"/>
    <w:rsid w:val="000E5BA9"/>
    <w:rsid w:val="000E73A8"/>
    <w:rsid w:val="000F18AB"/>
    <w:rsid w:val="000F4480"/>
    <w:rsid w:val="001046CC"/>
    <w:rsid w:val="0010676A"/>
    <w:rsid w:val="001108C6"/>
    <w:rsid w:val="00110C03"/>
    <w:rsid w:val="00122511"/>
    <w:rsid w:val="00123999"/>
    <w:rsid w:val="001415C3"/>
    <w:rsid w:val="001460A3"/>
    <w:rsid w:val="00150946"/>
    <w:rsid w:val="00157D5E"/>
    <w:rsid w:val="00157E7F"/>
    <w:rsid w:val="00166154"/>
    <w:rsid w:val="00172BB3"/>
    <w:rsid w:val="001871EA"/>
    <w:rsid w:val="0019097F"/>
    <w:rsid w:val="001A29F7"/>
    <w:rsid w:val="001A5E32"/>
    <w:rsid w:val="001B0350"/>
    <w:rsid w:val="001D1584"/>
    <w:rsid w:val="00215C84"/>
    <w:rsid w:val="00217A3E"/>
    <w:rsid w:val="00223E87"/>
    <w:rsid w:val="0022551E"/>
    <w:rsid w:val="00232C03"/>
    <w:rsid w:val="002435BB"/>
    <w:rsid w:val="00250D1E"/>
    <w:rsid w:val="002523FC"/>
    <w:rsid w:val="00254AA3"/>
    <w:rsid w:val="00262412"/>
    <w:rsid w:val="00270D04"/>
    <w:rsid w:val="00276088"/>
    <w:rsid w:val="00292677"/>
    <w:rsid w:val="002A2C31"/>
    <w:rsid w:val="002B5CE6"/>
    <w:rsid w:val="002B7A4B"/>
    <w:rsid w:val="002D2AFD"/>
    <w:rsid w:val="002D6BA7"/>
    <w:rsid w:val="002D7B41"/>
    <w:rsid w:val="002E07F7"/>
    <w:rsid w:val="002E33F0"/>
    <w:rsid w:val="002E6106"/>
    <w:rsid w:val="002F7472"/>
    <w:rsid w:val="00300CD2"/>
    <w:rsid w:val="00312361"/>
    <w:rsid w:val="0031385E"/>
    <w:rsid w:val="00315D56"/>
    <w:rsid w:val="00317DD7"/>
    <w:rsid w:val="00331ECD"/>
    <w:rsid w:val="00343070"/>
    <w:rsid w:val="003458E2"/>
    <w:rsid w:val="00367E79"/>
    <w:rsid w:val="00370332"/>
    <w:rsid w:val="00385824"/>
    <w:rsid w:val="003A2689"/>
    <w:rsid w:val="003B6013"/>
    <w:rsid w:val="003C45DE"/>
    <w:rsid w:val="003C7C95"/>
    <w:rsid w:val="003D1FC1"/>
    <w:rsid w:val="003D45E7"/>
    <w:rsid w:val="003E2BCF"/>
    <w:rsid w:val="003E6B79"/>
    <w:rsid w:val="003F4B71"/>
    <w:rsid w:val="004029B9"/>
    <w:rsid w:val="00403397"/>
    <w:rsid w:val="004100D3"/>
    <w:rsid w:val="00416693"/>
    <w:rsid w:val="00423BBB"/>
    <w:rsid w:val="00431F4D"/>
    <w:rsid w:val="0043622C"/>
    <w:rsid w:val="00441FD7"/>
    <w:rsid w:val="00447516"/>
    <w:rsid w:val="00450FCE"/>
    <w:rsid w:val="0045234D"/>
    <w:rsid w:val="00452747"/>
    <w:rsid w:val="00454F33"/>
    <w:rsid w:val="0046341D"/>
    <w:rsid w:val="00470372"/>
    <w:rsid w:val="00473247"/>
    <w:rsid w:val="00487187"/>
    <w:rsid w:val="00487704"/>
    <w:rsid w:val="00491FB8"/>
    <w:rsid w:val="004957A4"/>
    <w:rsid w:val="00495970"/>
    <w:rsid w:val="00497B46"/>
    <w:rsid w:val="004A7420"/>
    <w:rsid w:val="004C1B6B"/>
    <w:rsid w:val="004C7B3B"/>
    <w:rsid w:val="004E2B1D"/>
    <w:rsid w:val="004F18CB"/>
    <w:rsid w:val="00507AD3"/>
    <w:rsid w:val="005164B7"/>
    <w:rsid w:val="00540536"/>
    <w:rsid w:val="0054225A"/>
    <w:rsid w:val="00542A6E"/>
    <w:rsid w:val="005514E3"/>
    <w:rsid w:val="00561652"/>
    <w:rsid w:val="00564C09"/>
    <w:rsid w:val="0057216C"/>
    <w:rsid w:val="0057298A"/>
    <w:rsid w:val="00580D0D"/>
    <w:rsid w:val="00583B52"/>
    <w:rsid w:val="00584039"/>
    <w:rsid w:val="005845EB"/>
    <w:rsid w:val="00585368"/>
    <w:rsid w:val="00586E85"/>
    <w:rsid w:val="00593069"/>
    <w:rsid w:val="00594A97"/>
    <w:rsid w:val="005A1301"/>
    <w:rsid w:val="005A24D5"/>
    <w:rsid w:val="005B49EB"/>
    <w:rsid w:val="005D13B6"/>
    <w:rsid w:val="005D3932"/>
    <w:rsid w:val="005F5F3F"/>
    <w:rsid w:val="005F73A6"/>
    <w:rsid w:val="005F77AC"/>
    <w:rsid w:val="0060560A"/>
    <w:rsid w:val="0060713B"/>
    <w:rsid w:val="00651765"/>
    <w:rsid w:val="00656B67"/>
    <w:rsid w:val="00664DA5"/>
    <w:rsid w:val="00692EEC"/>
    <w:rsid w:val="006A29DD"/>
    <w:rsid w:val="006A2B8C"/>
    <w:rsid w:val="006A7BB9"/>
    <w:rsid w:val="006B050F"/>
    <w:rsid w:val="006B08B9"/>
    <w:rsid w:val="006B0C7B"/>
    <w:rsid w:val="006B5462"/>
    <w:rsid w:val="006C04ED"/>
    <w:rsid w:val="006C3722"/>
    <w:rsid w:val="006D0AAB"/>
    <w:rsid w:val="006D51C6"/>
    <w:rsid w:val="006D6A60"/>
    <w:rsid w:val="006F45EC"/>
    <w:rsid w:val="00700552"/>
    <w:rsid w:val="0070419E"/>
    <w:rsid w:val="007047DB"/>
    <w:rsid w:val="00731910"/>
    <w:rsid w:val="00731F3D"/>
    <w:rsid w:val="00735603"/>
    <w:rsid w:val="00741914"/>
    <w:rsid w:val="007419D3"/>
    <w:rsid w:val="00741F22"/>
    <w:rsid w:val="00743938"/>
    <w:rsid w:val="0075165F"/>
    <w:rsid w:val="0076040D"/>
    <w:rsid w:val="00777133"/>
    <w:rsid w:val="00777CC1"/>
    <w:rsid w:val="00781A7F"/>
    <w:rsid w:val="00792371"/>
    <w:rsid w:val="00792E11"/>
    <w:rsid w:val="00793DE8"/>
    <w:rsid w:val="007A09B5"/>
    <w:rsid w:val="007A74B9"/>
    <w:rsid w:val="007B17AF"/>
    <w:rsid w:val="007C64EA"/>
    <w:rsid w:val="007D28C8"/>
    <w:rsid w:val="007D4A81"/>
    <w:rsid w:val="007D4E89"/>
    <w:rsid w:val="007D521E"/>
    <w:rsid w:val="007D6ED4"/>
    <w:rsid w:val="007E28EF"/>
    <w:rsid w:val="007F0629"/>
    <w:rsid w:val="00801276"/>
    <w:rsid w:val="0082653B"/>
    <w:rsid w:val="00830282"/>
    <w:rsid w:val="00840112"/>
    <w:rsid w:val="00840611"/>
    <w:rsid w:val="00847CF3"/>
    <w:rsid w:val="008657B8"/>
    <w:rsid w:val="00865E04"/>
    <w:rsid w:val="00873E15"/>
    <w:rsid w:val="00890D21"/>
    <w:rsid w:val="00890DDF"/>
    <w:rsid w:val="00892620"/>
    <w:rsid w:val="008A4CE6"/>
    <w:rsid w:val="008B07C4"/>
    <w:rsid w:val="008C14E0"/>
    <w:rsid w:val="008E403C"/>
    <w:rsid w:val="008E5852"/>
    <w:rsid w:val="008E760E"/>
    <w:rsid w:val="009003C9"/>
    <w:rsid w:val="00900FD3"/>
    <w:rsid w:val="00904310"/>
    <w:rsid w:val="009102D0"/>
    <w:rsid w:val="00950743"/>
    <w:rsid w:val="00951A90"/>
    <w:rsid w:val="009612BB"/>
    <w:rsid w:val="009702BF"/>
    <w:rsid w:val="0098047E"/>
    <w:rsid w:val="00997F49"/>
    <w:rsid w:val="009A2A89"/>
    <w:rsid w:val="009A3951"/>
    <w:rsid w:val="009A5AD5"/>
    <w:rsid w:val="009B3252"/>
    <w:rsid w:val="009D1165"/>
    <w:rsid w:val="009D6518"/>
    <w:rsid w:val="009D7578"/>
    <w:rsid w:val="009E219C"/>
    <w:rsid w:val="009E2CF5"/>
    <w:rsid w:val="009F5004"/>
    <w:rsid w:val="009F5049"/>
    <w:rsid w:val="00A10DF8"/>
    <w:rsid w:val="00A1372F"/>
    <w:rsid w:val="00A208DE"/>
    <w:rsid w:val="00A24A10"/>
    <w:rsid w:val="00A37DD8"/>
    <w:rsid w:val="00A4000C"/>
    <w:rsid w:val="00A4281D"/>
    <w:rsid w:val="00A444AD"/>
    <w:rsid w:val="00A4701D"/>
    <w:rsid w:val="00A520F5"/>
    <w:rsid w:val="00A52D31"/>
    <w:rsid w:val="00A63DB6"/>
    <w:rsid w:val="00A753AD"/>
    <w:rsid w:val="00A85A8C"/>
    <w:rsid w:val="00A90813"/>
    <w:rsid w:val="00A976A5"/>
    <w:rsid w:val="00AB38FE"/>
    <w:rsid w:val="00AB6E60"/>
    <w:rsid w:val="00AB6F81"/>
    <w:rsid w:val="00AC2F00"/>
    <w:rsid w:val="00AC3356"/>
    <w:rsid w:val="00AD246C"/>
    <w:rsid w:val="00AE2EBF"/>
    <w:rsid w:val="00AE7F40"/>
    <w:rsid w:val="00AF1A3E"/>
    <w:rsid w:val="00AF1E98"/>
    <w:rsid w:val="00AF44D2"/>
    <w:rsid w:val="00B12933"/>
    <w:rsid w:val="00B14A2C"/>
    <w:rsid w:val="00B22979"/>
    <w:rsid w:val="00B33E02"/>
    <w:rsid w:val="00B34403"/>
    <w:rsid w:val="00B35D01"/>
    <w:rsid w:val="00B41D8D"/>
    <w:rsid w:val="00B452F4"/>
    <w:rsid w:val="00B46259"/>
    <w:rsid w:val="00B61E74"/>
    <w:rsid w:val="00B639B6"/>
    <w:rsid w:val="00B6678A"/>
    <w:rsid w:val="00B669D0"/>
    <w:rsid w:val="00B81E70"/>
    <w:rsid w:val="00B865F5"/>
    <w:rsid w:val="00B86986"/>
    <w:rsid w:val="00B974E2"/>
    <w:rsid w:val="00BB7031"/>
    <w:rsid w:val="00BC0D20"/>
    <w:rsid w:val="00BC46AA"/>
    <w:rsid w:val="00BC7524"/>
    <w:rsid w:val="00BD1D8C"/>
    <w:rsid w:val="00BE18E4"/>
    <w:rsid w:val="00BF52AF"/>
    <w:rsid w:val="00C05D7C"/>
    <w:rsid w:val="00C1200F"/>
    <w:rsid w:val="00C13F07"/>
    <w:rsid w:val="00C153A2"/>
    <w:rsid w:val="00C2404C"/>
    <w:rsid w:val="00C24298"/>
    <w:rsid w:val="00C26188"/>
    <w:rsid w:val="00C278C1"/>
    <w:rsid w:val="00C27D4A"/>
    <w:rsid w:val="00C32634"/>
    <w:rsid w:val="00C33ADE"/>
    <w:rsid w:val="00C372BE"/>
    <w:rsid w:val="00C4085A"/>
    <w:rsid w:val="00C42B60"/>
    <w:rsid w:val="00C51CF9"/>
    <w:rsid w:val="00C61117"/>
    <w:rsid w:val="00C679AB"/>
    <w:rsid w:val="00C67A3F"/>
    <w:rsid w:val="00C70EFC"/>
    <w:rsid w:val="00C72489"/>
    <w:rsid w:val="00C858D8"/>
    <w:rsid w:val="00C925DF"/>
    <w:rsid w:val="00CA01F0"/>
    <w:rsid w:val="00CA27F9"/>
    <w:rsid w:val="00CB4D7B"/>
    <w:rsid w:val="00CB7AC3"/>
    <w:rsid w:val="00CC1FF7"/>
    <w:rsid w:val="00CC478A"/>
    <w:rsid w:val="00CE4F70"/>
    <w:rsid w:val="00CF6514"/>
    <w:rsid w:val="00D27B9B"/>
    <w:rsid w:val="00D432C0"/>
    <w:rsid w:val="00D73763"/>
    <w:rsid w:val="00D8430A"/>
    <w:rsid w:val="00DA1E9E"/>
    <w:rsid w:val="00DA30BA"/>
    <w:rsid w:val="00DA60B0"/>
    <w:rsid w:val="00DA6861"/>
    <w:rsid w:val="00DB099C"/>
    <w:rsid w:val="00DC02ED"/>
    <w:rsid w:val="00DD3773"/>
    <w:rsid w:val="00DF4B90"/>
    <w:rsid w:val="00DF6B08"/>
    <w:rsid w:val="00E05EB6"/>
    <w:rsid w:val="00E0668E"/>
    <w:rsid w:val="00E22160"/>
    <w:rsid w:val="00E30BB5"/>
    <w:rsid w:val="00E347F8"/>
    <w:rsid w:val="00E34B18"/>
    <w:rsid w:val="00E3799C"/>
    <w:rsid w:val="00E44120"/>
    <w:rsid w:val="00E44A13"/>
    <w:rsid w:val="00E4740A"/>
    <w:rsid w:val="00E629D3"/>
    <w:rsid w:val="00E71BCF"/>
    <w:rsid w:val="00E74ADE"/>
    <w:rsid w:val="00E75922"/>
    <w:rsid w:val="00E922A8"/>
    <w:rsid w:val="00EB1C9A"/>
    <w:rsid w:val="00EC1169"/>
    <w:rsid w:val="00EC27AE"/>
    <w:rsid w:val="00EC2F8F"/>
    <w:rsid w:val="00ED355D"/>
    <w:rsid w:val="00EE3EB7"/>
    <w:rsid w:val="00F01408"/>
    <w:rsid w:val="00F2376F"/>
    <w:rsid w:val="00F2532D"/>
    <w:rsid w:val="00F2651F"/>
    <w:rsid w:val="00F33247"/>
    <w:rsid w:val="00F3576D"/>
    <w:rsid w:val="00F479BF"/>
    <w:rsid w:val="00F73BBC"/>
    <w:rsid w:val="00F82A5A"/>
    <w:rsid w:val="00F85A47"/>
    <w:rsid w:val="00F92133"/>
    <w:rsid w:val="00FA1568"/>
    <w:rsid w:val="00FA5837"/>
    <w:rsid w:val="00FA677E"/>
    <w:rsid w:val="00FB3C89"/>
    <w:rsid w:val="00FC0EDB"/>
    <w:rsid w:val="00FC1AC8"/>
    <w:rsid w:val="00FC311A"/>
    <w:rsid w:val="00FC6D7E"/>
    <w:rsid w:val="00FC7AC8"/>
    <w:rsid w:val="00FD2FAD"/>
    <w:rsid w:val="00FF4E99"/>
    <w:rsid w:val="00FF5E33"/>
    <w:rsid w:val="00FF6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91EEB8"/>
  <w15:docId w15:val="{AAE33277-233A-4DA6-B439-B97FCAD87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F07"/>
    <w:rPr>
      <w:rFonts w:ascii="Verdana" w:hAnsi="Verdana"/>
    </w:rPr>
  </w:style>
  <w:style w:type="paragraph" w:styleId="Heading1">
    <w:name w:val="heading 1"/>
    <w:basedOn w:val="Normal"/>
    <w:next w:val="Normal"/>
    <w:qFormat/>
    <w:rsid w:val="00065608"/>
    <w:pPr>
      <w:keepNext/>
      <w:outlineLvl w:val="0"/>
    </w:pPr>
    <w:rPr>
      <w:b/>
    </w:rPr>
  </w:style>
  <w:style w:type="paragraph" w:styleId="Heading2">
    <w:name w:val="heading 2"/>
    <w:aliases w:val="Heading 2 Char"/>
    <w:basedOn w:val="Normal"/>
    <w:next w:val="Normal"/>
    <w:link w:val="Heading2Char1"/>
    <w:qFormat/>
    <w:rsid w:val="00065608"/>
    <w:pPr>
      <w:keepNext/>
      <w:spacing w:before="240" w:after="60"/>
      <w:outlineLvl w:val="1"/>
    </w:pPr>
    <w:rPr>
      <w:rFonts w:ascii="Arial" w:hAnsi="Arial"/>
      <w:b/>
      <w:i/>
      <w:sz w:val="24"/>
    </w:rPr>
  </w:style>
  <w:style w:type="paragraph" w:styleId="Heading3">
    <w:name w:val="heading 3"/>
    <w:basedOn w:val="Normal"/>
    <w:next w:val="Normal"/>
    <w:qFormat/>
    <w:rsid w:val="00065608"/>
    <w:pPr>
      <w:keepNext/>
      <w:spacing w:before="240" w:after="60"/>
      <w:outlineLvl w:val="2"/>
    </w:pPr>
    <w:rPr>
      <w:rFonts w:ascii="Arial" w:hAnsi="Arial"/>
      <w:sz w:val="24"/>
    </w:rPr>
  </w:style>
  <w:style w:type="paragraph" w:styleId="Heading4">
    <w:name w:val="heading 4"/>
    <w:basedOn w:val="Normal"/>
    <w:next w:val="Normal"/>
    <w:qFormat/>
    <w:rsid w:val="00065608"/>
    <w:pPr>
      <w:keepNext/>
      <w:tabs>
        <w:tab w:val="num" w:pos="720"/>
      </w:tabs>
      <w:spacing w:after="80"/>
      <w:ind w:left="720" w:hanging="360"/>
      <w:outlineLvl w:val="3"/>
    </w:pPr>
    <w:rPr>
      <w:rFonts w:ascii="Arial" w:hAnsi="Arial"/>
      <w:b/>
      <w:noProof/>
    </w:rPr>
  </w:style>
  <w:style w:type="paragraph" w:styleId="Heading5">
    <w:name w:val="heading 5"/>
    <w:basedOn w:val="Normal"/>
    <w:next w:val="Normal"/>
    <w:qFormat/>
    <w:rsid w:val="00065608"/>
    <w:pPr>
      <w:tabs>
        <w:tab w:val="left" w:pos="360"/>
        <w:tab w:val="left" w:pos="720"/>
        <w:tab w:val="left" w:pos="1080"/>
        <w:tab w:val="left" w:pos="1440"/>
      </w:tabs>
      <w:spacing w:before="240" w:after="60"/>
      <w:ind w:left="720" w:hanging="360"/>
      <w:outlineLvl w:val="4"/>
    </w:pPr>
    <w:rPr>
      <w:rFonts w:ascii="Arial" w:hAnsi="Arial"/>
    </w:rPr>
  </w:style>
  <w:style w:type="paragraph" w:styleId="Heading6">
    <w:name w:val="heading 6"/>
    <w:basedOn w:val="Normal"/>
    <w:next w:val="Normal"/>
    <w:qFormat/>
    <w:rsid w:val="00065608"/>
    <w:pPr>
      <w:tabs>
        <w:tab w:val="left" w:pos="360"/>
        <w:tab w:val="left" w:pos="720"/>
        <w:tab w:val="left" w:pos="1080"/>
        <w:tab w:val="left" w:pos="1440"/>
      </w:tabs>
      <w:spacing w:before="240" w:after="60"/>
      <w:ind w:left="720" w:hanging="360"/>
      <w:outlineLvl w:val="5"/>
    </w:pPr>
    <w:rPr>
      <w:rFonts w:ascii="Arial" w:hAnsi="Arial"/>
      <w:i/>
    </w:rPr>
  </w:style>
  <w:style w:type="paragraph" w:styleId="Heading7">
    <w:name w:val="heading 7"/>
    <w:basedOn w:val="Normal"/>
    <w:next w:val="Normal"/>
    <w:qFormat/>
    <w:rsid w:val="00065608"/>
    <w:pPr>
      <w:tabs>
        <w:tab w:val="left" w:pos="360"/>
        <w:tab w:val="left" w:pos="720"/>
        <w:tab w:val="left" w:pos="1080"/>
        <w:tab w:val="left" w:pos="1440"/>
      </w:tabs>
      <w:spacing w:before="240" w:after="60"/>
      <w:ind w:left="720" w:hanging="360"/>
      <w:outlineLvl w:val="6"/>
    </w:pPr>
    <w:rPr>
      <w:rFonts w:ascii="Arial" w:hAnsi="Arial"/>
    </w:rPr>
  </w:style>
  <w:style w:type="paragraph" w:styleId="Heading8">
    <w:name w:val="heading 8"/>
    <w:basedOn w:val="Normal"/>
    <w:next w:val="Normal"/>
    <w:qFormat/>
    <w:rsid w:val="00065608"/>
    <w:pPr>
      <w:tabs>
        <w:tab w:val="left" w:pos="360"/>
        <w:tab w:val="left" w:pos="720"/>
        <w:tab w:val="left" w:pos="1080"/>
        <w:tab w:val="left" w:pos="1440"/>
      </w:tabs>
      <w:spacing w:before="240" w:after="60"/>
      <w:ind w:left="720" w:hanging="360"/>
      <w:outlineLvl w:val="7"/>
    </w:pPr>
    <w:rPr>
      <w:rFonts w:ascii="Arial" w:hAnsi="Arial"/>
      <w:i/>
    </w:rPr>
  </w:style>
  <w:style w:type="paragraph" w:styleId="Heading9">
    <w:name w:val="heading 9"/>
    <w:basedOn w:val="Normal"/>
    <w:next w:val="Normal"/>
    <w:qFormat/>
    <w:rsid w:val="00065608"/>
    <w:pPr>
      <w:tabs>
        <w:tab w:val="left" w:pos="360"/>
        <w:tab w:val="left" w:pos="720"/>
        <w:tab w:val="left" w:pos="1080"/>
        <w:tab w:val="left" w:pos="1440"/>
      </w:tabs>
      <w:spacing w:before="240" w:after="60"/>
      <w:ind w:left="720" w:hanging="3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065608"/>
    <w:rPr>
      <w:b/>
    </w:rPr>
  </w:style>
  <w:style w:type="paragraph" w:customStyle="1" w:styleId="Preformatted">
    <w:name w:val="Preformatted"/>
    <w:basedOn w:val="Normal"/>
    <w:autoRedefine/>
    <w:rsid w:val="00065E9E"/>
    <w:pPr>
      <w:tabs>
        <w:tab w:val="num" w:pos="1440"/>
      </w:tabs>
      <w:ind w:left="1440" w:hanging="360"/>
    </w:pPr>
    <w:rPr>
      <w:iCs/>
    </w:rPr>
  </w:style>
  <w:style w:type="paragraph" w:customStyle="1" w:styleId="TableText">
    <w:name w:val="Table Text"/>
    <w:basedOn w:val="Normal"/>
    <w:rsid w:val="00065608"/>
    <w:rPr>
      <w:rFonts w:ascii="Arial" w:hAnsi="Arial"/>
    </w:rPr>
  </w:style>
  <w:style w:type="paragraph" w:styleId="Footer">
    <w:name w:val="footer"/>
    <w:basedOn w:val="Normal"/>
    <w:rsid w:val="00065608"/>
    <w:pPr>
      <w:tabs>
        <w:tab w:val="center" w:pos="4320"/>
        <w:tab w:val="right" w:pos="8640"/>
      </w:tabs>
    </w:pPr>
    <w:rPr>
      <w:rFonts w:ascii="Arial" w:hAnsi="Arial"/>
    </w:rPr>
  </w:style>
  <w:style w:type="character" w:styleId="PageNumber">
    <w:name w:val="page number"/>
    <w:basedOn w:val="DefaultParagraphFont"/>
    <w:rsid w:val="00065608"/>
    <w:rPr>
      <w:sz w:val="16"/>
    </w:rPr>
  </w:style>
  <w:style w:type="paragraph" w:styleId="TOC1">
    <w:name w:val="toc 1"/>
    <w:basedOn w:val="Normal"/>
    <w:next w:val="Normal"/>
    <w:autoRedefine/>
    <w:uiPriority w:val="39"/>
    <w:rsid w:val="00D73763"/>
    <w:pPr>
      <w:tabs>
        <w:tab w:val="right" w:leader="dot" w:pos="10790"/>
      </w:tabs>
      <w:spacing w:before="120" w:after="120"/>
    </w:pPr>
    <w:rPr>
      <w:b/>
      <w:caps/>
    </w:rPr>
  </w:style>
  <w:style w:type="paragraph" w:styleId="TOC2">
    <w:name w:val="toc 2"/>
    <w:basedOn w:val="Normal"/>
    <w:next w:val="Normal"/>
    <w:autoRedefine/>
    <w:uiPriority w:val="39"/>
    <w:rsid w:val="00065608"/>
    <w:pPr>
      <w:ind w:left="200"/>
    </w:pPr>
    <w:rPr>
      <w:smallCaps/>
    </w:rPr>
  </w:style>
  <w:style w:type="paragraph" w:styleId="TOC3">
    <w:name w:val="toc 3"/>
    <w:basedOn w:val="Normal"/>
    <w:next w:val="Normal"/>
    <w:autoRedefine/>
    <w:uiPriority w:val="39"/>
    <w:rsid w:val="00065608"/>
    <w:pPr>
      <w:ind w:left="400"/>
    </w:pPr>
    <w:rPr>
      <w:i/>
    </w:rPr>
  </w:style>
  <w:style w:type="paragraph" w:styleId="TOC4">
    <w:name w:val="toc 4"/>
    <w:basedOn w:val="Normal"/>
    <w:next w:val="Normal"/>
    <w:autoRedefine/>
    <w:semiHidden/>
    <w:rsid w:val="00065608"/>
    <w:pPr>
      <w:ind w:left="600"/>
    </w:pPr>
    <w:rPr>
      <w:sz w:val="18"/>
    </w:rPr>
  </w:style>
  <w:style w:type="paragraph" w:styleId="TOC5">
    <w:name w:val="toc 5"/>
    <w:basedOn w:val="Normal"/>
    <w:next w:val="Normal"/>
    <w:autoRedefine/>
    <w:semiHidden/>
    <w:rsid w:val="00065608"/>
    <w:pPr>
      <w:ind w:left="800"/>
    </w:pPr>
    <w:rPr>
      <w:sz w:val="18"/>
    </w:rPr>
  </w:style>
  <w:style w:type="paragraph" w:styleId="TOC6">
    <w:name w:val="toc 6"/>
    <w:basedOn w:val="Normal"/>
    <w:next w:val="Normal"/>
    <w:autoRedefine/>
    <w:semiHidden/>
    <w:rsid w:val="00065608"/>
    <w:pPr>
      <w:ind w:left="1000"/>
    </w:pPr>
    <w:rPr>
      <w:sz w:val="18"/>
    </w:rPr>
  </w:style>
  <w:style w:type="paragraph" w:styleId="TOC7">
    <w:name w:val="toc 7"/>
    <w:basedOn w:val="Normal"/>
    <w:next w:val="Normal"/>
    <w:autoRedefine/>
    <w:semiHidden/>
    <w:rsid w:val="00065608"/>
    <w:pPr>
      <w:ind w:left="1200"/>
    </w:pPr>
    <w:rPr>
      <w:sz w:val="18"/>
    </w:rPr>
  </w:style>
  <w:style w:type="paragraph" w:styleId="TOC8">
    <w:name w:val="toc 8"/>
    <w:basedOn w:val="Normal"/>
    <w:next w:val="Normal"/>
    <w:autoRedefine/>
    <w:semiHidden/>
    <w:rsid w:val="00065608"/>
    <w:pPr>
      <w:ind w:left="1400"/>
    </w:pPr>
    <w:rPr>
      <w:sz w:val="18"/>
    </w:rPr>
  </w:style>
  <w:style w:type="paragraph" w:styleId="TOC9">
    <w:name w:val="toc 9"/>
    <w:basedOn w:val="Normal"/>
    <w:next w:val="Normal"/>
    <w:autoRedefine/>
    <w:semiHidden/>
    <w:rsid w:val="00065608"/>
    <w:pPr>
      <w:ind w:left="1600"/>
    </w:pPr>
    <w:rPr>
      <w:sz w:val="18"/>
    </w:rPr>
  </w:style>
  <w:style w:type="paragraph" w:customStyle="1" w:styleId="VBCodeCharCharCharChar">
    <w:name w:val="VB Code Char Char Char Char"/>
    <w:basedOn w:val="Normal"/>
    <w:link w:val="VBCodeCharCharCharCharChar"/>
    <w:rsid w:val="00065608"/>
    <w:pPr>
      <w:shd w:val="pct5" w:color="auto" w:fill="FFFFFF"/>
      <w:spacing w:line="240" w:lineRule="atLeast"/>
      <w:ind w:left="360"/>
    </w:pPr>
    <w:rPr>
      <w:rFonts w:ascii="Courier New" w:hAnsi="Courier New"/>
      <w:spacing w:val="-5"/>
      <w:sz w:val="16"/>
    </w:rPr>
  </w:style>
  <w:style w:type="paragraph" w:customStyle="1" w:styleId="SectionHeading">
    <w:name w:val="Section Heading"/>
    <w:basedOn w:val="Heading1"/>
    <w:rsid w:val="00065608"/>
    <w:pPr>
      <w:keepLines/>
      <w:pBdr>
        <w:top w:val="single" w:sz="48" w:space="3" w:color="FFFFFF"/>
        <w:left w:val="single" w:sz="6" w:space="3" w:color="FFFFFF"/>
        <w:bottom w:val="single" w:sz="6" w:space="3" w:color="FFFFFF"/>
      </w:pBdr>
      <w:shd w:val="solid" w:color="auto" w:fill="auto"/>
      <w:spacing w:after="240" w:line="240" w:lineRule="atLeast"/>
      <w:outlineLvl w:val="9"/>
    </w:pPr>
    <w:rPr>
      <w:rFonts w:ascii="Arial Black" w:hAnsi="Arial Black"/>
      <w:b w:val="0"/>
      <w:color w:val="FFFFFF"/>
      <w:spacing w:val="-10"/>
      <w:kern w:val="20"/>
      <w:position w:val="8"/>
      <w:sz w:val="24"/>
    </w:rPr>
  </w:style>
  <w:style w:type="character" w:styleId="Hyperlink">
    <w:name w:val="Hyperlink"/>
    <w:basedOn w:val="DefaultParagraphFont"/>
    <w:uiPriority w:val="99"/>
    <w:rsid w:val="00065608"/>
    <w:rPr>
      <w:color w:val="0000FF"/>
      <w:u w:val="single"/>
    </w:rPr>
  </w:style>
  <w:style w:type="character" w:styleId="FollowedHyperlink">
    <w:name w:val="FollowedHyperlink"/>
    <w:basedOn w:val="DefaultParagraphFont"/>
    <w:rsid w:val="00065608"/>
    <w:rPr>
      <w:color w:val="800080"/>
      <w:u w:val="single"/>
    </w:rPr>
  </w:style>
  <w:style w:type="paragraph" w:styleId="ListBullet2">
    <w:name w:val="List Bullet 2"/>
    <w:basedOn w:val="Normal"/>
    <w:autoRedefine/>
    <w:rsid w:val="00BC0D20"/>
    <w:pPr>
      <w:numPr>
        <w:numId w:val="1"/>
      </w:numPr>
      <w:spacing w:before="60" w:after="60"/>
    </w:pPr>
  </w:style>
  <w:style w:type="paragraph" w:styleId="Header">
    <w:name w:val="header"/>
    <w:basedOn w:val="Normal"/>
    <w:link w:val="HeaderChar"/>
    <w:rsid w:val="00065608"/>
    <w:pPr>
      <w:tabs>
        <w:tab w:val="center" w:pos="4320"/>
        <w:tab w:val="right" w:pos="8640"/>
      </w:tabs>
    </w:pPr>
  </w:style>
  <w:style w:type="paragraph" w:styleId="Title">
    <w:name w:val="Title"/>
    <w:basedOn w:val="Normal"/>
    <w:qFormat/>
    <w:rsid w:val="00065608"/>
    <w:pPr>
      <w:jc w:val="center"/>
    </w:pPr>
    <w:rPr>
      <w:b/>
      <w:bCs/>
      <w:sz w:val="32"/>
    </w:rPr>
  </w:style>
  <w:style w:type="paragraph" w:styleId="DocumentMap">
    <w:name w:val="Document Map"/>
    <w:basedOn w:val="Normal"/>
    <w:semiHidden/>
    <w:rsid w:val="00065608"/>
    <w:pPr>
      <w:shd w:val="clear" w:color="auto" w:fill="000080"/>
    </w:pPr>
    <w:rPr>
      <w:rFonts w:ascii="Tahoma" w:hAnsi="Tahoma" w:cs="Tahoma"/>
    </w:rPr>
  </w:style>
  <w:style w:type="paragraph" w:styleId="BodyTextIndent">
    <w:name w:val="Body Text Indent"/>
    <w:basedOn w:val="Normal"/>
    <w:rsid w:val="00065608"/>
    <w:pPr>
      <w:ind w:left="720"/>
    </w:pPr>
  </w:style>
  <w:style w:type="paragraph" w:styleId="BalloonText">
    <w:name w:val="Balloon Text"/>
    <w:basedOn w:val="Normal"/>
    <w:semiHidden/>
    <w:rsid w:val="00343070"/>
    <w:rPr>
      <w:rFonts w:ascii="Tahoma" w:hAnsi="Tahoma" w:cs="Tahoma"/>
      <w:sz w:val="16"/>
      <w:szCs w:val="16"/>
    </w:rPr>
  </w:style>
  <w:style w:type="character" w:styleId="HTMLTypewriter">
    <w:name w:val="HTML Typewriter"/>
    <w:basedOn w:val="DefaultParagraphFont"/>
    <w:rsid w:val="001A29F7"/>
    <w:rPr>
      <w:rFonts w:ascii="Courier New" w:eastAsia="Times New Roman" w:hAnsi="Courier New" w:cs="Courier New"/>
      <w:sz w:val="20"/>
      <w:szCs w:val="20"/>
    </w:rPr>
  </w:style>
  <w:style w:type="paragraph" w:customStyle="1" w:styleId="AfterHeading4">
    <w:name w:val="After Heading 4"/>
    <w:basedOn w:val="Normal"/>
    <w:autoRedefine/>
    <w:rsid w:val="00CC478A"/>
    <w:pPr>
      <w:keepNext/>
      <w:keepLines/>
      <w:tabs>
        <w:tab w:val="num" w:pos="720"/>
        <w:tab w:val="left" w:pos="1080"/>
      </w:tabs>
      <w:ind w:left="720" w:hanging="360"/>
      <w:jc w:val="both"/>
    </w:pPr>
    <w:rPr>
      <w:rFonts w:ascii="Tahoma" w:hAnsi="Tahoma"/>
    </w:rPr>
  </w:style>
  <w:style w:type="character" w:customStyle="1" w:styleId="code">
    <w:name w:val="code"/>
    <w:basedOn w:val="DefaultParagraphFont"/>
    <w:rsid w:val="00CC478A"/>
    <w:rPr>
      <w:rFonts w:ascii="Courier New" w:hAnsi="Courier New"/>
      <w:color w:val="0000FF"/>
      <w:sz w:val="16"/>
    </w:rPr>
  </w:style>
  <w:style w:type="paragraph" w:styleId="HTMLPreformatted">
    <w:name w:val="HTML Preformatted"/>
    <w:basedOn w:val="Normal"/>
    <w:rsid w:val="00A42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NormalIndent">
    <w:name w:val="Normal Indent"/>
    <w:basedOn w:val="Normal"/>
    <w:link w:val="NormalIndentChar"/>
    <w:rsid w:val="00A4000C"/>
    <w:pPr>
      <w:ind w:left="216"/>
    </w:pPr>
    <w:rPr>
      <w:rFonts w:ascii="Times New Roman" w:hAnsi="Times New Roman"/>
    </w:rPr>
  </w:style>
  <w:style w:type="character" w:customStyle="1" w:styleId="VBCodeCharCharCharCharChar">
    <w:name w:val="VB Code Char Char Char Char Char"/>
    <w:basedOn w:val="DefaultParagraphFont"/>
    <w:link w:val="VBCodeCharCharCharChar"/>
    <w:rsid w:val="000703BA"/>
    <w:rPr>
      <w:rFonts w:ascii="Courier New" w:hAnsi="Courier New"/>
      <w:spacing w:val="-5"/>
      <w:sz w:val="16"/>
      <w:lang w:val="en-US" w:eastAsia="en-US" w:bidi="ar-SA"/>
    </w:rPr>
  </w:style>
  <w:style w:type="paragraph" w:styleId="NormalWeb">
    <w:name w:val="Normal (Web)"/>
    <w:basedOn w:val="Normal"/>
    <w:rsid w:val="00BF52AF"/>
    <w:pPr>
      <w:spacing w:before="100" w:beforeAutospacing="1" w:after="100" w:afterAutospacing="1"/>
    </w:pPr>
    <w:rPr>
      <w:rFonts w:ascii="Times New Roman" w:hAnsi="Times New Roman"/>
      <w:sz w:val="24"/>
      <w:szCs w:val="24"/>
    </w:rPr>
  </w:style>
  <w:style w:type="character" w:customStyle="1" w:styleId="NormalIndentChar">
    <w:name w:val="Normal Indent Char"/>
    <w:basedOn w:val="DefaultParagraphFont"/>
    <w:link w:val="NormalIndent"/>
    <w:rsid w:val="0010676A"/>
    <w:rPr>
      <w:lang w:val="en-US" w:eastAsia="en-US" w:bidi="ar-SA"/>
    </w:rPr>
  </w:style>
  <w:style w:type="character" w:customStyle="1" w:styleId="clsliteral">
    <w:name w:val="clsliteral"/>
    <w:basedOn w:val="DefaultParagraphFont"/>
    <w:rsid w:val="009D7578"/>
  </w:style>
  <w:style w:type="character" w:customStyle="1" w:styleId="Heading2Char1">
    <w:name w:val="Heading 2 Char1"/>
    <w:aliases w:val="Heading 2 Char Char"/>
    <w:basedOn w:val="DefaultParagraphFont"/>
    <w:link w:val="Heading2"/>
    <w:rsid w:val="00276088"/>
    <w:rPr>
      <w:rFonts w:ascii="Arial" w:hAnsi="Arial"/>
      <w:b/>
      <w:i/>
      <w:sz w:val="24"/>
      <w:lang w:val="en-US" w:eastAsia="en-US" w:bidi="ar-SA"/>
    </w:rPr>
  </w:style>
  <w:style w:type="character" w:styleId="Strong">
    <w:name w:val="Strong"/>
    <w:basedOn w:val="DefaultParagraphFont"/>
    <w:qFormat/>
    <w:rsid w:val="009D1165"/>
    <w:rPr>
      <w:b/>
      <w:bCs/>
    </w:rPr>
  </w:style>
  <w:style w:type="character" w:customStyle="1" w:styleId="VBCodeCharCharCharCharCharChar">
    <w:name w:val="VB Code Char Char Char Char Char Char"/>
    <w:basedOn w:val="DefaultParagraphFont"/>
    <w:rsid w:val="00F33247"/>
    <w:rPr>
      <w:rFonts w:ascii="Courier New" w:hAnsi="Courier New"/>
      <w:spacing w:val="-5"/>
      <w:sz w:val="16"/>
      <w:lang w:val="en-US" w:eastAsia="en-US" w:bidi="ar-SA"/>
    </w:rPr>
  </w:style>
  <w:style w:type="paragraph" w:customStyle="1" w:styleId="List1">
    <w:name w:val="List1"/>
    <w:basedOn w:val="Normal"/>
    <w:rsid w:val="00AB6E60"/>
    <w:rPr>
      <w:rFonts w:ascii="Arial" w:hAnsi="Arial"/>
    </w:rPr>
  </w:style>
  <w:style w:type="paragraph" w:customStyle="1" w:styleId="Heading2text">
    <w:name w:val="Heading 2 text"/>
    <w:basedOn w:val="Normal"/>
    <w:rsid w:val="00AB6E60"/>
    <w:pPr>
      <w:overflowPunct w:val="0"/>
      <w:autoSpaceDE w:val="0"/>
      <w:autoSpaceDN w:val="0"/>
      <w:adjustRightInd w:val="0"/>
      <w:spacing w:after="120"/>
      <w:textAlignment w:val="baseline"/>
    </w:pPr>
    <w:rPr>
      <w:rFonts w:ascii="Arial" w:hAnsi="Arial"/>
    </w:rPr>
  </w:style>
  <w:style w:type="table" w:styleId="MediumList2-Accent5">
    <w:name w:val="Medium List 2 Accent 5"/>
    <w:basedOn w:val="TableNormal"/>
    <w:uiPriority w:val="66"/>
    <w:rsid w:val="00AB6E60"/>
    <w:rPr>
      <w:rFonts w:asciiTheme="majorHAnsi" w:eastAsiaTheme="majorEastAsia" w:hAnsiTheme="majorHAnsi" w:cstheme="majorBidi"/>
      <w:color w:val="000000" w:themeColor="text1"/>
      <w:sz w:val="22"/>
      <w:szCs w:val="22"/>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Paragraph">
    <w:name w:val="List Paragraph"/>
    <w:basedOn w:val="Normal"/>
    <w:uiPriority w:val="34"/>
    <w:qFormat/>
    <w:rsid w:val="00AB6E60"/>
    <w:pPr>
      <w:ind w:left="720"/>
      <w:contextualSpacing/>
    </w:pPr>
  </w:style>
  <w:style w:type="character" w:customStyle="1" w:styleId="HeaderChar">
    <w:name w:val="Header Char"/>
    <w:basedOn w:val="DefaultParagraphFont"/>
    <w:link w:val="Header"/>
    <w:rsid w:val="000E5BA9"/>
    <w:rPr>
      <w:rFonts w:ascii="Verdana" w:hAnsi="Verdana"/>
    </w:rPr>
  </w:style>
  <w:style w:type="paragraph" w:customStyle="1" w:styleId="heading5text">
    <w:name w:val="heading 5 text"/>
    <w:basedOn w:val="Normal"/>
    <w:rsid w:val="000E5BA9"/>
    <w:pPr>
      <w:spacing w:after="120"/>
    </w:pPr>
    <w:rPr>
      <w:rFonts w:ascii="Arial" w:hAnsi="Arial"/>
    </w:rPr>
  </w:style>
  <w:style w:type="paragraph" w:customStyle="1" w:styleId="CodeExample4">
    <w:name w:val="Code Example 4"/>
    <w:basedOn w:val="Normal"/>
    <w:rsid w:val="000E5BA9"/>
    <w:pPr>
      <w:pBdr>
        <w:top w:val="single" w:sz="6" w:space="1" w:color="auto"/>
        <w:left w:val="single" w:sz="6" w:space="1" w:color="auto"/>
        <w:bottom w:val="single" w:sz="6" w:space="1" w:color="auto"/>
        <w:right w:val="single" w:sz="6" w:space="1" w:color="auto"/>
      </w:pBdr>
      <w:ind w:left="288"/>
    </w:pPr>
    <w:rPr>
      <w:rFonts w:ascii="Courier" w:hAnsi="Courier"/>
      <w:noProof/>
      <w:sz w:val="18"/>
    </w:rPr>
  </w:style>
  <w:style w:type="paragraph" w:styleId="Revision">
    <w:name w:val="Revision"/>
    <w:hidden/>
    <w:uiPriority w:val="99"/>
    <w:semiHidden/>
    <w:rsid w:val="0082653B"/>
    <w:rPr>
      <w:rFonts w:ascii="Verdana" w:hAnsi="Verdana"/>
    </w:rPr>
  </w:style>
  <w:style w:type="paragraph" w:customStyle="1" w:styleId="trt0xe">
    <w:name w:val="trt0xe"/>
    <w:basedOn w:val="Normal"/>
    <w:rsid w:val="0082653B"/>
    <w:pPr>
      <w:spacing w:before="100" w:beforeAutospacing="1" w:after="100" w:afterAutospacing="1"/>
    </w:pPr>
    <w:rPr>
      <w:rFonts w:ascii="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18937">
      <w:bodyDiv w:val="1"/>
      <w:marLeft w:val="0"/>
      <w:marRight w:val="0"/>
      <w:marTop w:val="0"/>
      <w:marBottom w:val="0"/>
      <w:divBdr>
        <w:top w:val="none" w:sz="0" w:space="0" w:color="auto"/>
        <w:left w:val="none" w:sz="0" w:space="0" w:color="auto"/>
        <w:bottom w:val="none" w:sz="0" w:space="0" w:color="auto"/>
        <w:right w:val="none" w:sz="0" w:space="0" w:color="auto"/>
      </w:divBdr>
    </w:div>
    <w:div w:id="102726734">
      <w:bodyDiv w:val="1"/>
      <w:marLeft w:val="0"/>
      <w:marRight w:val="0"/>
      <w:marTop w:val="0"/>
      <w:marBottom w:val="0"/>
      <w:divBdr>
        <w:top w:val="none" w:sz="0" w:space="0" w:color="auto"/>
        <w:left w:val="none" w:sz="0" w:space="0" w:color="auto"/>
        <w:bottom w:val="none" w:sz="0" w:space="0" w:color="auto"/>
        <w:right w:val="none" w:sz="0" w:space="0" w:color="auto"/>
      </w:divBdr>
    </w:div>
    <w:div w:id="232736329">
      <w:bodyDiv w:val="1"/>
      <w:marLeft w:val="0"/>
      <w:marRight w:val="0"/>
      <w:marTop w:val="0"/>
      <w:marBottom w:val="0"/>
      <w:divBdr>
        <w:top w:val="none" w:sz="0" w:space="0" w:color="auto"/>
        <w:left w:val="none" w:sz="0" w:space="0" w:color="auto"/>
        <w:bottom w:val="none" w:sz="0" w:space="0" w:color="auto"/>
        <w:right w:val="none" w:sz="0" w:space="0" w:color="auto"/>
      </w:divBdr>
      <w:divsChild>
        <w:div w:id="1039549295">
          <w:marLeft w:val="225"/>
          <w:marRight w:val="225"/>
          <w:marTop w:val="225"/>
          <w:marBottom w:val="225"/>
          <w:divBdr>
            <w:top w:val="none" w:sz="0" w:space="0" w:color="auto"/>
            <w:left w:val="none" w:sz="0" w:space="0" w:color="auto"/>
            <w:bottom w:val="none" w:sz="0" w:space="0" w:color="auto"/>
            <w:right w:val="none" w:sz="0" w:space="0" w:color="auto"/>
          </w:divBdr>
        </w:div>
      </w:divsChild>
    </w:div>
    <w:div w:id="255329624">
      <w:bodyDiv w:val="1"/>
      <w:marLeft w:val="0"/>
      <w:marRight w:val="0"/>
      <w:marTop w:val="0"/>
      <w:marBottom w:val="0"/>
      <w:divBdr>
        <w:top w:val="none" w:sz="0" w:space="0" w:color="auto"/>
        <w:left w:val="none" w:sz="0" w:space="0" w:color="auto"/>
        <w:bottom w:val="none" w:sz="0" w:space="0" w:color="auto"/>
        <w:right w:val="none" w:sz="0" w:space="0" w:color="auto"/>
      </w:divBdr>
      <w:divsChild>
        <w:div w:id="1700163232">
          <w:marLeft w:val="225"/>
          <w:marRight w:val="225"/>
          <w:marTop w:val="225"/>
          <w:marBottom w:val="225"/>
          <w:divBdr>
            <w:top w:val="none" w:sz="0" w:space="0" w:color="auto"/>
            <w:left w:val="none" w:sz="0" w:space="0" w:color="auto"/>
            <w:bottom w:val="none" w:sz="0" w:space="0" w:color="auto"/>
            <w:right w:val="none" w:sz="0" w:space="0" w:color="auto"/>
          </w:divBdr>
        </w:div>
      </w:divsChild>
    </w:div>
    <w:div w:id="330455131">
      <w:bodyDiv w:val="1"/>
      <w:marLeft w:val="0"/>
      <w:marRight w:val="0"/>
      <w:marTop w:val="0"/>
      <w:marBottom w:val="0"/>
      <w:divBdr>
        <w:top w:val="none" w:sz="0" w:space="0" w:color="auto"/>
        <w:left w:val="none" w:sz="0" w:space="0" w:color="auto"/>
        <w:bottom w:val="none" w:sz="0" w:space="0" w:color="auto"/>
        <w:right w:val="none" w:sz="0" w:space="0" w:color="auto"/>
      </w:divBdr>
    </w:div>
    <w:div w:id="464933939">
      <w:bodyDiv w:val="1"/>
      <w:marLeft w:val="0"/>
      <w:marRight w:val="0"/>
      <w:marTop w:val="0"/>
      <w:marBottom w:val="0"/>
      <w:divBdr>
        <w:top w:val="none" w:sz="0" w:space="0" w:color="auto"/>
        <w:left w:val="none" w:sz="0" w:space="0" w:color="auto"/>
        <w:bottom w:val="none" w:sz="0" w:space="0" w:color="auto"/>
        <w:right w:val="none" w:sz="0" w:space="0" w:color="auto"/>
      </w:divBdr>
    </w:div>
    <w:div w:id="491334667">
      <w:bodyDiv w:val="1"/>
      <w:marLeft w:val="0"/>
      <w:marRight w:val="0"/>
      <w:marTop w:val="0"/>
      <w:marBottom w:val="0"/>
      <w:divBdr>
        <w:top w:val="none" w:sz="0" w:space="0" w:color="auto"/>
        <w:left w:val="none" w:sz="0" w:space="0" w:color="auto"/>
        <w:bottom w:val="none" w:sz="0" w:space="0" w:color="auto"/>
        <w:right w:val="none" w:sz="0" w:space="0" w:color="auto"/>
      </w:divBdr>
      <w:divsChild>
        <w:div w:id="2021927109">
          <w:marLeft w:val="225"/>
          <w:marRight w:val="225"/>
          <w:marTop w:val="225"/>
          <w:marBottom w:val="225"/>
          <w:divBdr>
            <w:top w:val="none" w:sz="0" w:space="0" w:color="auto"/>
            <w:left w:val="none" w:sz="0" w:space="0" w:color="auto"/>
            <w:bottom w:val="none" w:sz="0" w:space="0" w:color="auto"/>
            <w:right w:val="none" w:sz="0" w:space="0" w:color="auto"/>
          </w:divBdr>
        </w:div>
      </w:divsChild>
    </w:div>
    <w:div w:id="497579703">
      <w:bodyDiv w:val="1"/>
      <w:marLeft w:val="0"/>
      <w:marRight w:val="0"/>
      <w:marTop w:val="0"/>
      <w:marBottom w:val="0"/>
      <w:divBdr>
        <w:top w:val="none" w:sz="0" w:space="0" w:color="auto"/>
        <w:left w:val="none" w:sz="0" w:space="0" w:color="auto"/>
        <w:bottom w:val="none" w:sz="0" w:space="0" w:color="auto"/>
        <w:right w:val="none" w:sz="0" w:space="0" w:color="auto"/>
      </w:divBdr>
    </w:div>
    <w:div w:id="558367085">
      <w:bodyDiv w:val="1"/>
      <w:marLeft w:val="0"/>
      <w:marRight w:val="0"/>
      <w:marTop w:val="0"/>
      <w:marBottom w:val="0"/>
      <w:divBdr>
        <w:top w:val="none" w:sz="0" w:space="0" w:color="auto"/>
        <w:left w:val="none" w:sz="0" w:space="0" w:color="auto"/>
        <w:bottom w:val="none" w:sz="0" w:space="0" w:color="auto"/>
        <w:right w:val="none" w:sz="0" w:space="0" w:color="auto"/>
      </w:divBdr>
    </w:div>
    <w:div w:id="778111446">
      <w:bodyDiv w:val="1"/>
      <w:marLeft w:val="0"/>
      <w:marRight w:val="0"/>
      <w:marTop w:val="0"/>
      <w:marBottom w:val="0"/>
      <w:divBdr>
        <w:top w:val="none" w:sz="0" w:space="0" w:color="auto"/>
        <w:left w:val="none" w:sz="0" w:space="0" w:color="auto"/>
        <w:bottom w:val="none" w:sz="0" w:space="0" w:color="auto"/>
        <w:right w:val="none" w:sz="0" w:space="0" w:color="auto"/>
      </w:divBdr>
    </w:div>
    <w:div w:id="866215115">
      <w:bodyDiv w:val="1"/>
      <w:marLeft w:val="0"/>
      <w:marRight w:val="0"/>
      <w:marTop w:val="0"/>
      <w:marBottom w:val="0"/>
      <w:divBdr>
        <w:top w:val="none" w:sz="0" w:space="0" w:color="auto"/>
        <w:left w:val="none" w:sz="0" w:space="0" w:color="auto"/>
        <w:bottom w:val="none" w:sz="0" w:space="0" w:color="auto"/>
        <w:right w:val="none" w:sz="0" w:space="0" w:color="auto"/>
      </w:divBdr>
    </w:div>
    <w:div w:id="899513447">
      <w:bodyDiv w:val="1"/>
      <w:marLeft w:val="0"/>
      <w:marRight w:val="0"/>
      <w:marTop w:val="0"/>
      <w:marBottom w:val="0"/>
      <w:divBdr>
        <w:top w:val="none" w:sz="0" w:space="0" w:color="auto"/>
        <w:left w:val="none" w:sz="0" w:space="0" w:color="auto"/>
        <w:bottom w:val="none" w:sz="0" w:space="0" w:color="auto"/>
        <w:right w:val="none" w:sz="0" w:space="0" w:color="auto"/>
      </w:divBdr>
    </w:div>
    <w:div w:id="907807831">
      <w:bodyDiv w:val="1"/>
      <w:marLeft w:val="0"/>
      <w:marRight w:val="0"/>
      <w:marTop w:val="0"/>
      <w:marBottom w:val="0"/>
      <w:divBdr>
        <w:top w:val="none" w:sz="0" w:space="0" w:color="auto"/>
        <w:left w:val="none" w:sz="0" w:space="0" w:color="auto"/>
        <w:bottom w:val="none" w:sz="0" w:space="0" w:color="auto"/>
        <w:right w:val="none" w:sz="0" w:space="0" w:color="auto"/>
      </w:divBdr>
    </w:div>
    <w:div w:id="919752803">
      <w:bodyDiv w:val="1"/>
      <w:marLeft w:val="0"/>
      <w:marRight w:val="0"/>
      <w:marTop w:val="0"/>
      <w:marBottom w:val="0"/>
      <w:divBdr>
        <w:top w:val="none" w:sz="0" w:space="0" w:color="auto"/>
        <w:left w:val="none" w:sz="0" w:space="0" w:color="auto"/>
        <w:bottom w:val="none" w:sz="0" w:space="0" w:color="auto"/>
        <w:right w:val="none" w:sz="0" w:space="0" w:color="auto"/>
      </w:divBdr>
    </w:div>
    <w:div w:id="1012533218">
      <w:bodyDiv w:val="1"/>
      <w:marLeft w:val="0"/>
      <w:marRight w:val="0"/>
      <w:marTop w:val="0"/>
      <w:marBottom w:val="0"/>
      <w:divBdr>
        <w:top w:val="none" w:sz="0" w:space="0" w:color="auto"/>
        <w:left w:val="none" w:sz="0" w:space="0" w:color="auto"/>
        <w:bottom w:val="none" w:sz="0" w:space="0" w:color="auto"/>
        <w:right w:val="none" w:sz="0" w:space="0" w:color="auto"/>
      </w:divBdr>
    </w:div>
    <w:div w:id="1032920030">
      <w:bodyDiv w:val="1"/>
      <w:marLeft w:val="0"/>
      <w:marRight w:val="0"/>
      <w:marTop w:val="0"/>
      <w:marBottom w:val="0"/>
      <w:divBdr>
        <w:top w:val="none" w:sz="0" w:space="0" w:color="auto"/>
        <w:left w:val="none" w:sz="0" w:space="0" w:color="auto"/>
        <w:bottom w:val="none" w:sz="0" w:space="0" w:color="auto"/>
        <w:right w:val="none" w:sz="0" w:space="0" w:color="auto"/>
      </w:divBdr>
      <w:divsChild>
        <w:div w:id="907499371">
          <w:marLeft w:val="150"/>
          <w:marRight w:val="150"/>
          <w:marTop w:val="0"/>
          <w:marBottom w:val="0"/>
          <w:divBdr>
            <w:top w:val="none" w:sz="0" w:space="0" w:color="auto"/>
            <w:left w:val="none" w:sz="0" w:space="0" w:color="auto"/>
            <w:bottom w:val="none" w:sz="0" w:space="0" w:color="auto"/>
            <w:right w:val="none" w:sz="0" w:space="0" w:color="auto"/>
          </w:divBdr>
          <w:divsChild>
            <w:div w:id="94399132">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061371100">
      <w:bodyDiv w:val="1"/>
      <w:marLeft w:val="0"/>
      <w:marRight w:val="0"/>
      <w:marTop w:val="0"/>
      <w:marBottom w:val="0"/>
      <w:divBdr>
        <w:top w:val="none" w:sz="0" w:space="0" w:color="auto"/>
        <w:left w:val="none" w:sz="0" w:space="0" w:color="auto"/>
        <w:bottom w:val="none" w:sz="0" w:space="0" w:color="auto"/>
        <w:right w:val="none" w:sz="0" w:space="0" w:color="auto"/>
      </w:divBdr>
    </w:div>
    <w:div w:id="1114251399">
      <w:bodyDiv w:val="1"/>
      <w:marLeft w:val="0"/>
      <w:marRight w:val="0"/>
      <w:marTop w:val="0"/>
      <w:marBottom w:val="0"/>
      <w:divBdr>
        <w:top w:val="none" w:sz="0" w:space="0" w:color="auto"/>
        <w:left w:val="none" w:sz="0" w:space="0" w:color="auto"/>
        <w:bottom w:val="none" w:sz="0" w:space="0" w:color="auto"/>
        <w:right w:val="none" w:sz="0" w:space="0" w:color="auto"/>
      </w:divBdr>
    </w:div>
    <w:div w:id="1142233747">
      <w:bodyDiv w:val="1"/>
      <w:marLeft w:val="0"/>
      <w:marRight w:val="0"/>
      <w:marTop w:val="0"/>
      <w:marBottom w:val="0"/>
      <w:divBdr>
        <w:top w:val="none" w:sz="0" w:space="0" w:color="auto"/>
        <w:left w:val="none" w:sz="0" w:space="0" w:color="auto"/>
        <w:bottom w:val="none" w:sz="0" w:space="0" w:color="auto"/>
        <w:right w:val="none" w:sz="0" w:space="0" w:color="auto"/>
      </w:divBdr>
      <w:divsChild>
        <w:div w:id="1744065020">
          <w:marLeft w:val="225"/>
          <w:marRight w:val="225"/>
          <w:marTop w:val="225"/>
          <w:marBottom w:val="225"/>
          <w:divBdr>
            <w:top w:val="none" w:sz="0" w:space="0" w:color="auto"/>
            <w:left w:val="none" w:sz="0" w:space="0" w:color="auto"/>
            <w:bottom w:val="none" w:sz="0" w:space="0" w:color="auto"/>
            <w:right w:val="none" w:sz="0" w:space="0" w:color="auto"/>
          </w:divBdr>
        </w:div>
      </w:divsChild>
    </w:div>
    <w:div w:id="1194883792">
      <w:bodyDiv w:val="1"/>
      <w:marLeft w:val="0"/>
      <w:marRight w:val="0"/>
      <w:marTop w:val="0"/>
      <w:marBottom w:val="0"/>
      <w:divBdr>
        <w:top w:val="none" w:sz="0" w:space="0" w:color="auto"/>
        <w:left w:val="none" w:sz="0" w:space="0" w:color="auto"/>
        <w:bottom w:val="none" w:sz="0" w:space="0" w:color="auto"/>
        <w:right w:val="none" w:sz="0" w:space="0" w:color="auto"/>
      </w:divBdr>
      <w:divsChild>
        <w:div w:id="2133597011">
          <w:marLeft w:val="225"/>
          <w:marRight w:val="225"/>
          <w:marTop w:val="225"/>
          <w:marBottom w:val="225"/>
          <w:divBdr>
            <w:top w:val="none" w:sz="0" w:space="0" w:color="auto"/>
            <w:left w:val="none" w:sz="0" w:space="0" w:color="auto"/>
            <w:bottom w:val="none" w:sz="0" w:space="0" w:color="auto"/>
            <w:right w:val="none" w:sz="0" w:space="0" w:color="auto"/>
          </w:divBdr>
        </w:div>
      </w:divsChild>
    </w:div>
    <w:div w:id="1231304259">
      <w:bodyDiv w:val="1"/>
      <w:marLeft w:val="0"/>
      <w:marRight w:val="0"/>
      <w:marTop w:val="0"/>
      <w:marBottom w:val="0"/>
      <w:divBdr>
        <w:top w:val="none" w:sz="0" w:space="0" w:color="auto"/>
        <w:left w:val="none" w:sz="0" w:space="0" w:color="auto"/>
        <w:bottom w:val="none" w:sz="0" w:space="0" w:color="auto"/>
        <w:right w:val="none" w:sz="0" w:space="0" w:color="auto"/>
      </w:divBdr>
    </w:div>
    <w:div w:id="1316490497">
      <w:bodyDiv w:val="1"/>
      <w:marLeft w:val="0"/>
      <w:marRight w:val="0"/>
      <w:marTop w:val="0"/>
      <w:marBottom w:val="0"/>
      <w:divBdr>
        <w:top w:val="none" w:sz="0" w:space="0" w:color="auto"/>
        <w:left w:val="none" w:sz="0" w:space="0" w:color="auto"/>
        <w:bottom w:val="none" w:sz="0" w:space="0" w:color="auto"/>
        <w:right w:val="none" w:sz="0" w:space="0" w:color="auto"/>
      </w:divBdr>
    </w:div>
    <w:div w:id="1330326749">
      <w:bodyDiv w:val="1"/>
      <w:marLeft w:val="0"/>
      <w:marRight w:val="0"/>
      <w:marTop w:val="0"/>
      <w:marBottom w:val="0"/>
      <w:divBdr>
        <w:top w:val="none" w:sz="0" w:space="0" w:color="auto"/>
        <w:left w:val="none" w:sz="0" w:space="0" w:color="auto"/>
        <w:bottom w:val="none" w:sz="0" w:space="0" w:color="auto"/>
        <w:right w:val="none" w:sz="0" w:space="0" w:color="auto"/>
      </w:divBdr>
    </w:div>
    <w:div w:id="1522477668">
      <w:bodyDiv w:val="1"/>
      <w:marLeft w:val="0"/>
      <w:marRight w:val="0"/>
      <w:marTop w:val="0"/>
      <w:marBottom w:val="0"/>
      <w:divBdr>
        <w:top w:val="none" w:sz="0" w:space="0" w:color="auto"/>
        <w:left w:val="none" w:sz="0" w:space="0" w:color="auto"/>
        <w:bottom w:val="none" w:sz="0" w:space="0" w:color="auto"/>
        <w:right w:val="none" w:sz="0" w:space="0" w:color="auto"/>
      </w:divBdr>
    </w:div>
    <w:div w:id="1599555055">
      <w:bodyDiv w:val="1"/>
      <w:marLeft w:val="0"/>
      <w:marRight w:val="0"/>
      <w:marTop w:val="0"/>
      <w:marBottom w:val="0"/>
      <w:divBdr>
        <w:top w:val="none" w:sz="0" w:space="0" w:color="auto"/>
        <w:left w:val="none" w:sz="0" w:space="0" w:color="auto"/>
        <w:bottom w:val="none" w:sz="0" w:space="0" w:color="auto"/>
        <w:right w:val="none" w:sz="0" w:space="0" w:color="auto"/>
      </w:divBdr>
    </w:div>
    <w:div w:id="1722359784">
      <w:bodyDiv w:val="1"/>
      <w:marLeft w:val="0"/>
      <w:marRight w:val="0"/>
      <w:marTop w:val="0"/>
      <w:marBottom w:val="0"/>
      <w:divBdr>
        <w:top w:val="none" w:sz="0" w:space="0" w:color="auto"/>
        <w:left w:val="none" w:sz="0" w:space="0" w:color="auto"/>
        <w:bottom w:val="none" w:sz="0" w:space="0" w:color="auto"/>
        <w:right w:val="none" w:sz="0" w:space="0" w:color="auto"/>
      </w:divBdr>
    </w:div>
    <w:div w:id="1734111487">
      <w:bodyDiv w:val="1"/>
      <w:marLeft w:val="0"/>
      <w:marRight w:val="0"/>
      <w:marTop w:val="0"/>
      <w:marBottom w:val="0"/>
      <w:divBdr>
        <w:top w:val="none" w:sz="0" w:space="0" w:color="auto"/>
        <w:left w:val="none" w:sz="0" w:space="0" w:color="auto"/>
        <w:bottom w:val="none" w:sz="0" w:space="0" w:color="auto"/>
        <w:right w:val="none" w:sz="0" w:space="0" w:color="auto"/>
      </w:divBdr>
      <w:divsChild>
        <w:div w:id="418791638">
          <w:marLeft w:val="225"/>
          <w:marRight w:val="225"/>
          <w:marTop w:val="225"/>
          <w:marBottom w:val="225"/>
          <w:divBdr>
            <w:top w:val="none" w:sz="0" w:space="0" w:color="auto"/>
            <w:left w:val="none" w:sz="0" w:space="0" w:color="auto"/>
            <w:bottom w:val="none" w:sz="0" w:space="0" w:color="auto"/>
            <w:right w:val="none" w:sz="0" w:space="0" w:color="auto"/>
          </w:divBdr>
        </w:div>
      </w:divsChild>
    </w:div>
    <w:div w:id="1769620732">
      <w:bodyDiv w:val="1"/>
      <w:marLeft w:val="0"/>
      <w:marRight w:val="0"/>
      <w:marTop w:val="0"/>
      <w:marBottom w:val="0"/>
      <w:divBdr>
        <w:top w:val="none" w:sz="0" w:space="0" w:color="auto"/>
        <w:left w:val="none" w:sz="0" w:space="0" w:color="auto"/>
        <w:bottom w:val="none" w:sz="0" w:space="0" w:color="auto"/>
        <w:right w:val="none" w:sz="0" w:space="0" w:color="auto"/>
      </w:divBdr>
    </w:div>
    <w:div w:id="1785613862">
      <w:bodyDiv w:val="1"/>
      <w:marLeft w:val="0"/>
      <w:marRight w:val="0"/>
      <w:marTop w:val="0"/>
      <w:marBottom w:val="0"/>
      <w:divBdr>
        <w:top w:val="none" w:sz="0" w:space="0" w:color="auto"/>
        <w:left w:val="none" w:sz="0" w:space="0" w:color="auto"/>
        <w:bottom w:val="none" w:sz="0" w:space="0" w:color="auto"/>
        <w:right w:val="none" w:sz="0" w:space="0" w:color="auto"/>
      </w:divBdr>
    </w:div>
    <w:div w:id="1801803869">
      <w:bodyDiv w:val="1"/>
      <w:marLeft w:val="0"/>
      <w:marRight w:val="0"/>
      <w:marTop w:val="0"/>
      <w:marBottom w:val="0"/>
      <w:divBdr>
        <w:top w:val="none" w:sz="0" w:space="0" w:color="auto"/>
        <w:left w:val="none" w:sz="0" w:space="0" w:color="auto"/>
        <w:bottom w:val="none" w:sz="0" w:space="0" w:color="auto"/>
        <w:right w:val="none" w:sz="0" w:space="0" w:color="auto"/>
      </w:divBdr>
    </w:div>
    <w:div w:id="1818495681">
      <w:bodyDiv w:val="1"/>
      <w:marLeft w:val="0"/>
      <w:marRight w:val="0"/>
      <w:marTop w:val="0"/>
      <w:marBottom w:val="0"/>
      <w:divBdr>
        <w:top w:val="none" w:sz="0" w:space="0" w:color="auto"/>
        <w:left w:val="none" w:sz="0" w:space="0" w:color="auto"/>
        <w:bottom w:val="none" w:sz="0" w:space="0" w:color="auto"/>
        <w:right w:val="none" w:sz="0" w:space="0" w:color="auto"/>
      </w:divBdr>
    </w:div>
    <w:div w:id="1853110139">
      <w:bodyDiv w:val="1"/>
      <w:marLeft w:val="0"/>
      <w:marRight w:val="0"/>
      <w:marTop w:val="0"/>
      <w:marBottom w:val="0"/>
      <w:divBdr>
        <w:top w:val="none" w:sz="0" w:space="0" w:color="auto"/>
        <w:left w:val="none" w:sz="0" w:space="0" w:color="auto"/>
        <w:bottom w:val="none" w:sz="0" w:space="0" w:color="auto"/>
        <w:right w:val="none" w:sz="0" w:space="0" w:color="auto"/>
      </w:divBdr>
    </w:div>
    <w:div w:id="1949728321">
      <w:bodyDiv w:val="1"/>
      <w:marLeft w:val="0"/>
      <w:marRight w:val="0"/>
      <w:marTop w:val="0"/>
      <w:marBottom w:val="0"/>
      <w:divBdr>
        <w:top w:val="none" w:sz="0" w:space="0" w:color="auto"/>
        <w:left w:val="none" w:sz="0" w:space="0" w:color="auto"/>
        <w:bottom w:val="none" w:sz="0" w:space="0" w:color="auto"/>
        <w:right w:val="none" w:sz="0" w:space="0" w:color="auto"/>
      </w:divBdr>
    </w:div>
    <w:div w:id="2019694596">
      <w:bodyDiv w:val="1"/>
      <w:marLeft w:val="0"/>
      <w:marRight w:val="0"/>
      <w:marTop w:val="0"/>
      <w:marBottom w:val="0"/>
      <w:divBdr>
        <w:top w:val="none" w:sz="0" w:space="0" w:color="auto"/>
        <w:left w:val="none" w:sz="0" w:space="0" w:color="auto"/>
        <w:bottom w:val="none" w:sz="0" w:space="0" w:color="auto"/>
        <w:right w:val="none" w:sz="0" w:space="0" w:color="auto"/>
      </w:divBdr>
    </w:div>
    <w:div w:id="2070955551">
      <w:bodyDiv w:val="1"/>
      <w:marLeft w:val="0"/>
      <w:marRight w:val="0"/>
      <w:marTop w:val="0"/>
      <w:marBottom w:val="0"/>
      <w:divBdr>
        <w:top w:val="none" w:sz="0" w:space="0" w:color="auto"/>
        <w:left w:val="none" w:sz="0" w:space="0" w:color="auto"/>
        <w:bottom w:val="none" w:sz="0" w:space="0" w:color="auto"/>
        <w:right w:val="none" w:sz="0" w:space="0" w:color="auto"/>
      </w:divBdr>
      <w:divsChild>
        <w:div w:id="1663199499">
          <w:marLeft w:val="225"/>
          <w:marRight w:val="225"/>
          <w:marTop w:val="225"/>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cid:image001.jpg@01CA6144.D0699050" TargetMode="Externa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Project Workspace Document" ma:contentTypeID="0x0101008A98423170284BEEB635F43C3CF4E98B00B657111B58283045B97CD12BE38AA57A" ma:contentTypeVersion="0" ma:contentTypeDescription="" ma:contentTypeScope="" ma:versionID="edcbd0ccb540a6474860ca6f9b975712">
  <xsd:schema xmlns:xsd="http://www.w3.org/2001/XMLSchema" xmlns:p="http://schemas.microsoft.com/office/2006/metadata/properties" xmlns:ns2="8DBA0CF4-4819-4657-A857-EC5B65A22458" targetNamespace="http://schemas.microsoft.com/office/2006/metadata/properties" ma:root="true" ma:fieldsID="678930f81e2e2e735ee336b7535a9215" ns2:_="">
    <xsd:import namespace="8DBA0CF4-4819-4657-A857-EC5B65A22458"/>
    <xsd:element name="properties">
      <xsd:complexType>
        <xsd:sequence>
          <xsd:element name="documentManagement">
            <xsd:complexType>
              <xsd:all>
                <xsd:element ref="ns2:Owner" minOccurs="0"/>
                <xsd:element ref="ns2:Status" minOccurs="0"/>
                <xsd:element ref="ns2:Links" minOccurs="0"/>
              </xsd:all>
            </xsd:complexType>
          </xsd:element>
        </xsd:sequence>
      </xsd:complexType>
    </xsd:element>
  </xsd:schema>
  <xsd:schema xmlns:xsd="http://www.w3.org/2001/XMLSchema" xmlns:dms="http://schemas.microsoft.com/office/2006/documentManagement/types" targetNamespace="8DBA0CF4-4819-4657-A857-EC5B65A22458" elementFormDefault="qualified">
    <xsd:import namespace="http://schemas.microsoft.com/office/2006/documentManagement/type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internalName="Status">
      <xsd:simpleType>
        <xsd:restriction base="dms:Choice">
          <xsd:enumeration value="Draft"/>
          <xsd:enumeration value="Ready For Review"/>
          <xsd:enumeration value="Final"/>
        </xsd:restriction>
      </xsd:simpleType>
    </xsd:element>
    <xsd:element name="Links" ma:index="10" nillable="true" ma:displayName="Links" ma:internalName="Links">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p:properties xmlns:p="http://schemas.microsoft.com/office/2006/metadata/properties" xmlns:xsi="http://www.w3.org/2001/XMLSchema-instance">
  <documentManagement>
    <Status xmlns="8DBA0CF4-4819-4657-A857-EC5B65A22458">Draft</Status>
    <Links xmlns="8DBA0CF4-4819-4657-A857-EC5B65A22458">&lt;?xml version="1.0" encoding="UTF-8"?&gt;&lt;Result&gt;&lt;NewXML&gt;&lt;PWSLinkDataSet xmlns="http://schemas.microsoft.com/office/project/server/webservices/PWSLinkDataSet/" /&gt;&lt;/NewXML&gt;&lt;ProjectUID&gt;00000000-0000-0000-0000-000000000000&lt;/ProjectUID&gt;&lt;OldXML&gt;&lt;PWSLinkDataSet xmlns="http://schemas.microsoft.com/office/project/server/webservices/PWSLinkDataSet/" /&gt;&lt;/OldXML&gt;&lt;ItemType&gt;3&lt;/ItemType&gt;&lt;PSURL&gt;&lt;/PSURL&gt;&lt;/Result&gt;</Links>
    <Owner xmlns="8DBA0CF4-4819-4657-A857-EC5B65A22458">
      <UserInfo>
        <DisplayName/>
        <AccountId xsi:nil="true"/>
        <AccountType/>
      </UserInfo>
    </Owner>
  </documentManagement>
</p:properties>
</file>

<file path=customXml/itemProps1.xml><?xml version="1.0" encoding="utf-8"?>
<ds:datastoreItem xmlns:ds="http://schemas.openxmlformats.org/officeDocument/2006/customXml" ds:itemID="{F08C44A5-6A44-46A1-ADDD-A18DE519A6CC}">
  <ds:schemaRefs>
    <ds:schemaRef ds:uri="http://schemas.microsoft.com/office/2006/metadata/longProperties"/>
  </ds:schemaRefs>
</ds:datastoreItem>
</file>

<file path=customXml/itemProps2.xml><?xml version="1.0" encoding="utf-8"?>
<ds:datastoreItem xmlns:ds="http://schemas.openxmlformats.org/officeDocument/2006/customXml" ds:itemID="{E81CBAEE-1F21-4185-940A-4B19E202B209}">
  <ds:schemaRefs>
    <ds:schemaRef ds:uri="http://schemas.microsoft.com/sharepoint/v3/contenttype/forms"/>
  </ds:schemaRefs>
</ds:datastoreItem>
</file>

<file path=customXml/itemProps3.xml><?xml version="1.0" encoding="utf-8"?>
<ds:datastoreItem xmlns:ds="http://schemas.openxmlformats.org/officeDocument/2006/customXml" ds:itemID="{B6DF796A-A69D-4C7E-A602-3FD0B0363EF1}">
  <ds:schemaRefs>
    <ds:schemaRef ds:uri="http://schemas.openxmlformats.org/officeDocument/2006/bibliography"/>
  </ds:schemaRefs>
</ds:datastoreItem>
</file>

<file path=customXml/itemProps4.xml><?xml version="1.0" encoding="utf-8"?>
<ds:datastoreItem xmlns:ds="http://schemas.openxmlformats.org/officeDocument/2006/customXml" ds:itemID="{5166C2D2-CB19-4DE6-9065-37C2675CB0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BA0CF4-4819-4657-A857-EC5B65A2245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40694C4D-97F8-4FFD-94D5-9C0DFDB2748A}">
  <ds:schemaRefs>
    <ds:schemaRef ds:uri="http://schemas.microsoft.com/office/2006/metadata/properties"/>
    <ds:schemaRef ds:uri="8DBA0CF4-4819-4657-A857-EC5B65A22458"/>
  </ds:schemaRefs>
</ds:datastoreItem>
</file>

<file path=docProps/app.xml><?xml version="1.0" encoding="utf-8"?>
<Properties xmlns="http://schemas.openxmlformats.org/officeDocument/2006/extended-properties" xmlns:vt="http://schemas.openxmlformats.org/officeDocument/2006/docPropsVTypes">
  <Template>Normal</Template>
  <TotalTime>1761</TotalTime>
  <Pages>12</Pages>
  <Words>3235</Words>
  <Characters>18446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Coding Standards for ASP/HTML</vt:lpstr>
    </vt:vector>
  </TitlesOfParts>
  <Company>Portable Software Corporation</Company>
  <LinksUpToDate>false</LinksUpToDate>
  <CharactersWithSpaces>21638</CharactersWithSpaces>
  <SharedDoc>false</SharedDoc>
  <HLinks>
    <vt:vector size="588" baseType="variant">
      <vt:variant>
        <vt:i4>5373963</vt:i4>
      </vt:variant>
      <vt:variant>
        <vt:i4>465</vt:i4>
      </vt:variant>
      <vt:variant>
        <vt:i4>0</vt:i4>
      </vt:variant>
      <vt:variant>
        <vt:i4>5</vt:i4>
      </vt:variant>
      <vt:variant>
        <vt:lpwstr>http://enable/guide/</vt:lpwstr>
      </vt:variant>
      <vt:variant>
        <vt:lpwstr/>
      </vt:variant>
      <vt:variant>
        <vt:i4>6684776</vt:i4>
      </vt:variant>
      <vt:variant>
        <vt:i4>462</vt:i4>
      </vt:variant>
      <vt:variant>
        <vt:i4>0</vt:i4>
      </vt:variant>
      <vt:variant>
        <vt:i4>5</vt:i4>
      </vt:variant>
      <vt:variant>
        <vt:lpwstr>http://msdn.microsoft.com/library/default.asp?url=/workshop/author/access/accessibility.asp?&amp;frame=true</vt:lpwstr>
      </vt:variant>
      <vt:variant>
        <vt:lpwstr/>
      </vt:variant>
      <vt:variant>
        <vt:i4>3080268</vt:i4>
      </vt:variant>
      <vt:variant>
        <vt:i4>459</vt:i4>
      </vt:variant>
      <vt:variant>
        <vt:i4>0</vt:i4>
      </vt:variant>
      <vt:variant>
        <vt:i4>5</vt:i4>
      </vt:variant>
      <vt:variant>
        <vt:lpwstr>http://inetsdk/library/psdk/sysmgmt/sysinfo_4p67.htm</vt:lpwstr>
      </vt:variant>
      <vt:variant>
        <vt:lpwstr/>
      </vt:variant>
      <vt:variant>
        <vt:i4>2555945</vt:i4>
      </vt:variant>
      <vt:variant>
        <vt:i4>456</vt:i4>
      </vt:variant>
      <vt:variant>
        <vt:i4>0</vt:i4>
      </vt:variant>
      <vt:variant>
        <vt:i4>5</vt:i4>
      </vt:variant>
      <vt:variant>
        <vt:lpwstr>http://msdn.microsoft.com/workshop/author/dhtml/reference/objects/u.asp</vt:lpwstr>
      </vt:variant>
      <vt:variant>
        <vt:lpwstr/>
      </vt:variant>
      <vt:variant>
        <vt:i4>7667826</vt:i4>
      </vt:variant>
      <vt:variant>
        <vt:i4>453</vt:i4>
      </vt:variant>
      <vt:variant>
        <vt:i4>0</vt:i4>
      </vt:variant>
      <vt:variant>
        <vt:i4>5</vt:i4>
      </vt:variant>
      <vt:variant>
        <vt:lpwstr>http://msdn.microsoft.com/workshop/author/dhtml/reference/objects/span.asp</vt:lpwstr>
      </vt:variant>
      <vt:variant>
        <vt:lpwstr/>
      </vt:variant>
      <vt:variant>
        <vt:i4>2555957</vt:i4>
      </vt:variant>
      <vt:variant>
        <vt:i4>450</vt:i4>
      </vt:variant>
      <vt:variant>
        <vt:i4>0</vt:i4>
      </vt:variant>
      <vt:variant>
        <vt:i4>5</vt:i4>
      </vt:variant>
      <vt:variant>
        <vt:lpwstr>http://msdn.microsoft.com/workshop/author/dhtml/reference/objects/i.asp</vt:lpwstr>
      </vt:variant>
      <vt:variant>
        <vt:lpwstr/>
      </vt:variant>
      <vt:variant>
        <vt:i4>5111886</vt:i4>
      </vt:variant>
      <vt:variant>
        <vt:i4>447</vt:i4>
      </vt:variant>
      <vt:variant>
        <vt:i4>0</vt:i4>
      </vt:variant>
      <vt:variant>
        <vt:i4>5</vt:i4>
      </vt:variant>
      <vt:variant>
        <vt:lpwstr>http://msdn.microsoft.com/workshop/author/dhtml/reference/objects/div.asp</vt:lpwstr>
      </vt:variant>
      <vt:variant>
        <vt:lpwstr/>
      </vt:variant>
      <vt:variant>
        <vt:i4>2555966</vt:i4>
      </vt:variant>
      <vt:variant>
        <vt:i4>444</vt:i4>
      </vt:variant>
      <vt:variant>
        <vt:i4>0</vt:i4>
      </vt:variant>
      <vt:variant>
        <vt:i4>5</vt:i4>
      </vt:variant>
      <vt:variant>
        <vt:lpwstr>http://msdn.microsoft.com/workshop/author/dhtml/reference/objects/b.asp</vt:lpwstr>
      </vt:variant>
      <vt:variant>
        <vt:lpwstr/>
      </vt:variant>
      <vt:variant>
        <vt:i4>786457</vt:i4>
      </vt:variant>
      <vt:variant>
        <vt:i4>441</vt:i4>
      </vt:variant>
      <vt:variant>
        <vt:i4>0</vt:i4>
      </vt:variant>
      <vt:variant>
        <vt:i4>5</vt:i4>
      </vt:variant>
      <vt:variant>
        <vt:lpwstr>http://msdn.microsoft.com/workshop/author/dhtml/reference/properties/tabindex.asp</vt:lpwstr>
      </vt:variant>
      <vt:variant>
        <vt:lpwstr/>
      </vt:variant>
      <vt:variant>
        <vt:i4>2883603</vt:i4>
      </vt:variant>
      <vt:variant>
        <vt:i4>438</vt:i4>
      </vt:variant>
      <vt:variant>
        <vt:i4>0</vt:i4>
      </vt:variant>
      <vt:variant>
        <vt:i4>5</vt:i4>
      </vt:variant>
      <vt:variant>
        <vt:lpwstr>http://msdn.microsoft.com/workshop/author/dhtml/reference/objects/obj_window.asp</vt:lpwstr>
      </vt:variant>
      <vt:variant>
        <vt:lpwstr/>
      </vt:variant>
      <vt:variant>
        <vt:i4>196628</vt:i4>
      </vt:variant>
      <vt:variant>
        <vt:i4>435</vt:i4>
      </vt:variant>
      <vt:variant>
        <vt:i4>0</vt:i4>
      </vt:variant>
      <vt:variant>
        <vt:i4>5</vt:i4>
      </vt:variant>
      <vt:variant>
        <vt:lpwstr>http://msdn.microsoft.com/workshop/author/dhtml/reference/objects/th.asp</vt:lpwstr>
      </vt:variant>
      <vt:variant>
        <vt:lpwstr/>
      </vt:variant>
      <vt:variant>
        <vt:i4>852012</vt:i4>
      </vt:variant>
      <vt:variant>
        <vt:i4>432</vt:i4>
      </vt:variant>
      <vt:variant>
        <vt:i4>0</vt:i4>
      </vt:variant>
      <vt:variant>
        <vt:i4>5</vt:i4>
      </vt:variant>
      <vt:variant>
        <vt:lpwstr>http://msdn.microsoft.com/workshop/author/dhtml/reference/objects/obj_textrange.asp</vt:lpwstr>
      </vt:variant>
      <vt:variant>
        <vt:lpwstr/>
      </vt:variant>
      <vt:variant>
        <vt:i4>6881384</vt:i4>
      </vt:variant>
      <vt:variant>
        <vt:i4>429</vt:i4>
      </vt:variant>
      <vt:variant>
        <vt:i4>0</vt:i4>
      </vt:variant>
      <vt:variant>
        <vt:i4>5</vt:i4>
      </vt:variant>
      <vt:variant>
        <vt:lpwstr>http://msdn.microsoft.com/workshop/author/dhtml/reference/objects/textarea.asp</vt:lpwstr>
      </vt:variant>
      <vt:variant>
        <vt:lpwstr/>
      </vt:variant>
      <vt:variant>
        <vt:i4>983060</vt:i4>
      </vt:variant>
      <vt:variant>
        <vt:i4>426</vt:i4>
      </vt:variant>
      <vt:variant>
        <vt:i4>0</vt:i4>
      </vt:variant>
      <vt:variant>
        <vt:i4>5</vt:i4>
      </vt:variant>
      <vt:variant>
        <vt:lpwstr>http://msdn.microsoft.com/workshop/author/dhtml/reference/objects/td.asp</vt:lpwstr>
      </vt:variant>
      <vt:variant>
        <vt:lpwstr/>
      </vt:variant>
      <vt:variant>
        <vt:i4>2752559</vt:i4>
      </vt:variant>
      <vt:variant>
        <vt:i4>423</vt:i4>
      </vt:variant>
      <vt:variant>
        <vt:i4>0</vt:i4>
      </vt:variant>
      <vt:variant>
        <vt:i4>5</vt:i4>
      </vt:variant>
      <vt:variant>
        <vt:lpwstr>http://msdn.microsoft.com/workshop/author/dhtml/reference/objects/table.asp</vt:lpwstr>
      </vt:variant>
      <vt:variant>
        <vt:lpwstr/>
      </vt:variant>
      <vt:variant>
        <vt:i4>2031644</vt:i4>
      </vt:variant>
      <vt:variant>
        <vt:i4>420</vt:i4>
      </vt:variant>
      <vt:variant>
        <vt:i4>0</vt:i4>
      </vt:variant>
      <vt:variant>
        <vt:i4>5</vt:i4>
      </vt:variant>
      <vt:variant>
        <vt:lpwstr>http://msdn.microsoft.com/workshop/author/dhtml/reference/objects/select.asp</vt:lpwstr>
      </vt:variant>
      <vt:variant>
        <vt:lpwstr/>
      </vt:variant>
      <vt:variant>
        <vt:i4>1572870</vt:i4>
      </vt:variant>
      <vt:variant>
        <vt:i4>417</vt:i4>
      </vt:variant>
      <vt:variant>
        <vt:i4>0</vt:i4>
      </vt:variant>
      <vt:variant>
        <vt:i4>5</vt:i4>
      </vt:variant>
      <vt:variant>
        <vt:lpwstr>http://msdn.microsoft.com/workshop/author/dhtml/reference/objects/object.asp</vt:lpwstr>
      </vt:variant>
      <vt:variant>
        <vt:lpwstr/>
      </vt:variant>
      <vt:variant>
        <vt:i4>5374035</vt:i4>
      </vt:variant>
      <vt:variant>
        <vt:i4>414</vt:i4>
      </vt:variant>
      <vt:variant>
        <vt:i4>0</vt:i4>
      </vt:variant>
      <vt:variant>
        <vt:i4>5</vt:i4>
      </vt:variant>
      <vt:variant>
        <vt:lpwstr>http://msdn.microsoft.com/workshop/author/dhtml/reference/objects/marquee.asp</vt:lpwstr>
      </vt:variant>
      <vt:variant>
        <vt:lpwstr/>
      </vt:variant>
      <vt:variant>
        <vt:i4>3932209</vt:i4>
      </vt:variant>
      <vt:variant>
        <vt:i4>411</vt:i4>
      </vt:variant>
      <vt:variant>
        <vt:i4>0</vt:i4>
      </vt:variant>
      <vt:variant>
        <vt:i4>5</vt:i4>
      </vt:variant>
      <vt:variant>
        <vt:lpwstr>http://msdn.microsoft.com/workshop/author/dhtml/reference/objects/input.asp</vt:lpwstr>
      </vt:variant>
      <vt:variant>
        <vt:lpwstr/>
      </vt:variant>
      <vt:variant>
        <vt:i4>4849746</vt:i4>
      </vt:variant>
      <vt:variant>
        <vt:i4>408</vt:i4>
      </vt:variant>
      <vt:variant>
        <vt:i4>0</vt:i4>
      </vt:variant>
      <vt:variant>
        <vt:i4>5</vt:i4>
      </vt:variant>
      <vt:variant>
        <vt:lpwstr>http://msdn.microsoft.com/workshop/author/dhtml/reference/objects/img.asp</vt:lpwstr>
      </vt:variant>
      <vt:variant>
        <vt:lpwstr/>
      </vt:variant>
      <vt:variant>
        <vt:i4>589846</vt:i4>
      </vt:variant>
      <vt:variant>
        <vt:i4>405</vt:i4>
      </vt:variant>
      <vt:variant>
        <vt:i4>0</vt:i4>
      </vt:variant>
      <vt:variant>
        <vt:i4>5</vt:i4>
      </vt:variant>
      <vt:variant>
        <vt:lpwstr>http://msdn.microsoft.com/workshop/author/dhtml/reference/objects/iframe.asp</vt:lpwstr>
      </vt:variant>
      <vt:variant>
        <vt:lpwstr/>
      </vt:variant>
      <vt:variant>
        <vt:i4>7536743</vt:i4>
      </vt:variant>
      <vt:variant>
        <vt:i4>402</vt:i4>
      </vt:variant>
      <vt:variant>
        <vt:i4>0</vt:i4>
      </vt:variant>
      <vt:variant>
        <vt:i4>5</vt:i4>
      </vt:variant>
      <vt:variant>
        <vt:lpwstr>http://msdn.microsoft.com/workshop/author/dhtml/reference/objects/frameset.asp</vt:lpwstr>
      </vt:variant>
      <vt:variant>
        <vt:lpwstr/>
      </vt:variant>
      <vt:variant>
        <vt:i4>3670078</vt:i4>
      </vt:variant>
      <vt:variant>
        <vt:i4>399</vt:i4>
      </vt:variant>
      <vt:variant>
        <vt:i4>0</vt:i4>
      </vt:variant>
      <vt:variant>
        <vt:i4>5</vt:i4>
      </vt:variant>
      <vt:variant>
        <vt:lpwstr>http://msdn.microsoft.com/workshop/author/dhtml/reference/objects/frame.asp</vt:lpwstr>
      </vt:variant>
      <vt:variant>
        <vt:lpwstr/>
      </vt:variant>
      <vt:variant>
        <vt:i4>3080255</vt:i4>
      </vt:variant>
      <vt:variant>
        <vt:i4>396</vt:i4>
      </vt:variant>
      <vt:variant>
        <vt:i4>0</vt:i4>
      </vt:variant>
      <vt:variant>
        <vt:i4>5</vt:i4>
      </vt:variant>
      <vt:variant>
        <vt:lpwstr>http://msdn.microsoft.com/workshop/author/dhtml/reference/objects/embed.asp</vt:lpwstr>
      </vt:variant>
      <vt:variant>
        <vt:lpwstr/>
      </vt:variant>
      <vt:variant>
        <vt:i4>6094945</vt:i4>
      </vt:variant>
      <vt:variant>
        <vt:i4>393</vt:i4>
      </vt:variant>
      <vt:variant>
        <vt:i4>0</vt:i4>
      </vt:variant>
      <vt:variant>
        <vt:i4>5</vt:i4>
      </vt:variant>
      <vt:variant>
        <vt:lpwstr>http://msdn.microsoft.com/workshop/author/dhtml/reference/objects/obj_document.asp</vt:lpwstr>
      </vt:variant>
      <vt:variant>
        <vt:lpwstr/>
      </vt:variant>
      <vt:variant>
        <vt:i4>262169</vt:i4>
      </vt:variant>
      <vt:variant>
        <vt:i4>390</vt:i4>
      </vt:variant>
      <vt:variant>
        <vt:i4>0</vt:i4>
      </vt:variant>
      <vt:variant>
        <vt:i4>5</vt:i4>
      </vt:variant>
      <vt:variant>
        <vt:lpwstr>http://msdn.microsoft.com/workshop/author/dhtml/reference/objects/button.asp</vt:lpwstr>
      </vt:variant>
      <vt:variant>
        <vt:lpwstr/>
      </vt:variant>
      <vt:variant>
        <vt:i4>8192102</vt:i4>
      </vt:variant>
      <vt:variant>
        <vt:i4>387</vt:i4>
      </vt:variant>
      <vt:variant>
        <vt:i4>0</vt:i4>
      </vt:variant>
      <vt:variant>
        <vt:i4>5</vt:i4>
      </vt:variant>
      <vt:variant>
        <vt:lpwstr>http://msdn.microsoft.com/workshop/author/dhtml/reference/objects/body.asp</vt:lpwstr>
      </vt:variant>
      <vt:variant>
        <vt:lpwstr/>
      </vt:variant>
      <vt:variant>
        <vt:i4>7864420</vt:i4>
      </vt:variant>
      <vt:variant>
        <vt:i4>384</vt:i4>
      </vt:variant>
      <vt:variant>
        <vt:i4>0</vt:i4>
      </vt:variant>
      <vt:variant>
        <vt:i4>5</vt:i4>
      </vt:variant>
      <vt:variant>
        <vt:lpwstr>http://msdn.microsoft.com/workshop/author/dhtml/reference/objects/area.asp</vt:lpwstr>
      </vt:variant>
      <vt:variant>
        <vt:lpwstr/>
      </vt:variant>
      <vt:variant>
        <vt:i4>196628</vt:i4>
      </vt:variant>
      <vt:variant>
        <vt:i4>381</vt:i4>
      </vt:variant>
      <vt:variant>
        <vt:i4>0</vt:i4>
      </vt:variant>
      <vt:variant>
        <vt:i4>5</vt:i4>
      </vt:variant>
      <vt:variant>
        <vt:lpwstr>http://msdn.microsoft.com/workshop/author/dhtml/reference/objects/applet.asp</vt:lpwstr>
      </vt:variant>
      <vt:variant>
        <vt:lpwstr/>
      </vt:variant>
      <vt:variant>
        <vt:i4>2555965</vt:i4>
      </vt:variant>
      <vt:variant>
        <vt:i4>378</vt:i4>
      </vt:variant>
      <vt:variant>
        <vt:i4>0</vt:i4>
      </vt:variant>
      <vt:variant>
        <vt:i4>5</vt:i4>
      </vt:variant>
      <vt:variant>
        <vt:lpwstr>http://msdn.microsoft.com/workshop/author/dhtml/reference/objects/a.asp</vt:lpwstr>
      </vt:variant>
      <vt:variant>
        <vt:lpwstr/>
      </vt:variant>
      <vt:variant>
        <vt:i4>2097255</vt:i4>
      </vt:variant>
      <vt:variant>
        <vt:i4>375</vt:i4>
      </vt:variant>
      <vt:variant>
        <vt:i4>0</vt:i4>
      </vt:variant>
      <vt:variant>
        <vt:i4>5</vt:i4>
      </vt:variant>
      <vt:variant>
        <vt:lpwstr>http://msdn.microsoft.com/workshop/browser/accessibility/overview/overview.asp</vt:lpwstr>
      </vt:variant>
      <vt:variant>
        <vt:lpwstr/>
      </vt:variant>
      <vt:variant>
        <vt:i4>4259932</vt:i4>
      </vt:variant>
      <vt:variant>
        <vt:i4>372</vt:i4>
      </vt:variant>
      <vt:variant>
        <vt:i4>0</vt:i4>
      </vt:variant>
      <vt:variant>
        <vt:i4>5</vt:i4>
      </vt:variant>
      <vt:variant>
        <vt:lpwstr>http://msdn.microsoft.com/workshop/author/dhtml/reference/objects/bgsound.asp</vt:lpwstr>
      </vt:variant>
      <vt:variant>
        <vt:lpwstr/>
      </vt:variant>
      <vt:variant>
        <vt:i4>7864420</vt:i4>
      </vt:variant>
      <vt:variant>
        <vt:i4>369</vt:i4>
      </vt:variant>
      <vt:variant>
        <vt:i4>0</vt:i4>
      </vt:variant>
      <vt:variant>
        <vt:i4>5</vt:i4>
      </vt:variant>
      <vt:variant>
        <vt:lpwstr>http://msdn.microsoft.com/workshop/author/dhtml/reference/objects/area.asp</vt:lpwstr>
      </vt:variant>
      <vt:variant>
        <vt:lpwstr/>
      </vt:variant>
      <vt:variant>
        <vt:i4>589931</vt:i4>
      </vt:variant>
      <vt:variant>
        <vt:i4>366</vt:i4>
      </vt:variant>
      <vt:variant>
        <vt:i4>0</vt:i4>
      </vt:variant>
      <vt:variant>
        <vt:i4>5</vt:i4>
      </vt:variant>
      <vt:variant>
        <vt:lpwstr>http://msdn.microsoft.com/workshop/author/dhtml/reference/properties/title_1.asp</vt:lpwstr>
      </vt:variant>
      <vt:variant>
        <vt:lpwstr/>
      </vt:variant>
      <vt:variant>
        <vt:i4>3932209</vt:i4>
      </vt:variant>
      <vt:variant>
        <vt:i4>363</vt:i4>
      </vt:variant>
      <vt:variant>
        <vt:i4>0</vt:i4>
      </vt:variant>
      <vt:variant>
        <vt:i4>5</vt:i4>
      </vt:variant>
      <vt:variant>
        <vt:lpwstr>http://msdn.microsoft.com/workshop/author/dhtml/reference/objects/input.asp</vt:lpwstr>
      </vt:variant>
      <vt:variant>
        <vt:lpwstr/>
      </vt:variant>
      <vt:variant>
        <vt:i4>2293822</vt:i4>
      </vt:variant>
      <vt:variant>
        <vt:i4>360</vt:i4>
      </vt:variant>
      <vt:variant>
        <vt:i4>0</vt:i4>
      </vt:variant>
      <vt:variant>
        <vt:i4>5</vt:i4>
      </vt:variant>
      <vt:variant>
        <vt:lpwstr>http://msdn.microsoft.com/workshop/author/dhtml/reference/objects/label.asp</vt:lpwstr>
      </vt:variant>
      <vt:variant>
        <vt:lpwstr/>
      </vt:variant>
      <vt:variant>
        <vt:i4>131117</vt:i4>
      </vt:variant>
      <vt:variant>
        <vt:i4>357</vt:i4>
      </vt:variant>
      <vt:variant>
        <vt:i4>0</vt:i4>
      </vt:variant>
      <vt:variant>
        <vt:i4>5</vt:i4>
      </vt:variant>
      <vt:variant>
        <vt:lpwstr>http://msdn.microsoft.com/workshop/author/dhtml/reference/objects/obj_event.asp</vt:lpwstr>
      </vt:variant>
      <vt:variant>
        <vt:lpwstr/>
      </vt:variant>
      <vt:variant>
        <vt:i4>2883603</vt:i4>
      </vt:variant>
      <vt:variant>
        <vt:i4>354</vt:i4>
      </vt:variant>
      <vt:variant>
        <vt:i4>0</vt:i4>
      </vt:variant>
      <vt:variant>
        <vt:i4>5</vt:i4>
      </vt:variant>
      <vt:variant>
        <vt:lpwstr>http://msdn.microsoft.com/workshop/author/dhtml/reference/objects/obj_window.asp</vt:lpwstr>
      </vt:variant>
      <vt:variant>
        <vt:lpwstr/>
      </vt:variant>
      <vt:variant>
        <vt:i4>6750212</vt:i4>
      </vt:variant>
      <vt:variant>
        <vt:i4>351</vt:i4>
      </vt:variant>
      <vt:variant>
        <vt:i4>0</vt:i4>
      </vt:variant>
      <vt:variant>
        <vt:i4>5</vt:i4>
      </vt:variant>
      <vt:variant>
        <vt:lpwstr>http://msdn.microsoft.com/workshop/author/dhtml/reference/properties/returnvalue_1.asp</vt:lpwstr>
      </vt:variant>
      <vt:variant>
        <vt:lpwstr/>
      </vt:variant>
      <vt:variant>
        <vt:i4>5111886</vt:i4>
      </vt:variant>
      <vt:variant>
        <vt:i4>348</vt:i4>
      </vt:variant>
      <vt:variant>
        <vt:i4>0</vt:i4>
      </vt:variant>
      <vt:variant>
        <vt:i4>5</vt:i4>
      </vt:variant>
      <vt:variant>
        <vt:lpwstr>http://msdn.microsoft.com/workshop/author/dhtml/reference/objects/div.asp</vt:lpwstr>
      </vt:variant>
      <vt:variant>
        <vt:lpwstr/>
      </vt:variant>
      <vt:variant>
        <vt:i4>4784149</vt:i4>
      </vt:variant>
      <vt:variant>
        <vt:i4>345</vt:i4>
      </vt:variant>
      <vt:variant>
        <vt:i4>0</vt:i4>
      </vt:variant>
      <vt:variant>
        <vt:i4>5</vt:i4>
      </vt:variant>
      <vt:variant>
        <vt:lpwstr>http://msdn.microsoft.com/workshop/author/css/overview/measurementandlocation.asp</vt:lpwstr>
      </vt:variant>
      <vt:variant>
        <vt:lpwstr/>
      </vt:variant>
      <vt:variant>
        <vt:i4>2293820</vt:i4>
      </vt:variant>
      <vt:variant>
        <vt:i4>342</vt:i4>
      </vt:variant>
      <vt:variant>
        <vt:i4>0</vt:i4>
      </vt:variant>
      <vt:variant>
        <vt:i4>5</vt:i4>
      </vt:variant>
      <vt:variant>
        <vt:lpwstr>http://msdn.microsoft.com/workshop/author/position/positioning.asp</vt:lpwstr>
      </vt:variant>
      <vt:variant>
        <vt:lpwstr/>
      </vt:variant>
      <vt:variant>
        <vt:i4>2555919</vt:i4>
      </vt:variant>
      <vt:variant>
        <vt:i4>335</vt:i4>
      </vt:variant>
      <vt:variant>
        <vt:i4>0</vt:i4>
      </vt:variant>
      <vt:variant>
        <vt:i4>5</vt:i4>
      </vt:variant>
      <vt:variant>
        <vt:lpwstr/>
      </vt:variant>
      <vt:variant>
        <vt:lpwstr>_Toc8023538</vt:lpwstr>
      </vt:variant>
      <vt:variant>
        <vt:i4>2555919</vt:i4>
      </vt:variant>
      <vt:variant>
        <vt:i4>329</vt:i4>
      </vt:variant>
      <vt:variant>
        <vt:i4>0</vt:i4>
      </vt:variant>
      <vt:variant>
        <vt:i4>5</vt:i4>
      </vt:variant>
      <vt:variant>
        <vt:lpwstr/>
      </vt:variant>
      <vt:variant>
        <vt:lpwstr>_Toc8023537</vt:lpwstr>
      </vt:variant>
      <vt:variant>
        <vt:i4>2555919</vt:i4>
      </vt:variant>
      <vt:variant>
        <vt:i4>323</vt:i4>
      </vt:variant>
      <vt:variant>
        <vt:i4>0</vt:i4>
      </vt:variant>
      <vt:variant>
        <vt:i4>5</vt:i4>
      </vt:variant>
      <vt:variant>
        <vt:lpwstr/>
      </vt:variant>
      <vt:variant>
        <vt:lpwstr>_Toc8023536</vt:lpwstr>
      </vt:variant>
      <vt:variant>
        <vt:i4>2555919</vt:i4>
      </vt:variant>
      <vt:variant>
        <vt:i4>317</vt:i4>
      </vt:variant>
      <vt:variant>
        <vt:i4>0</vt:i4>
      </vt:variant>
      <vt:variant>
        <vt:i4>5</vt:i4>
      </vt:variant>
      <vt:variant>
        <vt:lpwstr/>
      </vt:variant>
      <vt:variant>
        <vt:lpwstr>_Toc8023535</vt:lpwstr>
      </vt:variant>
      <vt:variant>
        <vt:i4>2555919</vt:i4>
      </vt:variant>
      <vt:variant>
        <vt:i4>311</vt:i4>
      </vt:variant>
      <vt:variant>
        <vt:i4>0</vt:i4>
      </vt:variant>
      <vt:variant>
        <vt:i4>5</vt:i4>
      </vt:variant>
      <vt:variant>
        <vt:lpwstr/>
      </vt:variant>
      <vt:variant>
        <vt:lpwstr>_Toc8023534</vt:lpwstr>
      </vt:variant>
      <vt:variant>
        <vt:i4>2555919</vt:i4>
      </vt:variant>
      <vt:variant>
        <vt:i4>305</vt:i4>
      </vt:variant>
      <vt:variant>
        <vt:i4>0</vt:i4>
      </vt:variant>
      <vt:variant>
        <vt:i4>5</vt:i4>
      </vt:variant>
      <vt:variant>
        <vt:lpwstr/>
      </vt:variant>
      <vt:variant>
        <vt:lpwstr>_Toc8023533</vt:lpwstr>
      </vt:variant>
      <vt:variant>
        <vt:i4>2555919</vt:i4>
      </vt:variant>
      <vt:variant>
        <vt:i4>299</vt:i4>
      </vt:variant>
      <vt:variant>
        <vt:i4>0</vt:i4>
      </vt:variant>
      <vt:variant>
        <vt:i4>5</vt:i4>
      </vt:variant>
      <vt:variant>
        <vt:lpwstr/>
      </vt:variant>
      <vt:variant>
        <vt:lpwstr>_Toc8023532</vt:lpwstr>
      </vt:variant>
      <vt:variant>
        <vt:i4>2555919</vt:i4>
      </vt:variant>
      <vt:variant>
        <vt:i4>293</vt:i4>
      </vt:variant>
      <vt:variant>
        <vt:i4>0</vt:i4>
      </vt:variant>
      <vt:variant>
        <vt:i4>5</vt:i4>
      </vt:variant>
      <vt:variant>
        <vt:lpwstr/>
      </vt:variant>
      <vt:variant>
        <vt:lpwstr>_Toc8023531</vt:lpwstr>
      </vt:variant>
      <vt:variant>
        <vt:i4>2555919</vt:i4>
      </vt:variant>
      <vt:variant>
        <vt:i4>287</vt:i4>
      </vt:variant>
      <vt:variant>
        <vt:i4>0</vt:i4>
      </vt:variant>
      <vt:variant>
        <vt:i4>5</vt:i4>
      </vt:variant>
      <vt:variant>
        <vt:lpwstr/>
      </vt:variant>
      <vt:variant>
        <vt:lpwstr>_Toc8023530</vt:lpwstr>
      </vt:variant>
      <vt:variant>
        <vt:i4>2490383</vt:i4>
      </vt:variant>
      <vt:variant>
        <vt:i4>281</vt:i4>
      </vt:variant>
      <vt:variant>
        <vt:i4>0</vt:i4>
      </vt:variant>
      <vt:variant>
        <vt:i4>5</vt:i4>
      </vt:variant>
      <vt:variant>
        <vt:lpwstr/>
      </vt:variant>
      <vt:variant>
        <vt:lpwstr>_Toc8023529</vt:lpwstr>
      </vt:variant>
      <vt:variant>
        <vt:i4>2490383</vt:i4>
      </vt:variant>
      <vt:variant>
        <vt:i4>275</vt:i4>
      </vt:variant>
      <vt:variant>
        <vt:i4>0</vt:i4>
      </vt:variant>
      <vt:variant>
        <vt:i4>5</vt:i4>
      </vt:variant>
      <vt:variant>
        <vt:lpwstr/>
      </vt:variant>
      <vt:variant>
        <vt:lpwstr>_Toc8023528</vt:lpwstr>
      </vt:variant>
      <vt:variant>
        <vt:i4>2490383</vt:i4>
      </vt:variant>
      <vt:variant>
        <vt:i4>269</vt:i4>
      </vt:variant>
      <vt:variant>
        <vt:i4>0</vt:i4>
      </vt:variant>
      <vt:variant>
        <vt:i4>5</vt:i4>
      </vt:variant>
      <vt:variant>
        <vt:lpwstr/>
      </vt:variant>
      <vt:variant>
        <vt:lpwstr>_Toc8023527</vt:lpwstr>
      </vt:variant>
      <vt:variant>
        <vt:i4>2490383</vt:i4>
      </vt:variant>
      <vt:variant>
        <vt:i4>263</vt:i4>
      </vt:variant>
      <vt:variant>
        <vt:i4>0</vt:i4>
      </vt:variant>
      <vt:variant>
        <vt:i4>5</vt:i4>
      </vt:variant>
      <vt:variant>
        <vt:lpwstr/>
      </vt:variant>
      <vt:variant>
        <vt:lpwstr>_Toc8023526</vt:lpwstr>
      </vt:variant>
      <vt:variant>
        <vt:i4>2490383</vt:i4>
      </vt:variant>
      <vt:variant>
        <vt:i4>257</vt:i4>
      </vt:variant>
      <vt:variant>
        <vt:i4>0</vt:i4>
      </vt:variant>
      <vt:variant>
        <vt:i4>5</vt:i4>
      </vt:variant>
      <vt:variant>
        <vt:lpwstr/>
      </vt:variant>
      <vt:variant>
        <vt:lpwstr>_Toc8023525</vt:lpwstr>
      </vt:variant>
      <vt:variant>
        <vt:i4>2490383</vt:i4>
      </vt:variant>
      <vt:variant>
        <vt:i4>251</vt:i4>
      </vt:variant>
      <vt:variant>
        <vt:i4>0</vt:i4>
      </vt:variant>
      <vt:variant>
        <vt:i4>5</vt:i4>
      </vt:variant>
      <vt:variant>
        <vt:lpwstr/>
      </vt:variant>
      <vt:variant>
        <vt:lpwstr>_Toc8023524</vt:lpwstr>
      </vt:variant>
      <vt:variant>
        <vt:i4>2490383</vt:i4>
      </vt:variant>
      <vt:variant>
        <vt:i4>245</vt:i4>
      </vt:variant>
      <vt:variant>
        <vt:i4>0</vt:i4>
      </vt:variant>
      <vt:variant>
        <vt:i4>5</vt:i4>
      </vt:variant>
      <vt:variant>
        <vt:lpwstr/>
      </vt:variant>
      <vt:variant>
        <vt:lpwstr>_Toc8023523</vt:lpwstr>
      </vt:variant>
      <vt:variant>
        <vt:i4>2490383</vt:i4>
      </vt:variant>
      <vt:variant>
        <vt:i4>239</vt:i4>
      </vt:variant>
      <vt:variant>
        <vt:i4>0</vt:i4>
      </vt:variant>
      <vt:variant>
        <vt:i4>5</vt:i4>
      </vt:variant>
      <vt:variant>
        <vt:lpwstr/>
      </vt:variant>
      <vt:variant>
        <vt:lpwstr>_Toc8023522</vt:lpwstr>
      </vt:variant>
      <vt:variant>
        <vt:i4>2490383</vt:i4>
      </vt:variant>
      <vt:variant>
        <vt:i4>233</vt:i4>
      </vt:variant>
      <vt:variant>
        <vt:i4>0</vt:i4>
      </vt:variant>
      <vt:variant>
        <vt:i4>5</vt:i4>
      </vt:variant>
      <vt:variant>
        <vt:lpwstr/>
      </vt:variant>
      <vt:variant>
        <vt:lpwstr>_Toc8023521</vt:lpwstr>
      </vt:variant>
      <vt:variant>
        <vt:i4>2490383</vt:i4>
      </vt:variant>
      <vt:variant>
        <vt:i4>227</vt:i4>
      </vt:variant>
      <vt:variant>
        <vt:i4>0</vt:i4>
      </vt:variant>
      <vt:variant>
        <vt:i4>5</vt:i4>
      </vt:variant>
      <vt:variant>
        <vt:lpwstr/>
      </vt:variant>
      <vt:variant>
        <vt:lpwstr>_Toc8023520</vt:lpwstr>
      </vt:variant>
      <vt:variant>
        <vt:i4>2424847</vt:i4>
      </vt:variant>
      <vt:variant>
        <vt:i4>221</vt:i4>
      </vt:variant>
      <vt:variant>
        <vt:i4>0</vt:i4>
      </vt:variant>
      <vt:variant>
        <vt:i4>5</vt:i4>
      </vt:variant>
      <vt:variant>
        <vt:lpwstr/>
      </vt:variant>
      <vt:variant>
        <vt:lpwstr>_Toc8023519</vt:lpwstr>
      </vt:variant>
      <vt:variant>
        <vt:i4>2424847</vt:i4>
      </vt:variant>
      <vt:variant>
        <vt:i4>215</vt:i4>
      </vt:variant>
      <vt:variant>
        <vt:i4>0</vt:i4>
      </vt:variant>
      <vt:variant>
        <vt:i4>5</vt:i4>
      </vt:variant>
      <vt:variant>
        <vt:lpwstr/>
      </vt:variant>
      <vt:variant>
        <vt:lpwstr>_Toc8023518</vt:lpwstr>
      </vt:variant>
      <vt:variant>
        <vt:i4>2424847</vt:i4>
      </vt:variant>
      <vt:variant>
        <vt:i4>209</vt:i4>
      </vt:variant>
      <vt:variant>
        <vt:i4>0</vt:i4>
      </vt:variant>
      <vt:variant>
        <vt:i4>5</vt:i4>
      </vt:variant>
      <vt:variant>
        <vt:lpwstr/>
      </vt:variant>
      <vt:variant>
        <vt:lpwstr>_Toc8023517</vt:lpwstr>
      </vt:variant>
      <vt:variant>
        <vt:i4>2424847</vt:i4>
      </vt:variant>
      <vt:variant>
        <vt:i4>203</vt:i4>
      </vt:variant>
      <vt:variant>
        <vt:i4>0</vt:i4>
      </vt:variant>
      <vt:variant>
        <vt:i4>5</vt:i4>
      </vt:variant>
      <vt:variant>
        <vt:lpwstr/>
      </vt:variant>
      <vt:variant>
        <vt:lpwstr>_Toc8023516</vt:lpwstr>
      </vt:variant>
      <vt:variant>
        <vt:i4>2424847</vt:i4>
      </vt:variant>
      <vt:variant>
        <vt:i4>197</vt:i4>
      </vt:variant>
      <vt:variant>
        <vt:i4>0</vt:i4>
      </vt:variant>
      <vt:variant>
        <vt:i4>5</vt:i4>
      </vt:variant>
      <vt:variant>
        <vt:lpwstr/>
      </vt:variant>
      <vt:variant>
        <vt:lpwstr>_Toc8023515</vt:lpwstr>
      </vt:variant>
      <vt:variant>
        <vt:i4>2424847</vt:i4>
      </vt:variant>
      <vt:variant>
        <vt:i4>191</vt:i4>
      </vt:variant>
      <vt:variant>
        <vt:i4>0</vt:i4>
      </vt:variant>
      <vt:variant>
        <vt:i4>5</vt:i4>
      </vt:variant>
      <vt:variant>
        <vt:lpwstr/>
      </vt:variant>
      <vt:variant>
        <vt:lpwstr>_Toc8023514</vt:lpwstr>
      </vt:variant>
      <vt:variant>
        <vt:i4>2424847</vt:i4>
      </vt:variant>
      <vt:variant>
        <vt:i4>185</vt:i4>
      </vt:variant>
      <vt:variant>
        <vt:i4>0</vt:i4>
      </vt:variant>
      <vt:variant>
        <vt:i4>5</vt:i4>
      </vt:variant>
      <vt:variant>
        <vt:lpwstr/>
      </vt:variant>
      <vt:variant>
        <vt:lpwstr>_Toc8023513</vt:lpwstr>
      </vt:variant>
      <vt:variant>
        <vt:i4>2424847</vt:i4>
      </vt:variant>
      <vt:variant>
        <vt:i4>179</vt:i4>
      </vt:variant>
      <vt:variant>
        <vt:i4>0</vt:i4>
      </vt:variant>
      <vt:variant>
        <vt:i4>5</vt:i4>
      </vt:variant>
      <vt:variant>
        <vt:lpwstr/>
      </vt:variant>
      <vt:variant>
        <vt:lpwstr>_Toc8023512</vt:lpwstr>
      </vt:variant>
      <vt:variant>
        <vt:i4>2424847</vt:i4>
      </vt:variant>
      <vt:variant>
        <vt:i4>173</vt:i4>
      </vt:variant>
      <vt:variant>
        <vt:i4>0</vt:i4>
      </vt:variant>
      <vt:variant>
        <vt:i4>5</vt:i4>
      </vt:variant>
      <vt:variant>
        <vt:lpwstr/>
      </vt:variant>
      <vt:variant>
        <vt:lpwstr>_Toc8023511</vt:lpwstr>
      </vt:variant>
      <vt:variant>
        <vt:i4>2424847</vt:i4>
      </vt:variant>
      <vt:variant>
        <vt:i4>167</vt:i4>
      </vt:variant>
      <vt:variant>
        <vt:i4>0</vt:i4>
      </vt:variant>
      <vt:variant>
        <vt:i4>5</vt:i4>
      </vt:variant>
      <vt:variant>
        <vt:lpwstr/>
      </vt:variant>
      <vt:variant>
        <vt:lpwstr>_Toc8023510</vt:lpwstr>
      </vt:variant>
      <vt:variant>
        <vt:i4>2359311</vt:i4>
      </vt:variant>
      <vt:variant>
        <vt:i4>161</vt:i4>
      </vt:variant>
      <vt:variant>
        <vt:i4>0</vt:i4>
      </vt:variant>
      <vt:variant>
        <vt:i4>5</vt:i4>
      </vt:variant>
      <vt:variant>
        <vt:lpwstr/>
      </vt:variant>
      <vt:variant>
        <vt:lpwstr>_Toc8023509</vt:lpwstr>
      </vt:variant>
      <vt:variant>
        <vt:i4>2359311</vt:i4>
      </vt:variant>
      <vt:variant>
        <vt:i4>155</vt:i4>
      </vt:variant>
      <vt:variant>
        <vt:i4>0</vt:i4>
      </vt:variant>
      <vt:variant>
        <vt:i4>5</vt:i4>
      </vt:variant>
      <vt:variant>
        <vt:lpwstr/>
      </vt:variant>
      <vt:variant>
        <vt:lpwstr>_Toc8023508</vt:lpwstr>
      </vt:variant>
      <vt:variant>
        <vt:i4>2359311</vt:i4>
      </vt:variant>
      <vt:variant>
        <vt:i4>149</vt:i4>
      </vt:variant>
      <vt:variant>
        <vt:i4>0</vt:i4>
      </vt:variant>
      <vt:variant>
        <vt:i4>5</vt:i4>
      </vt:variant>
      <vt:variant>
        <vt:lpwstr/>
      </vt:variant>
      <vt:variant>
        <vt:lpwstr>_Toc8023507</vt:lpwstr>
      </vt:variant>
      <vt:variant>
        <vt:i4>2359311</vt:i4>
      </vt:variant>
      <vt:variant>
        <vt:i4>143</vt:i4>
      </vt:variant>
      <vt:variant>
        <vt:i4>0</vt:i4>
      </vt:variant>
      <vt:variant>
        <vt:i4>5</vt:i4>
      </vt:variant>
      <vt:variant>
        <vt:lpwstr/>
      </vt:variant>
      <vt:variant>
        <vt:lpwstr>_Toc8023506</vt:lpwstr>
      </vt:variant>
      <vt:variant>
        <vt:i4>2359311</vt:i4>
      </vt:variant>
      <vt:variant>
        <vt:i4>137</vt:i4>
      </vt:variant>
      <vt:variant>
        <vt:i4>0</vt:i4>
      </vt:variant>
      <vt:variant>
        <vt:i4>5</vt:i4>
      </vt:variant>
      <vt:variant>
        <vt:lpwstr/>
      </vt:variant>
      <vt:variant>
        <vt:lpwstr>_Toc8023505</vt:lpwstr>
      </vt:variant>
      <vt:variant>
        <vt:i4>2359311</vt:i4>
      </vt:variant>
      <vt:variant>
        <vt:i4>131</vt:i4>
      </vt:variant>
      <vt:variant>
        <vt:i4>0</vt:i4>
      </vt:variant>
      <vt:variant>
        <vt:i4>5</vt:i4>
      </vt:variant>
      <vt:variant>
        <vt:lpwstr/>
      </vt:variant>
      <vt:variant>
        <vt:lpwstr>_Toc8023504</vt:lpwstr>
      </vt:variant>
      <vt:variant>
        <vt:i4>2359311</vt:i4>
      </vt:variant>
      <vt:variant>
        <vt:i4>125</vt:i4>
      </vt:variant>
      <vt:variant>
        <vt:i4>0</vt:i4>
      </vt:variant>
      <vt:variant>
        <vt:i4>5</vt:i4>
      </vt:variant>
      <vt:variant>
        <vt:lpwstr/>
      </vt:variant>
      <vt:variant>
        <vt:lpwstr>_Toc8023503</vt:lpwstr>
      </vt:variant>
      <vt:variant>
        <vt:i4>2359311</vt:i4>
      </vt:variant>
      <vt:variant>
        <vt:i4>119</vt:i4>
      </vt:variant>
      <vt:variant>
        <vt:i4>0</vt:i4>
      </vt:variant>
      <vt:variant>
        <vt:i4>5</vt:i4>
      </vt:variant>
      <vt:variant>
        <vt:lpwstr/>
      </vt:variant>
      <vt:variant>
        <vt:lpwstr>_Toc8023502</vt:lpwstr>
      </vt:variant>
      <vt:variant>
        <vt:i4>2359311</vt:i4>
      </vt:variant>
      <vt:variant>
        <vt:i4>113</vt:i4>
      </vt:variant>
      <vt:variant>
        <vt:i4>0</vt:i4>
      </vt:variant>
      <vt:variant>
        <vt:i4>5</vt:i4>
      </vt:variant>
      <vt:variant>
        <vt:lpwstr/>
      </vt:variant>
      <vt:variant>
        <vt:lpwstr>_Toc8023501</vt:lpwstr>
      </vt:variant>
      <vt:variant>
        <vt:i4>2359311</vt:i4>
      </vt:variant>
      <vt:variant>
        <vt:i4>107</vt:i4>
      </vt:variant>
      <vt:variant>
        <vt:i4>0</vt:i4>
      </vt:variant>
      <vt:variant>
        <vt:i4>5</vt:i4>
      </vt:variant>
      <vt:variant>
        <vt:lpwstr/>
      </vt:variant>
      <vt:variant>
        <vt:lpwstr>_Toc8023500</vt:lpwstr>
      </vt:variant>
      <vt:variant>
        <vt:i4>2949134</vt:i4>
      </vt:variant>
      <vt:variant>
        <vt:i4>101</vt:i4>
      </vt:variant>
      <vt:variant>
        <vt:i4>0</vt:i4>
      </vt:variant>
      <vt:variant>
        <vt:i4>5</vt:i4>
      </vt:variant>
      <vt:variant>
        <vt:lpwstr/>
      </vt:variant>
      <vt:variant>
        <vt:lpwstr>_Toc8023499</vt:lpwstr>
      </vt:variant>
      <vt:variant>
        <vt:i4>2949134</vt:i4>
      </vt:variant>
      <vt:variant>
        <vt:i4>95</vt:i4>
      </vt:variant>
      <vt:variant>
        <vt:i4>0</vt:i4>
      </vt:variant>
      <vt:variant>
        <vt:i4>5</vt:i4>
      </vt:variant>
      <vt:variant>
        <vt:lpwstr/>
      </vt:variant>
      <vt:variant>
        <vt:lpwstr>_Toc8023498</vt:lpwstr>
      </vt:variant>
      <vt:variant>
        <vt:i4>2949134</vt:i4>
      </vt:variant>
      <vt:variant>
        <vt:i4>89</vt:i4>
      </vt:variant>
      <vt:variant>
        <vt:i4>0</vt:i4>
      </vt:variant>
      <vt:variant>
        <vt:i4>5</vt:i4>
      </vt:variant>
      <vt:variant>
        <vt:lpwstr/>
      </vt:variant>
      <vt:variant>
        <vt:lpwstr>_Toc8023497</vt:lpwstr>
      </vt:variant>
      <vt:variant>
        <vt:i4>2949134</vt:i4>
      </vt:variant>
      <vt:variant>
        <vt:i4>83</vt:i4>
      </vt:variant>
      <vt:variant>
        <vt:i4>0</vt:i4>
      </vt:variant>
      <vt:variant>
        <vt:i4>5</vt:i4>
      </vt:variant>
      <vt:variant>
        <vt:lpwstr/>
      </vt:variant>
      <vt:variant>
        <vt:lpwstr>_Toc8023496</vt:lpwstr>
      </vt:variant>
      <vt:variant>
        <vt:i4>2949134</vt:i4>
      </vt:variant>
      <vt:variant>
        <vt:i4>77</vt:i4>
      </vt:variant>
      <vt:variant>
        <vt:i4>0</vt:i4>
      </vt:variant>
      <vt:variant>
        <vt:i4>5</vt:i4>
      </vt:variant>
      <vt:variant>
        <vt:lpwstr/>
      </vt:variant>
      <vt:variant>
        <vt:lpwstr>_Toc8023495</vt:lpwstr>
      </vt:variant>
      <vt:variant>
        <vt:i4>2949134</vt:i4>
      </vt:variant>
      <vt:variant>
        <vt:i4>71</vt:i4>
      </vt:variant>
      <vt:variant>
        <vt:i4>0</vt:i4>
      </vt:variant>
      <vt:variant>
        <vt:i4>5</vt:i4>
      </vt:variant>
      <vt:variant>
        <vt:lpwstr/>
      </vt:variant>
      <vt:variant>
        <vt:lpwstr>_Toc8023494</vt:lpwstr>
      </vt:variant>
      <vt:variant>
        <vt:i4>2949134</vt:i4>
      </vt:variant>
      <vt:variant>
        <vt:i4>65</vt:i4>
      </vt:variant>
      <vt:variant>
        <vt:i4>0</vt:i4>
      </vt:variant>
      <vt:variant>
        <vt:i4>5</vt:i4>
      </vt:variant>
      <vt:variant>
        <vt:lpwstr/>
      </vt:variant>
      <vt:variant>
        <vt:lpwstr>_Toc8023493</vt:lpwstr>
      </vt:variant>
      <vt:variant>
        <vt:i4>2949134</vt:i4>
      </vt:variant>
      <vt:variant>
        <vt:i4>59</vt:i4>
      </vt:variant>
      <vt:variant>
        <vt:i4>0</vt:i4>
      </vt:variant>
      <vt:variant>
        <vt:i4>5</vt:i4>
      </vt:variant>
      <vt:variant>
        <vt:lpwstr/>
      </vt:variant>
      <vt:variant>
        <vt:lpwstr>_Toc8023492</vt:lpwstr>
      </vt:variant>
      <vt:variant>
        <vt:i4>2949134</vt:i4>
      </vt:variant>
      <vt:variant>
        <vt:i4>53</vt:i4>
      </vt:variant>
      <vt:variant>
        <vt:i4>0</vt:i4>
      </vt:variant>
      <vt:variant>
        <vt:i4>5</vt:i4>
      </vt:variant>
      <vt:variant>
        <vt:lpwstr/>
      </vt:variant>
      <vt:variant>
        <vt:lpwstr>_Toc8023491</vt:lpwstr>
      </vt:variant>
      <vt:variant>
        <vt:i4>2949134</vt:i4>
      </vt:variant>
      <vt:variant>
        <vt:i4>47</vt:i4>
      </vt:variant>
      <vt:variant>
        <vt:i4>0</vt:i4>
      </vt:variant>
      <vt:variant>
        <vt:i4>5</vt:i4>
      </vt:variant>
      <vt:variant>
        <vt:lpwstr/>
      </vt:variant>
      <vt:variant>
        <vt:lpwstr>_Toc8023490</vt:lpwstr>
      </vt:variant>
      <vt:variant>
        <vt:i4>2883598</vt:i4>
      </vt:variant>
      <vt:variant>
        <vt:i4>41</vt:i4>
      </vt:variant>
      <vt:variant>
        <vt:i4>0</vt:i4>
      </vt:variant>
      <vt:variant>
        <vt:i4>5</vt:i4>
      </vt:variant>
      <vt:variant>
        <vt:lpwstr/>
      </vt:variant>
      <vt:variant>
        <vt:lpwstr>_Toc8023489</vt:lpwstr>
      </vt:variant>
      <vt:variant>
        <vt:i4>2883598</vt:i4>
      </vt:variant>
      <vt:variant>
        <vt:i4>35</vt:i4>
      </vt:variant>
      <vt:variant>
        <vt:i4>0</vt:i4>
      </vt:variant>
      <vt:variant>
        <vt:i4>5</vt:i4>
      </vt:variant>
      <vt:variant>
        <vt:lpwstr/>
      </vt:variant>
      <vt:variant>
        <vt:lpwstr>_Toc8023488</vt:lpwstr>
      </vt:variant>
      <vt:variant>
        <vt:i4>2883598</vt:i4>
      </vt:variant>
      <vt:variant>
        <vt:i4>29</vt:i4>
      </vt:variant>
      <vt:variant>
        <vt:i4>0</vt:i4>
      </vt:variant>
      <vt:variant>
        <vt:i4>5</vt:i4>
      </vt:variant>
      <vt:variant>
        <vt:lpwstr/>
      </vt:variant>
      <vt:variant>
        <vt:lpwstr>_Toc8023487</vt:lpwstr>
      </vt:variant>
      <vt:variant>
        <vt:i4>2883598</vt:i4>
      </vt:variant>
      <vt:variant>
        <vt:i4>23</vt:i4>
      </vt:variant>
      <vt:variant>
        <vt:i4>0</vt:i4>
      </vt:variant>
      <vt:variant>
        <vt:i4>5</vt:i4>
      </vt:variant>
      <vt:variant>
        <vt:lpwstr/>
      </vt:variant>
      <vt:variant>
        <vt:lpwstr>_Toc8023486</vt:lpwstr>
      </vt:variant>
      <vt:variant>
        <vt:i4>2883598</vt:i4>
      </vt:variant>
      <vt:variant>
        <vt:i4>17</vt:i4>
      </vt:variant>
      <vt:variant>
        <vt:i4>0</vt:i4>
      </vt:variant>
      <vt:variant>
        <vt:i4>5</vt:i4>
      </vt:variant>
      <vt:variant>
        <vt:lpwstr/>
      </vt:variant>
      <vt:variant>
        <vt:lpwstr>_Toc8023485</vt:lpwstr>
      </vt:variant>
      <vt:variant>
        <vt:i4>2883598</vt:i4>
      </vt:variant>
      <vt:variant>
        <vt:i4>11</vt:i4>
      </vt:variant>
      <vt:variant>
        <vt:i4>0</vt:i4>
      </vt:variant>
      <vt:variant>
        <vt:i4>5</vt:i4>
      </vt:variant>
      <vt:variant>
        <vt:lpwstr/>
      </vt:variant>
      <vt:variant>
        <vt:lpwstr>_Toc8023484</vt:lpwstr>
      </vt:variant>
      <vt:variant>
        <vt:i4>2883598</vt:i4>
      </vt:variant>
      <vt:variant>
        <vt:i4>5</vt:i4>
      </vt:variant>
      <vt:variant>
        <vt:i4>0</vt:i4>
      </vt:variant>
      <vt:variant>
        <vt:i4>5</vt:i4>
      </vt:variant>
      <vt:variant>
        <vt:lpwstr/>
      </vt:variant>
      <vt:variant>
        <vt:lpwstr>_Toc8023483</vt:lpwstr>
      </vt:variant>
    </vt:vector>
  </HLinks>
  <HyperlinksChanged>true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Standards for ASP/HTML</dc:title>
  <dc:subject/>
  <dc:creator>Vidyuth Muthanna</dc:creator>
  <cp:keywords/>
  <dc:description/>
  <cp:lastModifiedBy>Srinivasa Rao Tummala</cp:lastModifiedBy>
  <cp:revision>10</cp:revision>
  <cp:lastPrinted>2000-12-04T17:56:00Z</cp:lastPrinted>
  <dcterms:created xsi:type="dcterms:W3CDTF">2010-02-15T17:31:00Z</dcterms:created>
  <dcterms:modified xsi:type="dcterms:W3CDTF">2023-04-28T13:34:00Z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ject">
    <vt:lpwstr/>
  </property>
  <property fmtid="{D5CDD505-2E9C-101B-9397-08002B2CF9AE}" pid="3" name="Keywords">
    <vt:lpwstr/>
  </property>
  <property fmtid="{D5CDD505-2E9C-101B-9397-08002B2CF9AE}" pid="4" name="_Author">
    <vt:lpwstr>Vidyuth Muthanna</vt:lpwstr>
  </property>
  <property fmtid="{D5CDD505-2E9C-101B-9397-08002B2CF9AE}" pid="5" name="_Category">
    <vt:lpwstr/>
  </property>
  <property fmtid="{D5CDD505-2E9C-101B-9397-08002B2CF9AE}" pid="6" name="Categories">
    <vt:lpwstr/>
  </property>
  <property fmtid="{D5CDD505-2E9C-101B-9397-08002B2CF9AE}" pid="7" name="Approval Level">
    <vt:lpwstr/>
  </property>
  <property fmtid="{D5CDD505-2E9C-101B-9397-08002B2CF9AE}" pid="8" name="_Comments">
    <vt:lpwstr/>
  </property>
  <property fmtid="{D5CDD505-2E9C-101B-9397-08002B2CF9AE}" pid="9" name="Assigned To">
    <vt:lpwstr/>
  </property>
  <property fmtid="{D5CDD505-2E9C-101B-9397-08002B2CF9AE}" pid="10" name="ContentTypeId">
    <vt:lpwstr>0x0101008A98423170284BEEB635F43C3CF4E98B00B657111B58283045B97CD12BE38AA57A</vt:lpwstr>
  </property>
</Properties>
</file>